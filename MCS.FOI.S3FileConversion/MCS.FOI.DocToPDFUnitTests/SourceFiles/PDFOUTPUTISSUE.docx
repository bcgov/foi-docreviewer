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X="-431" w:tblpY="1"/>
        <w:tblOverlap w:val="never"/>
        <w:tblW w:w="13887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3492"/>
        <w:gridCol w:w="8187"/>
      </w:tblGrid>
      <w:tr w:rsidR="005200C6" w:rsidRPr="005200C6" w14:paraId="06B9A4DC" w14:textId="77777777" w:rsidTr="186D6D19">
        <w:trPr>
          <w:trHeight w:val="285"/>
        </w:trPr>
        <w:tc>
          <w:tcPr>
            <w:tcW w:w="13887" w:type="dxa"/>
            <w:gridSpan w:val="3"/>
            <w:shd w:val="clear" w:color="auto" w:fill="FFE599" w:themeFill="accent4" w:themeFillTint="66"/>
          </w:tcPr>
          <w:p w14:paraId="7BB91723" w14:textId="234FA0E1" w:rsidR="005158A8" w:rsidRPr="005200C6" w:rsidRDefault="00E903EC" w:rsidP="64453234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 GESDER</w:t>
            </w:r>
            <w:r w:rsidR="341307D3" w:rsidRPr="005200C6">
              <w:rPr>
                <w:b/>
                <w:bCs/>
              </w:rPr>
              <w:t xml:space="preserve"> </w:t>
            </w:r>
          </w:p>
        </w:tc>
      </w:tr>
      <w:tr w:rsidR="005200C6" w:rsidRPr="005200C6" w14:paraId="3B08D185" w14:textId="77777777" w:rsidTr="186D6D19">
        <w:trPr>
          <w:trHeight w:val="264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11C52B1C" w14:textId="50BCA978" w:rsidR="00111886" w:rsidRPr="005200C6" w:rsidRDefault="5A080271" w:rsidP="006D541E">
            <w:pPr>
              <w:ind w:left="28" w:hanging="28"/>
              <w:rPr>
                <w:rFonts w:cstheme="minorHAnsi"/>
                <w:b/>
              </w:rPr>
            </w:pPr>
            <w:r w:rsidRPr="005200C6">
              <w:rPr>
                <w:rFonts w:cstheme="minorHAnsi"/>
                <w:b/>
              </w:rPr>
              <w:t xml:space="preserve">Initiative </w:t>
            </w: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4137EF4" w14:textId="5247D974" w:rsidR="00111886" w:rsidRPr="005200C6" w:rsidRDefault="5A080271" w:rsidP="006D541E">
            <w:pPr>
              <w:ind w:left="28" w:hanging="28"/>
              <w:rPr>
                <w:rFonts w:cstheme="minorHAnsi"/>
                <w:b/>
              </w:rPr>
            </w:pPr>
            <w:r w:rsidRPr="005200C6">
              <w:rPr>
                <w:rFonts w:cstheme="minorHAnsi"/>
                <w:b/>
              </w:rPr>
              <w:t xml:space="preserve">Description </w:t>
            </w: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0AFA2FCF" w14:textId="0430D261" w:rsidR="00111886" w:rsidRPr="005200C6" w:rsidRDefault="5A080271" w:rsidP="006D541E">
            <w:pPr>
              <w:ind w:left="28" w:hanging="28"/>
              <w:rPr>
                <w:rFonts w:cstheme="minorHAnsi"/>
                <w:b/>
              </w:rPr>
            </w:pPr>
            <w:r w:rsidRPr="005200C6">
              <w:rPr>
                <w:rFonts w:cstheme="minorHAnsi"/>
                <w:b/>
              </w:rPr>
              <w:t xml:space="preserve">Status </w:t>
            </w:r>
          </w:p>
        </w:tc>
      </w:tr>
      <w:tr w:rsidR="005200C6" w:rsidRPr="005200C6" w14:paraId="6596D0B7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5C5AB36E" w14:textId="044ED900" w:rsidR="00111886" w:rsidRPr="005200C6" w:rsidRDefault="00E903EC" w:rsidP="006D541E">
            <w:pPr>
              <w:ind w:left="28" w:hanging="28"/>
              <w:rPr>
                <w:rFonts w:cstheme="minorHAnsi"/>
              </w:rPr>
            </w:pPr>
            <w:r w:rsidRPr="00E903EC">
              <w:rPr>
                <w:rFonts w:cstheme="minorHAnsi"/>
              </w:rPr>
              <w:t xml:space="preserve">Lorem ipsum dolor sit </w:t>
            </w:r>
            <w:proofErr w:type="spellStart"/>
            <w:r w:rsidRPr="00E903EC">
              <w:rPr>
                <w:rFonts w:cstheme="minorHAnsi"/>
              </w:rPr>
              <w:t>amet</w:t>
            </w:r>
            <w:proofErr w:type="spellEnd"/>
            <w:r w:rsidRPr="00E903EC">
              <w:rPr>
                <w:rFonts w:cstheme="minorHAnsi"/>
              </w:rPr>
              <w:t xml:space="preserve">, </w:t>
            </w:r>
            <w:proofErr w:type="spellStart"/>
            <w:r w:rsidRPr="00E903EC">
              <w:rPr>
                <w:rFonts w:cstheme="minorHAnsi"/>
              </w:rPr>
              <w:t>consectetur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adipiscing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elit</w:t>
            </w:r>
            <w:proofErr w:type="spellEnd"/>
            <w:r w:rsidRPr="00E903EC">
              <w:rPr>
                <w:rFonts w:cstheme="minorHAnsi"/>
              </w:rPr>
              <w:t xml:space="preserve">, sed do </w:t>
            </w:r>
            <w:proofErr w:type="spellStart"/>
            <w:r w:rsidRPr="00E903EC">
              <w:rPr>
                <w:rFonts w:cstheme="minorHAnsi"/>
              </w:rPr>
              <w:t>eiusmod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tempor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incididunt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ut</w:t>
            </w:r>
            <w:proofErr w:type="spellEnd"/>
            <w:r w:rsidRPr="00E903EC">
              <w:rPr>
                <w:rFonts w:cstheme="minorHAnsi"/>
              </w:rPr>
              <w:t xml:space="preserve"> labore et dolore magna </w:t>
            </w:r>
            <w:proofErr w:type="spellStart"/>
            <w:r w:rsidRPr="00E903EC">
              <w:rPr>
                <w:rFonts w:cstheme="minorHAnsi"/>
              </w:rPr>
              <w:t>aliqua</w:t>
            </w:r>
            <w:proofErr w:type="spellEnd"/>
            <w:r w:rsidRPr="00E903EC">
              <w:rPr>
                <w:rFonts w:cstheme="minorHAnsi"/>
              </w:rPr>
              <w:t xml:space="preserve">. Ut </w:t>
            </w:r>
            <w:proofErr w:type="spellStart"/>
            <w:r w:rsidRPr="00E903EC">
              <w:rPr>
                <w:rFonts w:cstheme="minorHAnsi"/>
              </w:rPr>
              <w:t>enim</w:t>
            </w:r>
            <w:proofErr w:type="spellEnd"/>
            <w:r w:rsidRPr="00E903EC">
              <w:rPr>
                <w:rFonts w:cstheme="minorHAnsi"/>
              </w:rPr>
              <w:t xml:space="preserve"> ad minim </w:t>
            </w:r>
            <w:proofErr w:type="spellStart"/>
            <w:r w:rsidRPr="00E903EC">
              <w:rPr>
                <w:rFonts w:cstheme="minorHAnsi"/>
              </w:rPr>
              <w:t>veniam</w:t>
            </w:r>
            <w:proofErr w:type="spellEnd"/>
            <w:r w:rsidRPr="00E903EC">
              <w:rPr>
                <w:rFonts w:cstheme="minorHAnsi"/>
              </w:rPr>
              <w:t xml:space="preserve">, </w:t>
            </w:r>
            <w:proofErr w:type="spellStart"/>
            <w:r w:rsidRPr="00E903EC">
              <w:rPr>
                <w:rFonts w:cstheme="minorHAnsi"/>
              </w:rPr>
              <w:t>quis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nostrud</w:t>
            </w:r>
            <w:proofErr w:type="spellEnd"/>
            <w:r w:rsidRPr="00E903EC">
              <w:rPr>
                <w:rFonts w:cstheme="minorHAnsi"/>
              </w:rPr>
              <w:t xml:space="preserve"> exercitation </w:t>
            </w:r>
            <w:proofErr w:type="spellStart"/>
            <w:r w:rsidRPr="00E903EC">
              <w:rPr>
                <w:rFonts w:cstheme="minorHAnsi"/>
              </w:rPr>
              <w:t>ullamco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laboris</w:t>
            </w:r>
            <w:proofErr w:type="spellEnd"/>
            <w:r w:rsidRPr="00E903EC">
              <w:rPr>
                <w:rFonts w:cstheme="minorHAnsi"/>
              </w:rPr>
              <w:t xml:space="preserve"> nisi </w:t>
            </w:r>
            <w:proofErr w:type="spellStart"/>
            <w:r w:rsidRPr="00E903EC">
              <w:rPr>
                <w:rFonts w:cstheme="minorHAnsi"/>
              </w:rPr>
              <w:t>ut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aliquip</w:t>
            </w:r>
            <w:proofErr w:type="spellEnd"/>
            <w:r w:rsidRPr="00E903EC">
              <w:rPr>
                <w:rFonts w:cstheme="minorHAnsi"/>
              </w:rPr>
              <w:t xml:space="preserve"> ex </w:t>
            </w:r>
            <w:proofErr w:type="spellStart"/>
            <w:r w:rsidRPr="00E903EC">
              <w:rPr>
                <w:rFonts w:cstheme="minorHAnsi"/>
              </w:rPr>
              <w:t>ea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commodo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consequat</w:t>
            </w:r>
            <w:proofErr w:type="spellEnd"/>
            <w:r w:rsidRPr="00E903EC">
              <w:rPr>
                <w:rFonts w:cstheme="minorHAnsi"/>
              </w:rPr>
              <w:t xml:space="preserve">. </w:t>
            </w: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1EA2742E" w14:textId="5FE77F1C" w:rsidR="00111886" w:rsidRPr="005200C6" w:rsidRDefault="00E903EC" w:rsidP="006D541E">
            <w:pPr>
              <w:ind w:left="28" w:right="170" w:hanging="28"/>
            </w:pPr>
            <w:r w:rsidRPr="00E903EC">
              <w:rPr>
                <w:rFonts w:cstheme="minorHAnsi"/>
              </w:rPr>
              <w:t xml:space="preserve">Duis </w:t>
            </w:r>
            <w:proofErr w:type="spellStart"/>
            <w:r w:rsidRPr="00E903EC">
              <w:rPr>
                <w:rFonts w:cstheme="minorHAnsi"/>
              </w:rPr>
              <w:t>aute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irure</w:t>
            </w:r>
            <w:proofErr w:type="spellEnd"/>
            <w:r w:rsidRPr="00E903EC">
              <w:rPr>
                <w:rFonts w:cstheme="minorHAnsi"/>
              </w:rPr>
              <w:t xml:space="preserve"> dolor in </w:t>
            </w:r>
            <w:proofErr w:type="spellStart"/>
            <w:r w:rsidRPr="00E903EC">
              <w:rPr>
                <w:rFonts w:cstheme="minorHAnsi"/>
              </w:rPr>
              <w:t>reprehenderit</w:t>
            </w:r>
            <w:proofErr w:type="spellEnd"/>
            <w:r w:rsidRPr="00E903EC">
              <w:rPr>
                <w:rFonts w:cstheme="minorHAnsi"/>
              </w:rPr>
              <w:t xml:space="preserve"> in </w:t>
            </w:r>
            <w:proofErr w:type="spellStart"/>
            <w:r w:rsidRPr="00E903EC">
              <w:rPr>
                <w:rFonts w:cstheme="minorHAnsi"/>
              </w:rPr>
              <w:t>voluptate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velit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esse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cillum</w:t>
            </w:r>
            <w:proofErr w:type="spellEnd"/>
            <w:r w:rsidRPr="00E903EC">
              <w:rPr>
                <w:rFonts w:cstheme="minorHAnsi"/>
              </w:rPr>
              <w:t xml:space="preserve"> dolore </w:t>
            </w:r>
            <w:proofErr w:type="spellStart"/>
            <w:r w:rsidRPr="00E903EC">
              <w:rPr>
                <w:rFonts w:cstheme="minorHAnsi"/>
              </w:rPr>
              <w:t>eu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fugiat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nulla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pariatur</w:t>
            </w:r>
            <w:proofErr w:type="spellEnd"/>
            <w:r w:rsidRPr="00E903EC">
              <w:rPr>
                <w:rFonts w:cstheme="minorHAnsi"/>
              </w:rPr>
              <w:t xml:space="preserve">. </w:t>
            </w:r>
            <w:proofErr w:type="spellStart"/>
            <w:r w:rsidRPr="00E903EC">
              <w:rPr>
                <w:rFonts w:cstheme="minorHAnsi"/>
              </w:rPr>
              <w:t>Excepteur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sint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occaecat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cupidatat</w:t>
            </w:r>
            <w:proofErr w:type="spellEnd"/>
            <w:r w:rsidRPr="00E903EC">
              <w:rPr>
                <w:rFonts w:cstheme="minorHAnsi"/>
              </w:rPr>
              <w:t xml:space="preserve"> non </w:t>
            </w:r>
            <w:proofErr w:type="spellStart"/>
            <w:r w:rsidRPr="00E903EC">
              <w:rPr>
                <w:rFonts w:cstheme="minorHAnsi"/>
              </w:rPr>
              <w:t>proident</w:t>
            </w:r>
            <w:proofErr w:type="spellEnd"/>
            <w:r w:rsidRPr="00E903EC">
              <w:rPr>
                <w:rFonts w:cstheme="minorHAnsi"/>
              </w:rPr>
              <w:t xml:space="preserve">, sunt in culpa qui </w:t>
            </w:r>
            <w:proofErr w:type="spellStart"/>
            <w:r w:rsidRPr="00E903EC">
              <w:rPr>
                <w:rFonts w:cstheme="minorHAnsi"/>
              </w:rPr>
              <w:t>officia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deserunt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mollit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anim</w:t>
            </w:r>
            <w:proofErr w:type="spellEnd"/>
            <w:r w:rsidRPr="00E903EC">
              <w:rPr>
                <w:rFonts w:cstheme="minorHAnsi"/>
              </w:rPr>
              <w:t xml:space="preserve"> id </w:t>
            </w:r>
            <w:proofErr w:type="spellStart"/>
            <w:r w:rsidRPr="00E903EC">
              <w:rPr>
                <w:rFonts w:cstheme="minorHAnsi"/>
              </w:rPr>
              <w:t>est</w:t>
            </w:r>
            <w:proofErr w:type="spellEnd"/>
            <w:r w:rsidRPr="00E903EC">
              <w:rPr>
                <w:rFonts w:cstheme="minorHAnsi"/>
              </w:rPr>
              <w:t xml:space="preserve"> </w:t>
            </w:r>
            <w:proofErr w:type="spellStart"/>
            <w:r w:rsidRPr="00E903EC">
              <w:rPr>
                <w:rFonts w:cstheme="minorHAnsi"/>
              </w:rPr>
              <w:t>laborum</w:t>
            </w:r>
            <w:proofErr w:type="spellEnd"/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7CE7CEA6" w14:textId="5EBA3ED2" w:rsidR="00E903EC" w:rsidRPr="005200C6" w:rsidRDefault="00E903EC" w:rsidP="00E903EC">
            <w:pPr>
              <w:pStyle w:val="TableParagraph"/>
              <w:spacing w:before="120"/>
              <w:ind w:left="28" w:hanging="28"/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 xml:space="preserve">TEST </w:t>
            </w:r>
            <w:r w:rsidRPr="005200C6">
              <w:rPr>
                <w:rFonts w:asciiTheme="minorHAnsi" w:hAnsiTheme="minorHAnsi" w:cstheme="minorHAnsi"/>
                <w:b/>
              </w:rPr>
              <w:t xml:space="preserve"> Launch</w:t>
            </w:r>
            <w:proofErr w:type="gramEnd"/>
            <w:r w:rsidRPr="005200C6">
              <w:rPr>
                <w:rFonts w:asciiTheme="minorHAnsi" w:hAnsiTheme="minorHAnsi" w:cstheme="minorHAnsi"/>
                <w:b/>
              </w:rPr>
              <w:t>:</w:t>
            </w:r>
          </w:p>
          <w:p w14:paraId="63EFBC93" w14:textId="0380EB36" w:rsidR="00E903EC" w:rsidRPr="005200C6" w:rsidRDefault="00E903EC" w:rsidP="00157CD0">
            <w:pPr>
              <w:pStyle w:val="TableParagraph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</w:rPr>
              <w:pPrChange w:id="0" w:author="Antony, Abin CITZ:EX" w:date="2024-06-11T15:46:00Z" w16du:dateUtc="2024-06-11T22:46:00Z">
                <w:pPr>
                  <w:pStyle w:val="TableParagraph"/>
                  <w:numPr>
                    <w:numId w:val="10"/>
                  </w:numPr>
                  <w:spacing w:line="259" w:lineRule="auto"/>
                  <w:ind w:left="357" w:hanging="357"/>
                </w:pPr>
              </w:pPrChange>
            </w:pPr>
            <w:r w:rsidRPr="00E903EC">
              <w:rPr>
                <w:rFonts w:asciiTheme="minorHAnsi" w:hAnsiTheme="minorHAnsi" w:cstheme="minorHAns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HAnsi"/>
              </w:rPr>
              <w:t>amet</w:t>
            </w:r>
            <w:proofErr w:type="spellEnd"/>
            <w:r w:rsidRPr="00E903EC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HAns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HAns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HAnsi"/>
              </w:rPr>
              <w:t>elit</w:t>
            </w:r>
            <w:proofErr w:type="spellEnd"/>
            <w:r w:rsidRPr="005200C6">
              <w:rPr>
                <w:rFonts w:asciiTheme="minorHAnsi" w:hAnsiTheme="minorHAnsi" w:cstheme="minorBidi"/>
              </w:rPr>
              <w:t xml:space="preserve">. </w:t>
            </w: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incididunt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labore et dolore magna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Ut </w:t>
            </w:r>
            <w:proofErr w:type="spellStart"/>
            <w:r w:rsidRPr="00E903EC">
              <w:rPr>
                <w:rFonts w:asciiTheme="minorHAnsi" w:hAnsiTheme="minorHAnsi" w:cstheme="minorBidi"/>
              </w:rPr>
              <w:t>enim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ad minim </w:t>
            </w:r>
            <w:proofErr w:type="spellStart"/>
            <w:r w:rsidRPr="00E903EC">
              <w:rPr>
                <w:rFonts w:asciiTheme="minorHAnsi" w:hAnsiTheme="minorHAnsi" w:cstheme="minorBidi"/>
              </w:rPr>
              <w:t>veniam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quis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nostrud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exercitation </w:t>
            </w:r>
            <w:proofErr w:type="spellStart"/>
            <w:r w:rsidRPr="00E903EC">
              <w:rPr>
                <w:rFonts w:asciiTheme="minorHAnsi" w:hAnsiTheme="minorHAnsi" w:cstheme="minorBidi"/>
              </w:rPr>
              <w:t>ullamco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laboris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nisi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aliquip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ex </w:t>
            </w:r>
            <w:proofErr w:type="spellStart"/>
            <w:r w:rsidRPr="00E903EC">
              <w:rPr>
                <w:rFonts w:asciiTheme="minorHAnsi" w:hAnsiTheme="minorHAnsi" w:cstheme="minorBidi"/>
              </w:rPr>
              <w:t>ea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commodo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</w:t>
            </w:r>
            <w:del w:id="1" w:author="Antony, Abin CITZ:EX" w:date="2024-06-11T15:46:00Z" w16du:dateUtc="2024-06-11T22:46:00Z">
              <w:r w:rsidRPr="00E903EC" w:rsidDel="00157CD0">
                <w:rPr>
                  <w:rFonts w:asciiTheme="minorHAnsi" w:hAnsiTheme="minorHAnsi" w:cstheme="minorBidi"/>
                </w:rPr>
                <w:delText>qua</w:delText>
              </w:r>
            </w:del>
            <w:r w:rsidRPr="00E903EC">
              <w:rPr>
                <w:rFonts w:asciiTheme="minorHAnsi" w:hAnsiTheme="minorHAnsi" w:cstheme="minorBidi"/>
              </w:rPr>
              <w:t>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</w:t>
            </w:r>
          </w:p>
          <w:p w14:paraId="7F22406B" w14:textId="44AA7624" w:rsidR="00E903EC" w:rsidRPr="005200C6" w:rsidRDefault="00E903EC" w:rsidP="00157CD0">
            <w:pPr>
              <w:pStyle w:val="TableParagraph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  <w:b/>
                <w:bCs/>
              </w:rPr>
              <w:pPrChange w:id="2" w:author="Antony, Abin CITZ:EX" w:date="2024-06-11T15:46:00Z" w16du:dateUtc="2024-06-11T22:46:00Z">
                <w:pPr>
                  <w:pStyle w:val="TableParagraph"/>
                  <w:numPr>
                    <w:numId w:val="10"/>
                  </w:numPr>
                  <w:spacing w:line="259" w:lineRule="auto"/>
                  <w:ind w:left="357" w:hanging="357"/>
                </w:pPr>
              </w:pPrChange>
            </w:pP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incididunt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labore et dolore magna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Ut </w:t>
            </w:r>
            <w:proofErr w:type="spellStart"/>
            <w:r w:rsidRPr="00E903EC">
              <w:rPr>
                <w:rFonts w:asciiTheme="minorHAnsi" w:hAnsiTheme="minorHAnsi" w:cstheme="minorBidi"/>
              </w:rPr>
              <w:t>enim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ad minim </w:t>
            </w:r>
            <w:proofErr w:type="spellStart"/>
            <w:r w:rsidRPr="00E903EC">
              <w:rPr>
                <w:rFonts w:asciiTheme="minorHAnsi" w:hAnsiTheme="minorHAnsi" w:cstheme="minorBidi"/>
              </w:rPr>
              <w:t>veniam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quis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nostrud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exercitation </w:t>
            </w:r>
            <w:proofErr w:type="spellStart"/>
            <w:r w:rsidRPr="00E903EC">
              <w:rPr>
                <w:rFonts w:asciiTheme="minorHAnsi" w:hAnsiTheme="minorHAnsi" w:cstheme="minorBidi"/>
              </w:rPr>
              <w:t>ullamco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</w:p>
          <w:p w14:paraId="20BCBCB7" w14:textId="7583287A" w:rsidR="00E903EC" w:rsidRPr="005200C6" w:rsidRDefault="00E903EC" w:rsidP="00157CD0">
            <w:pPr>
              <w:pStyle w:val="Table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  <w:pPrChange w:id="3" w:author="Antony, Abin CITZ:EX" w:date="2024-06-11T15:46:00Z" w16du:dateUtc="2024-06-11T22:46:00Z">
                <w:pPr>
                  <w:pStyle w:val="TableParagraph"/>
                  <w:numPr>
                    <w:numId w:val="10"/>
                  </w:numPr>
                  <w:spacing w:line="259" w:lineRule="auto"/>
                  <w:ind w:left="360" w:hanging="360"/>
                </w:pPr>
              </w:pPrChange>
            </w:pP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4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incididunt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5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6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ut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7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labore et dolore magna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8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aliqua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9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. Ut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10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enim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11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ad minim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12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veniam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13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,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14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quis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15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16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nostrud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17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exercitation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18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ullamco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19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i/>
                <w:iCs/>
                <w:rPrChange w:id="20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laboris</w:t>
            </w:r>
            <w:proofErr w:type="spellEnd"/>
            <w:r w:rsidRPr="00157CD0">
              <w:rPr>
                <w:rFonts w:asciiTheme="minorHAnsi" w:hAnsiTheme="minorHAnsi" w:cstheme="minorBidi"/>
                <w:i/>
                <w:iCs/>
                <w:rPrChange w:id="21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nisi</w:t>
            </w:r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aliquip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ex </w:t>
            </w:r>
            <w:proofErr w:type="spellStart"/>
            <w:r w:rsidRPr="00E903EC">
              <w:rPr>
                <w:rFonts w:asciiTheme="minorHAnsi" w:hAnsiTheme="minorHAnsi" w:cstheme="minorBidi"/>
              </w:rPr>
              <w:t>ea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commodo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consequat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Duis </w:t>
            </w:r>
            <w:proofErr w:type="spellStart"/>
            <w:r w:rsidRPr="00E903EC">
              <w:rPr>
                <w:rFonts w:asciiTheme="minorHAnsi" w:hAnsiTheme="minorHAnsi" w:cstheme="minorBidi"/>
              </w:rPr>
              <w:t>aute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irure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dolor in </w:t>
            </w:r>
            <w:proofErr w:type="spellStart"/>
            <w:r w:rsidRPr="00E903EC">
              <w:rPr>
                <w:rFonts w:asciiTheme="minorHAnsi" w:hAnsiTheme="minorHAnsi" w:cstheme="minorBidi"/>
              </w:rPr>
              <w:t>reprehenderit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in </w:t>
            </w:r>
            <w:proofErr w:type="spellStart"/>
            <w:r w:rsidRPr="00E903EC">
              <w:rPr>
                <w:rFonts w:asciiTheme="minorHAnsi" w:hAnsiTheme="minorHAnsi" w:cstheme="minorBidi"/>
              </w:rPr>
              <w:t>voluptate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r w:rsidRPr="005200C6">
              <w:rPr>
                <w:rFonts w:asciiTheme="minorHAnsi" w:hAnsiTheme="minorHAnsi" w:cstheme="minorHAnsi"/>
              </w:rPr>
              <w:t xml:space="preserve">29 Jens von Bergman. </w:t>
            </w:r>
            <w:r w:rsidRPr="005200C6">
              <w:rPr>
                <w:rFonts w:asciiTheme="minorHAnsi" w:hAnsiTheme="minorHAnsi" w:cstheme="minorBidi"/>
              </w:rPr>
              <w:t>October 3 - 23 participants. Nov 29, 2023, with select stakeholders.</w:t>
            </w:r>
          </w:p>
          <w:p w14:paraId="03A08177" w14:textId="43B4CBCD" w:rsidR="00E903EC" w:rsidRPr="005200C6" w:rsidRDefault="00E903EC" w:rsidP="00157CD0">
            <w:pPr>
              <w:pStyle w:val="Table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  <w:pPrChange w:id="22" w:author="Antony, Abin CITZ:EX" w:date="2024-06-11T15:46:00Z" w16du:dateUtc="2024-06-11T22:46:00Z">
                <w:pPr>
                  <w:pStyle w:val="TableParagraph"/>
                  <w:numPr>
                    <w:numId w:val="18"/>
                  </w:numPr>
                  <w:spacing w:line="259" w:lineRule="auto"/>
                  <w:ind w:left="360" w:hanging="360"/>
                </w:pPr>
              </w:pPrChange>
            </w:pP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incididunt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labore et dolore magna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</w:t>
            </w:r>
            <w:r w:rsidRPr="00157CD0">
              <w:rPr>
                <w:rFonts w:asciiTheme="minorHAnsi" w:hAnsiTheme="minorHAnsi" w:cstheme="minorBidi"/>
                <w:highlight w:val="yellow"/>
                <w:rPrChange w:id="23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Ut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24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enim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25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ad minim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26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veniam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27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,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28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quis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29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30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nostrud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31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exercitation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32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ullamco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33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34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laboris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35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nisi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36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ut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37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38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deserunt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39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40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mollit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41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42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anim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43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id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44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est</w:t>
            </w:r>
            <w:proofErr w:type="spellEnd"/>
            <w:r w:rsidRPr="00157CD0">
              <w:rPr>
                <w:rFonts w:asciiTheme="minorHAnsi" w:hAnsiTheme="minorHAnsi" w:cstheme="minorBidi"/>
                <w:highlight w:val="yellow"/>
                <w:rPrChange w:id="45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highlight w:val="yellow"/>
                <w:rPrChange w:id="46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laborum</w:t>
            </w:r>
            <w:proofErr w:type="spellEnd"/>
            <w:r w:rsidRPr="005200C6">
              <w:rPr>
                <w:rFonts w:asciiTheme="minorHAnsi" w:hAnsiTheme="minorHAnsi" w:cstheme="minorBidi"/>
              </w:rPr>
              <w:t>.</w:t>
            </w:r>
          </w:p>
          <w:p w14:paraId="594FCDCB" w14:textId="09FB5E81" w:rsidR="00E903EC" w:rsidRPr="005200C6" w:rsidRDefault="00E903EC" w:rsidP="00E903EC">
            <w:pPr>
              <w:pStyle w:val="TableParagraph"/>
              <w:ind w:left="357"/>
              <w:rPr>
                <w:rFonts w:asciiTheme="minorHAnsi" w:hAnsiTheme="minorHAnsi" w:cstheme="minorBidi"/>
              </w:rPr>
            </w:pPr>
          </w:p>
        </w:tc>
      </w:tr>
      <w:tr w:rsidR="005200C6" w:rsidRPr="005200C6" w14:paraId="769E6BFB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125FDE0C" w14:textId="77777777" w:rsidR="0076302A" w:rsidRDefault="0076302A" w:rsidP="006D541E">
            <w:pPr>
              <w:ind w:left="28" w:hanging="28"/>
              <w:rPr>
                <w:rFonts w:cstheme="minorHAnsi"/>
              </w:rPr>
            </w:pPr>
          </w:p>
          <w:p w14:paraId="6D2B6C44" w14:textId="77777777" w:rsidR="00157CD0" w:rsidRDefault="00157CD0" w:rsidP="006D541E">
            <w:pPr>
              <w:ind w:left="28" w:hanging="28"/>
              <w:rPr>
                <w:rFonts w:cstheme="minorHAnsi"/>
              </w:rPr>
            </w:pPr>
          </w:p>
          <w:p w14:paraId="3914FCA2" w14:textId="77777777" w:rsidR="00157CD0" w:rsidRDefault="00157CD0" w:rsidP="006D541E">
            <w:pPr>
              <w:ind w:left="28" w:hanging="28"/>
              <w:rPr>
                <w:rFonts w:cstheme="minorHAnsi"/>
              </w:rPr>
            </w:pPr>
          </w:p>
          <w:p w14:paraId="4CBC018D" w14:textId="2F3F127D" w:rsidR="00157CD0" w:rsidRDefault="00157CD0" w:rsidP="006D541E">
            <w:pPr>
              <w:ind w:left="28" w:hanging="28"/>
              <w:rPr>
                <w:rFonts w:cstheme="minorHAnsi"/>
              </w:rPr>
            </w:pPr>
            <w:r w:rsidRPr="00157CD0">
              <w:rPr>
                <w:rFonts w:cstheme="minorHAnsi"/>
              </w:rPr>
              <w:t xml:space="preserve">magna </w:t>
            </w:r>
            <w:proofErr w:type="spellStart"/>
            <w:r w:rsidRPr="00157CD0">
              <w:rPr>
                <w:rFonts w:cstheme="minorHAnsi"/>
              </w:rPr>
              <w:t>aliqua</w:t>
            </w:r>
            <w:proofErr w:type="spellEnd"/>
            <w:r w:rsidRPr="00157CD0">
              <w:rPr>
                <w:rFonts w:cstheme="minorHAnsi"/>
              </w:rPr>
              <w:t xml:space="preserve">. Ut </w:t>
            </w:r>
            <w:proofErr w:type="spellStart"/>
            <w:r w:rsidRPr="00157CD0">
              <w:rPr>
                <w:rFonts w:cstheme="minorHAnsi"/>
              </w:rPr>
              <w:t>enim</w:t>
            </w:r>
            <w:proofErr w:type="spellEnd"/>
            <w:r w:rsidRPr="00157CD0">
              <w:rPr>
                <w:rFonts w:cstheme="minorHAnsi"/>
              </w:rPr>
              <w:t xml:space="preserve"> ad minim </w:t>
            </w:r>
            <w:proofErr w:type="spellStart"/>
            <w:r w:rsidRPr="00157CD0">
              <w:rPr>
                <w:rFonts w:cstheme="minorHAnsi"/>
              </w:rPr>
              <w:t>veniam</w:t>
            </w:r>
            <w:proofErr w:type="spellEnd"/>
            <w:r w:rsidRPr="00157CD0">
              <w:rPr>
                <w:rFonts w:cstheme="minorHAnsi"/>
              </w:rPr>
              <w:t xml:space="preserve">, </w:t>
            </w:r>
            <w:proofErr w:type="spellStart"/>
            <w:r w:rsidRPr="00157CD0">
              <w:rPr>
                <w:rFonts w:cstheme="minorHAnsi"/>
              </w:rPr>
              <w:t>quis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nostrud</w:t>
            </w:r>
            <w:proofErr w:type="spellEnd"/>
            <w:r w:rsidRPr="00157CD0">
              <w:rPr>
                <w:rFonts w:cstheme="minorHAnsi"/>
              </w:rPr>
              <w:t xml:space="preserve"> exercitation </w:t>
            </w:r>
            <w:proofErr w:type="spellStart"/>
            <w:r w:rsidRPr="00157CD0">
              <w:rPr>
                <w:rFonts w:cstheme="minorHAnsi"/>
              </w:rPr>
              <w:t>ullamco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laboris</w:t>
            </w:r>
            <w:proofErr w:type="spellEnd"/>
            <w:r w:rsidRPr="00157CD0">
              <w:rPr>
                <w:rFonts w:cstheme="minorHAnsi"/>
              </w:rPr>
              <w:t xml:space="preserve"> nisi </w:t>
            </w:r>
            <w:proofErr w:type="spellStart"/>
            <w:r w:rsidRPr="00157CD0">
              <w:rPr>
                <w:rFonts w:cstheme="minorHAnsi"/>
              </w:rPr>
              <w:t>ut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aliquip</w:t>
            </w:r>
            <w:proofErr w:type="spellEnd"/>
            <w:r w:rsidRPr="00157CD0">
              <w:rPr>
                <w:rFonts w:cstheme="minorHAnsi"/>
              </w:rPr>
              <w:t xml:space="preserve"> ex </w:t>
            </w:r>
            <w:proofErr w:type="spellStart"/>
            <w:r w:rsidRPr="00157CD0">
              <w:rPr>
                <w:rFonts w:cstheme="minorHAnsi"/>
              </w:rPr>
              <w:t>ea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commodo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consequat</w:t>
            </w:r>
            <w:proofErr w:type="spellEnd"/>
            <w:r w:rsidRPr="00157CD0">
              <w:rPr>
                <w:rFonts w:cstheme="minorHAnsi"/>
              </w:rPr>
              <w:t xml:space="preserve">. Duis </w:t>
            </w:r>
            <w:proofErr w:type="spellStart"/>
            <w:r w:rsidRPr="00157CD0">
              <w:rPr>
                <w:rFonts w:cstheme="minorHAnsi"/>
              </w:rPr>
              <w:t>aute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irure</w:t>
            </w:r>
            <w:proofErr w:type="spellEnd"/>
            <w:r w:rsidRPr="00157CD0">
              <w:rPr>
                <w:rFonts w:cstheme="minorHAnsi"/>
              </w:rPr>
              <w:t xml:space="preserve"> dolor in </w:t>
            </w:r>
            <w:proofErr w:type="spellStart"/>
            <w:r w:rsidRPr="00157CD0">
              <w:rPr>
                <w:rFonts w:cstheme="minorHAnsi"/>
              </w:rPr>
              <w:t>reprehenderit</w:t>
            </w:r>
            <w:proofErr w:type="spellEnd"/>
            <w:r w:rsidRPr="00157CD0">
              <w:rPr>
                <w:rFonts w:cstheme="minorHAnsi"/>
              </w:rPr>
              <w:t xml:space="preserve"> in </w:t>
            </w:r>
            <w:proofErr w:type="spellStart"/>
            <w:r w:rsidRPr="00157CD0">
              <w:rPr>
                <w:rFonts w:cstheme="minorHAnsi"/>
              </w:rPr>
              <w:t>voluptate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velit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esse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cil</w:t>
            </w:r>
            <w:proofErr w:type="spellEnd"/>
          </w:p>
          <w:p w14:paraId="4E8FDDA3" w14:textId="77777777" w:rsidR="00157CD0" w:rsidRDefault="00157CD0" w:rsidP="006D541E">
            <w:pPr>
              <w:ind w:left="28" w:hanging="28"/>
              <w:rPr>
                <w:rFonts w:cstheme="minorHAnsi"/>
              </w:rPr>
            </w:pPr>
          </w:p>
          <w:p w14:paraId="4932AFE5" w14:textId="77777777" w:rsidR="00157CD0" w:rsidRDefault="00157CD0" w:rsidP="006D541E">
            <w:pPr>
              <w:ind w:left="28" w:hanging="28"/>
              <w:rPr>
                <w:rFonts w:cstheme="minorHAnsi"/>
              </w:rPr>
            </w:pPr>
          </w:p>
          <w:p w14:paraId="2E7FCD3B" w14:textId="29830B94" w:rsidR="00157CD0" w:rsidRPr="005200C6" w:rsidRDefault="00157CD0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77F12A45" w14:textId="25B10FA9" w:rsidR="0076302A" w:rsidRPr="005200C6" w:rsidRDefault="00157CD0" w:rsidP="006D541E">
            <w:pPr>
              <w:ind w:left="28" w:hanging="28"/>
              <w:rPr>
                <w:rFonts w:cstheme="minorHAnsi"/>
              </w:rPr>
            </w:pPr>
            <w:r w:rsidRPr="00157CD0">
              <w:rPr>
                <w:rFonts w:cstheme="minorHAnsi"/>
              </w:rPr>
              <w:lastRenderedPageBreak/>
              <w:t xml:space="preserve">magna </w:t>
            </w:r>
            <w:proofErr w:type="spellStart"/>
            <w:r w:rsidRPr="00157CD0">
              <w:rPr>
                <w:rFonts w:cstheme="minorHAnsi"/>
              </w:rPr>
              <w:t>aliqua</w:t>
            </w:r>
            <w:proofErr w:type="spellEnd"/>
            <w:r w:rsidRPr="00157CD0">
              <w:rPr>
                <w:rFonts w:cstheme="minorHAnsi"/>
              </w:rPr>
              <w:t xml:space="preserve">. Ut </w:t>
            </w:r>
            <w:proofErr w:type="spellStart"/>
            <w:r w:rsidRPr="00157CD0">
              <w:rPr>
                <w:rFonts w:cstheme="minorHAnsi"/>
              </w:rPr>
              <w:t>enim</w:t>
            </w:r>
            <w:proofErr w:type="spellEnd"/>
            <w:r w:rsidRPr="00157CD0">
              <w:rPr>
                <w:rFonts w:cstheme="minorHAnsi"/>
              </w:rPr>
              <w:t xml:space="preserve"> ad minim </w:t>
            </w:r>
            <w:proofErr w:type="spellStart"/>
            <w:r w:rsidRPr="00157CD0">
              <w:rPr>
                <w:rFonts w:cstheme="minorHAnsi"/>
              </w:rPr>
              <w:t>veniam</w:t>
            </w:r>
            <w:proofErr w:type="spellEnd"/>
            <w:r w:rsidRPr="00157CD0">
              <w:rPr>
                <w:rFonts w:cstheme="minorHAnsi"/>
              </w:rPr>
              <w:t xml:space="preserve">, </w:t>
            </w:r>
            <w:proofErr w:type="spellStart"/>
            <w:r w:rsidRPr="00157CD0">
              <w:rPr>
                <w:rFonts w:cstheme="minorHAnsi"/>
              </w:rPr>
              <w:t>quis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nostrud</w:t>
            </w:r>
            <w:proofErr w:type="spellEnd"/>
            <w:r w:rsidRPr="00157CD0">
              <w:rPr>
                <w:rFonts w:cstheme="minorHAnsi"/>
              </w:rPr>
              <w:t xml:space="preserve"> exercitation </w:t>
            </w:r>
            <w:proofErr w:type="spellStart"/>
            <w:r w:rsidRPr="00157CD0">
              <w:rPr>
                <w:rFonts w:cstheme="minorHAnsi"/>
              </w:rPr>
              <w:t>ullamco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laboris</w:t>
            </w:r>
            <w:proofErr w:type="spellEnd"/>
            <w:r w:rsidRPr="00157CD0">
              <w:rPr>
                <w:rFonts w:cstheme="minorHAnsi"/>
              </w:rPr>
              <w:t xml:space="preserve"> nisi </w:t>
            </w:r>
            <w:proofErr w:type="spellStart"/>
            <w:r w:rsidRPr="00157CD0">
              <w:rPr>
                <w:rFonts w:cstheme="minorHAnsi"/>
              </w:rPr>
              <w:t>ut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aliquip</w:t>
            </w:r>
            <w:proofErr w:type="spellEnd"/>
            <w:r w:rsidRPr="00157CD0">
              <w:rPr>
                <w:rFonts w:cstheme="minorHAnsi"/>
              </w:rPr>
              <w:t xml:space="preserve"> ex </w:t>
            </w:r>
            <w:proofErr w:type="spellStart"/>
            <w:r w:rsidRPr="00157CD0">
              <w:rPr>
                <w:rFonts w:cstheme="minorHAnsi"/>
              </w:rPr>
              <w:t>ea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commodo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consequat</w:t>
            </w:r>
            <w:proofErr w:type="spellEnd"/>
            <w:r w:rsidRPr="00157CD0">
              <w:rPr>
                <w:rFonts w:cstheme="minorHAnsi"/>
              </w:rPr>
              <w:t xml:space="preserve">. Duis </w:t>
            </w:r>
            <w:proofErr w:type="spellStart"/>
            <w:r w:rsidRPr="00157CD0">
              <w:rPr>
                <w:rFonts w:cstheme="minorHAnsi"/>
              </w:rPr>
              <w:t>aute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irure</w:t>
            </w:r>
            <w:proofErr w:type="spellEnd"/>
            <w:r w:rsidRPr="00157CD0">
              <w:rPr>
                <w:rFonts w:cstheme="minorHAnsi"/>
              </w:rPr>
              <w:t xml:space="preserve"> dolor in </w:t>
            </w:r>
            <w:proofErr w:type="spellStart"/>
            <w:r w:rsidRPr="00157CD0">
              <w:rPr>
                <w:rFonts w:cstheme="minorHAnsi"/>
              </w:rPr>
              <w:t>reprehenderit</w:t>
            </w:r>
            <w:proofErr w:type="spellEnd"/>
            <w:r w:rsidRPr="00157CD0">
              <w:rPr>
                <w:rFonts w:cstheme="minorHAnsi"/>
              </w:rPr>
              <w:t xml:space="preserve"> in </w:t>
            </w:r>
            <w:proofErr w:type="spellStart"/>
            <w:r w:rsidRPr="00157CD0">
              <w:rPr>
                <w:rFonts w:cstheme="minorHAnsi"/>
              </w:rPr>
              <w:t>voluptate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velit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esse</w:t>
            </w:r>
            <w:proofErr w:type="spellEnd"/>
            <w:r w:rsidRPr="00157CD0">
              <w:rPr>
                <w:rFonts w:cstheme="minorHAnsi"/>
              </w:rPr>
              <w:t xml:space="preserve"> </w:t>
            </w:r>
            <w:proofErr w:type="spellStart"/>
            <w:r w:rsidRPr="00157CD0">
              <w:rPr>
                <w:rFonts w:cstheme="minorHAnsi"/>
              </w:rPr>
              <w:t>cil</w:t>
            </w:r>
            <w:proofErr w:type="spellEnd"/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EFCB9FA" w14:textId="77777777" w:rsidR="00157CD0" w:rsidRPr="005200C6" w:rsidRDefault="00157CD0" w:rsidP="00157CD0">
            <w:pPr>
              <w:pStyle w:val="TableParagraph"/>
              <w:spacing w:before="120"/>
              <w:ind w:left="28" w:hanging="28"/>
              <w:rPr>
                <w:rFonts w:asciiTheme="minorHAnsi" w:hAnsiTheme="minorHAnsi" w:cstheme="minorHAnsi"/>
                <w:b/>
              </w:rPr>
            </w:pPr>
            <w:proofErr w:type="gramStart"/>
            <w:r>
              <w:rPr>
                <w:rFonts w:asciiTheme="minorHAnsi" w:hAnsiTheme="minorHAnsi" w:cstheme="minorHAnsi"/>
                <w:b/>
              </w:rPr>
              <w:t xml:space="preserve">TEST </w:t>
            </w:r>
            <w:r w:rsidRPr="005200C6">
              <w:rPr>
                <w:rFonts w:asciiTheme="minorHAnsi" w:hAnsiTheme="minorHAnsi" w:cstheme="minorHAnsi"/>
                <w:b/>
              </w:rPr>
              <w:t xml:space="preserve"> Launch</w:t>
            </w:r>
            <w:proofErr w:type="gramEnd"/>
            <w:r w:rsidRPr="005200C6">
              <w:rPr>
                <w:rFonts w:asciiTheme="minorHAnsi" w:hAnsiTheme="minorHAnsi" w:cstheme="minorHAnsi"/>
                <w:b/>
              </w:rPr>
              <w:t>:</w:t>
            </w:r>
          </w:p>
          <w:p w14:paraId="4077AF9F" w14:textId="77777777" w:rsidR="00157CD0" w:rsidRPr="00157CD0" w:rsidRDefault="00157CD0" w:rsidP="00157CD0">
            <w:pPr>
              <w:pStyle w:val="TableParagraph"/>
              <w:numPr>
                <w:ilvl w:val="0"/>
                <w:numId w:val="10"/>
              </w:numPr>
              <w:spacing w:line="259" w:lineRule="auto"/>
              <w:ind w:left="357" w:hanging="357"/>
              <w:rPr>
                <w:rFonts w:asciiTheme="minorHAnsi" w:hAnsiTheme="minorHAnsi" w:cstheme="minorHAnsi"/>
                <w:b/>
                <w:bCs/>
                <w:rPrChange w:id="47" w:author="Antony, Abin CITZ:EX" w:date="2024-06-11T15:46:00Z" w16du:dateUtc="2024-06-11T22:46:00Z">
                  <w:rPr>
                    <w:rFonts w:asciiTheme="minorHAnsi" w:hAnsiTheme="minorHAnsi" w:cstheme="minorHAnsi"/>
                  </w:rPr>
                </w:rPrChange>
              </w:rPr>
            </w:pPr>
            <w:r w:rsidRPr="00E903EC">
              <w:rPr>
                <w:rFonts w:asciiTheme="minorHAnsi" w:hAnsiTheme="minorHAnsi" w:cstheme="minorHAns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HAnsi"/>
              </w:rPr>
              <w:t>amet</w:t>
            </w:r>
            <w:proofErr w:type="spellEnd"/>
            <w:r w:rsidRPr="00E903EC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HAns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HAns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HAnsi"/>
              </w:rPr>
              <w:t>elit</w:t>
            </w:r>
            <w:proofErr w:type="spellEnd"/>
            <w:r w:rsidRPr="005200C6">
              <w:rPr>
                <w:rFonts w:asciiTheme="minorHAnsi" w:hAnsiTheme="minorHAnsi" w:cstheme="minorBidi"/>
              </w:rPr>
              <w:t xml:space="preserve">. </w:t>
            </w: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incididunt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labore et dolore magna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Ut </w:t>
            </w:r>
            <w:proofErr w:type="spellStart"/>
            <w:r w:rsidRPr="00E903EC">
              <w:rPr>
                <w:rFonts w:asciiTheme="minorHAnsi" w:hAnsiTheme="minorHAnsi" w:cstheme="minorBidi"/>
              </w:rPr>
              <w:t>enim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ad minim </w:t>
            </w:r>
            <w:proofErr w:type="spellStart"/>
            <w:r w:rsidRPr="00E903EC">
              <w:rPr>
                <w:rFonts w:asciiTheme="minorHAnsi" w:hAnsiTheme="minorHAnsi" w:cstheme="minorBidi"/>
              </w:rPr>
              <w:t>veniam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48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quis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49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50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nostrud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51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exercitation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52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ullamco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53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54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laboris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55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nisi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56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ut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57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58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aliquip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59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ex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60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ea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61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62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commodo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63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 </w:t>
            </w:r>
            <w:proofErr w:type="spellStart"/>
            <w:r w:rsidRPr="00157CD0">
              <w:rPr>
                <w:rFonts w:asciiTheme="minorHAnsi" w:hAnsiTheme="minorHAnsi" w:cstheme="minorBidi"/>
                <w:b/>
                <w:bCs/>
                <w:rPrChange w:id="64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>consequat</w:t>
            </w:r>
            <w:proofErr w:type="spellEnd"/>
            <w:r w:rsidRPr="00157CD0">
              <w:rPr>
                <w:rFonts w:asciiTheme="minorHAnsi" w:hAnsiTheme="minorHAnsi" w:cstheme="minorBidi"/>
                <w:b/>
                <w:bCs/>
                <w:rPrChange w:id="65" w:author="Antony, Abin CITZ:EX" w:date="2024-06-11T15:46:00Z" w16du:dateUtc="2024-06-11T22:46:00Z">
                  <w:rPr>
                    <w:rFonts w:asciiTheme="minorHAnsi" w:hAnsiTheme="minorHAnsi" w:cstheme="minorBidi"/>
                  </w:rPr>
                </w:rPrChange>
              </w:rPr>
              <w:t xml:space="preserve">. </w:t>
            </w:r>
          </w:p>
          <w:p w14:paraId="4A992DB8" w14:textId="77777777" w:rsidR="00157CD0" w:rsidRPr="005200C6" w:rsidRDefault="00157CD0" w:rsidP="00157CD0">
            <w:pPr>
              <w:pStyle w:val="TableParagraph"/>
              <w:numPr>
                <w:ilvl w:val="0"/>
                <w:numId w:val="10"/>
              </w:numPr>
              <w:spacing w:line="259" w:lineRule="auto"/>
              <w:ind w:left="357" w:hanging="357"/>
              <w:rPr>
                <w:rFonts w:asciiTheme="minorHAnsi" w:hAnsiTheme="minorHAnsi" w:cstheme="minorHAnsi"/>
                <w:b/>
                <w:bCs/>
              </w:rPr>
            </w:pP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incididunt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labore et dolore magna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Ut </w:t>
            </w:r>
            <w:proofErr w:type="spellStart"/>
            <w:r w:rsidRPr="00E903EC">
              <w:rPr>
                <w:rFonts w:asciiTheme="minorHAnsi" w:hAnsiTheme="minorHAnsi" w:cstheme="minorBidi"/>
              </w:rPr>
              <w:t>enim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ad minim </w:t>
            </w:r>
            <w:proofErr w:type="spellStart"/>
            <w:r w:rsidRPr="00E903EC">
              <w:rPr>
                <w:rFonts w:asciiTheme="minorHAnsi" w:hAnsiTheme="minorHAnsi" w:cstheme="minorBidi"/>
              </w:rPr>
              <w:t>veniam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quis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nostrud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exercitation </w:t>
            </w:r>
            <w:proofErr w:type="spellStart"/>
            <w:r w:rsidRPr="00E903EC">
              <w:rPr>
                <w:rFonts w:asciiTheme="minorHAnsi" w:hAnsiTheme="minorHAnsi" w:cstheme="minorBidi"/>
              </w:rPr>
              <w:t>ullamco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</w:p>
          <w:p w14:paraId="717BC634" w14:textId="77777777" w:rsidR="00157CD0" w:rsidRPr="005200C6" w:rsidRDefault="00157CD0" w:rsidP="00157CD0">
            <w:pPr>
              <w:pStyle w:val="TableParagraph"/>
              <w:numPr>
                <w:ilvl w:val="0"/>
                <w:numId w:val="10"/>
              </w:numPr>
              <w:spacing w:line="259" w:lineRule="auto"/>
              <w:rPr>
                <w:rFonts w:asciiTheme="minorHAnsi" w:hAnsiTheme="minorHAnsi" w:cstheme="minorHAnsi"/>
              </w:rPr>
            </w:pP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incididunt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labore et dolore magna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Ut </w:t>
            </w:r>
            <w:proofErr w:type="spellStart"/>
            <w:r w:rsidRPr="00E903EC">
              <w:rPr>
                <w:rFonts w:asciiTheme="minorHAnsi" w:hAnsiTheme="minorHAnsi" w:cstheme="minorBidi"/>
              </w:rPr>
              <w:t>enim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ad minim </w:t>
            </w:r>
            <w:proofErr w:type="spellStart"/>
            <w:r w:rsidRPr="00E903EC">
              <w:rPr>
                <w:rFonts w:asciiTheme="minorHAnsi" w:hAnsiTheme="minorHAnsi" w:cstheme="minorBidi"/>
              </w:rPr>
              <w:t>veniam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quis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nostrud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r w:rsidRPr="00E903EC">
              <w:rPr>
                <w:rFonts w:asciiTheme="minorHAnsi" w:hAnsiTheme="minorHAnsi" w:cstheme="minorBidi"/>
              </w:rPr>
              <w:lastRenderedPageBreak/>
              <w:t xml:space="preserve">exercitation </w:t>
            </w:r>
            <w:proofErr w:type="spellStart"/>
            <w:r w:rsidRPr="00E903EC">
              <w:rPr>
                <w:rFonts w:asciiTheme="minorHAnsi" w:hAnsiTheme="minorHAnsi" w:cstheme="minorBidi"/>
              </w:rPr>
              <w:t>ullamco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laboris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nisi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aliquip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ex </w:t>
            </w:r>
            <w:proofErr w:type="spellStart"/>
            <w:r w:rsidRPr="00E903EC">
              <w:rPr>
                <w:rFonts w:asciiTheme="minorHAnsi" w:hAnsiTheme="minorHAnsi" w:cstheme="minorBidi"/>
              </w:rPr>
              <w:t>ea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commodo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consequat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Duis </w:t>
            </w:r>
            <w:proofErr w:type="spellStart"/>
            <w:r w:rsidRPr="00E903EC">
              <w:rPr>
                <w:rFonts w:asciiTheme="minorHAnsi" w:hAnsiTheme="minorHAnsi" w:cstheme="minorBidi"/>
              </w:rPr>
              <w:t>aute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irure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dolor in </w:t>
            </w:r>
            <w:proofErr w:type="spellStart"/>
            <w:r w:rsidRPr="00E903EC">
              <w:rPr>
                <w:rFonts w:asciiTheme="minorHAnsi" w:hAnsiTheme="minorHAnsi" w:cstheme="minorBidi"/>
              </w:rPr>
              <w:t>reprehenderit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in </w:t>
            </w:r>
            <w:proofErr w:type="spellStart"/>
            <w:r w:rsidRPr="00E903EC">
              <w:rPr>
                <w:rFonts w:asciiTheme="minorHAnsi" w:hAnsiTheme="minorHAnsi" w:cstheme="minorBidi"/>
              </w:rPr>
              <w:t>voluptate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r w:rsidRPr="005200C6">
              <w:rPr>
                <w:rFonts w:asciiTheme="minorHAnsi" w:hAnsiTheme="minorHAnsi" w:cstheme="minorHAnsi"/>
              </w:rPr>
              <w:t xml:space="preserve">29 Jens von Bergman. </w:t>
            </w:r>
            <w:r w:rsidRPr="005200C6">
              <w:rPr>
                <w:rFonts w:asciiTheme="minorHAnsi" w:hAnsiTheme="minorHAnsi" w:cstheme="minorBidi"/>
              </w:rPr>
              <w:t>October 3 - 23 participants. Nov 29, 2023, with select stakeholders.</w:t>
            </w:r>
          </w:p>
          <w:p w14:paraId="346FBB58" w14:textId="77777777" w:rsidR="00157CD0" w:rsidRPr="005200C6" w:rsidRDefault="00157CD0" w:rsidP="00157CD0">
            <w:pPr>
              <w:pStyle w:val="TableParagraph"/>
              <w:numPr>
                <w:ilvl w:val="0"/>
                <w:numId w:val="18"/>
              </w:numPr>
              <w:spacing w:line="259" w:lineRule="auto"/>
              <w:rPr>
                <w:rFonts w:asciiTheme="minorHAnsi" w:hAnsiTheme="minorHAnsi" w:cstheme="minorHAnsi"/>
              </w:rPr>
            </w:pPr>
            <w:r w:rsidRPr="00E903EC">
              <w:rPr>
                <w:rFonts w:asciiTheme="minorHAnsi" w:hAnsiTheme="minorHAnsi" w:cstheme="minorBidi"/>
              </w:rPr>
              <w:t xml:space="preserve">Lorem ipsum dolor sit </w:t>
            </w:r>
            <w:proofErr w:type="spellStart"/>
            <w:r w:rsidRPr="00E903EC">
              <w:rPr>
                <w:rFonts w:asciiTheme="minorHAnsi" w:hAnsiTheme="minorHAnsi" w:cstheme="minorBidi"/>
              </w:rPr>
              <w:t>amet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consectetur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commentRangeStart w:id="66"/>
            <w:proofErr w:type="spellStart"/>
            <w:r w:rsidRPr="00E903EC">
              <w:rPr>
                <w:rFonts w:asciiTheme="minorHAnsi" w:hAnsiTheme="minorHAnsi" w:cstheme="minorBidi"/>
              </w:rPr>
              <w:t>adipiscing</w:t>
            </w:r>
            <w:commentRangeEnd w:id="66"/>
            <w:proofErr w:type="spellEnd"/>
            <w:r>
              <w:rPr>
                <w:rStyle w:val="CommentReference"/>
              </w:rPr>
              <w:commentReference w:id="66"/>
            </w:r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elit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sed do </w:t>
            </w:r>
            <w:proofErr w:type="spellStart"/>
            <w:r w:rsidRPr="00E903EC">
              <w:rPr>
                <w:rFonts w:asciiTheme="minorHAnsi" w:hAnsiTheme="minorHAnsi" w:cstheme="minorBidi"/>
              </w:rPr>
              <w:t>eiusmod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tempor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incididunt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labore et dolore magna </w:t>
            </w:r>
            <w:proofErr w:type="spellStart"/>
            <w:r w:rsidRPr="00E903EC">
              <w:rPr>
                <w:rFonts w:asciiTheme="minorHAnsi" w:hAnsiTheme="minorHAnsi" w:cstheme="minorBidi"/>
              </w:rPr>
              <w:t>aliqua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. Ut </w:t>
            </w:r>
            <w:proofErr w:type="spellStart"/>
            <w:r w:rsidRPr="00E903EC">
              <w:rPr>
                <w:rFonts w:asciiTheme="minorHAnsi" w:hAnsiTheme="minorHAnsi" w:cstheme="minorBidi"/>
              </w:rPr>
              <w:t>enim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ad minim </w:t>
            </w:r>
            <w:proofErr w:type="spellStart"/>
            <w:r w:rsidRPr="00E903EC">
              <w:rPr>
                <w:rFonts w:asciiTheme="minorHAnsi" w:hAnsiTheme="minorHAnsi" w:cstheme="minorBidi"/>
              </w:rPr>
              <w:t>veniam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, </w:t>
            </w:r>
            <w:proofErr w:type="spellStart"/>
            <w:r w:rsidRPr="00E903EC">
              <w:rPr>
                <w:rFonts w:asciiTheme="minorHAnsi" w:hAnsiTheme="minorHAnsi" w:cstheme="minorBidi"/>
              </w:rPr>
              <w:t>quis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nostrud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exercitation </w:t>
            </w:r>
            <w:proofErr w:type="spellStart"/>
            <w:r w:rsidRPr="00E903EC">
              <w:rPr>
                <w:rFonts w:asciiTheme="minorHAnsi" w:hAnsiTheme="minorHAnsi" w:cstheme="minorBidi"/>
              </w:rPr>
              <w:t>ullamco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laboris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nisi </w:t>
            </w:r>
            <w:proofErr w:type="spellStart"/>
            <w:r w:rsidRPr="00E903EC">
              <w:rPr>
                <w:rFonts w:asciiTheme="minorHAnsi" w:hAnsiTheme="minorHAnsi" w:cstheme="minorBidi"/>
              </w:rPr>
              <w:t>ut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deserunt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mollit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anim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id </w:t>
            </w:r>
            <w:proofErr w:type="spellStart"/>
            <w:r w:rsidRPr="00E903EC">
              <w:rPr>
                <w:rFonts w:asciiTheme="minorHAnsi" w:hAnsiTheme="minorHAnsi" w:cstheme="minorBidi"/>
              </w:rPr>
              <w:t>est</w:t>
            </w:r>
            <w:proofErr w:type="spellEnd"/>
            <w:r w:rsidRPr="00E903EC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E903EC">
              <w:rPr>
                <w:rFonts w:asciiTheme="minorHAnsi" w:hAnsiTheme="minorHAnsi" w:cstheme="minorBidi"/>
              </w:rPr>
              <w:t>laborum</w:t>
            </w:r>
            <w:proofErr w:type="spellEnd"/>
            <w:r w:rsidRPr="005200C6">
              <w:rPr>
                <w:rFonts w:asciiTheme="minorHAnsi" w:hAnsiTheme="minorHAnsi" w:cstheme="minorBidi"/>
              </w:rPr>
              <w:t>.</w:t>
            </w:r>
          </w:p>
          <w:p w14:paraId="79EF9119" w14:textId="4B9E8AF2" w:rsidR="009552AB" w:rsidRPr="005200C6" w:rsidRDefault="009552AB" w:rsidP="00E903EC">
            <w:pPr>
              <w:pStyle w:val="TableParagraph"/>
              <w:spacing w:before="60" w:after="60"/>
              <w:ind w:left="983" w:right="134"/>
              <w:rPr>
                <w:rFonts w:asciiTheme="minorHAnsi" w:hAnsiTheme="minorHAnsi" w:cstheme="minorBidi"/>
                <w:spacing w:val="-2"/>
              </w:rPr>
            </w:pPr>
          </w:p>
        </w:tc>
      </w:tr>
      <w:tr w:rsidR="005200C6" w:rsidRPr="005200C6" w14:paraId="24AA4B2A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1083AC5A" w14:textId="77777777" w:rsidR="0076302A" w:rsidRPr="005200C6" w:rsidRDefault="0076302A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2677B8B0" w14:textId="4C9814BA" w:rsidR="0076302A" w:rsidRPr="005200C6" w:rsidRDefault="0076302A" w:rsidP="006D541E">
            <w:pPr>
              <w:pStyle w:val="ListParagraph"/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59F4F00F" w14:textId="235FEE7B" w:rsidR="00FE4BEA" w:rsidRPr="005200C6" w:rsidRDefault="00FE4BEA" w:rsidP="00E903EC"/>
        </w:tc>
      </w:tr>
      <w:tr w:rsidR="005200C6" w:rsidRPr="005200C6" w14:paraId="59A0A0D1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0887B1F6" w14:textId="1BFA9357" w:rsidR="00D0078C" w:rsidRPr="005200C6" w:rsidRDefault="00D0078C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58C2E7E2" w14:textId="412DFAC8" w:rsidR="00D0078C" w:rsidRPr="005200C6" w:rsidRDefault="00D0078C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4846A7D0" w14:textId="324CA3A0" w:rsidR="009D2889" w:rsidRPr="005200C6" w:rsidRDefault="009D2889" w:rsidP="00E903EC">
            <w:pPr>
              <w:pStyle w:val="TableParagraph"/>
              <w:tabs>
                <w:tab w:val="left" w:pos="436"/>
              </w:tabs>
              <w:spacing w:before="120" w:after="120"/>
              <w:ind w:right="397"/>
              <w:rPr>
                <w:rFonts w:asciiTheme="minorHAnsi" w:hAnsiTheme="minorHAnsi" w:cstheme="minorHAnsi"/>
                <w:b/>
              </w:rPr>
            </w:pPr>
          </w:p>
        </w:tc>
      </w:tr>
      <w:tr w:rsidR="005200C6" w:rsidRPr="005200C6" w14:paraId="76CBF255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4124A53" w14:textId="47FEEBA6" w:rsidR="0076302A" w:rsidRPr="005200C6" w:rsidRDefault="0076302A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CBA113E" w14:textId="69D5BEA0" w:rsidR="0076302A" w:rsidRPr="005200C6" w:rsidRDefault="0076302A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9344F1D" w14:textId="76F32B6C" w:rsidR="00933EFD" w:rsidRPr="005200C6" w:rsidRDefault="00933EFD" w:rsidP="00E903EC">
            <w:pPr>
              <w:pStyle w:val="TableParagraph"/>
              <w:spacing w:after="120"/>
              <w:ind w:left="388" w:right="329"/>
              <w:rPr>
                <w:rFonts w:asciiTheme="minorHAnsi" w:hAnsiTheme="minorHAnsi" w:cstheme="minorBidi"/>
                <w:b/>
              </w:rPr>
            </w:pPr>
          </w:p>
        </w:tc>
      </w:tr>
      <w:tr w:rsidR="005200C6" w:rsidRPr="005200C6" w14:paraId="6B0C26CC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091CAF2D" w14:textId="1D5F6548" w:rsidR="0076302A" w:rsidRPr="005200C6" w:rsidRDefault="0076302A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2C791469" w14:textId="1F0BA902" w:rsidR="0076302A" w:rsidRPr="005200C6" w:rsidRDefault="0076302A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C10C96D" w14:textId="19A30BE2" w:rsidR="00F5625D" w:rsidRPr="005200C6" w:rsidRDefault="00F5625D" w:rsidP="00E903EC">
            <w:pPr>
              <w:pStyle w:val="TableParagraph"/>
              <w:ind w:left="341" w:right="142"/>
              <w:rPr>
                <w:rFonts w:cstheme="minorHAnsi"/>
              </w:rPr>
            </w:pPr>
          </w:p>
        </w:tc>
      </w:tr>
      <w:tr w:rsidR="005200C6" w:rsidRPr="005200C6" w14:paraId="793297A5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191DA86D" w14:textId="4D4325F8" w:rsidR="005D16C8" w:rsidRPr="005200C6" w:rsidRDefault="005D16C8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21D3271B" w14:textId="4784D098" w:rsidR="005D16C8" w:rsidRPr="005200C6" w:rsidRDefault="005D16C8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C8FF18E" w14:textId="6FBD2D6E" w:rsidR="005D16C8" w:rsidRPr="005200C6" w:rsidRDefault="005D16C8" w:rsidP="00E903EC">
            <w:pPr>
              <w:pStyle w:val="TableParagraph"/>
              <w:ind w:right="142"/>
              <w:rPr>
                <w:rFonts w:asciiTheme="minorHAnsi" w:eastAsiaTheme="minorEastAsia" w:hAnsiTheme="minorHAnsi" w:cstheme="minorBidi"/>
                <w:lang w:val="en-CA"/>
              </w:rPr>
            </w:pPr>
          </w:p>
        </w:tc>
      </w:tr>
      <w:tr w:rsidR="005200C6" w:rsidRPr="005200C6" w14:paraId="089B4C8A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08FA44B" w14:textId="120F8AE3" w:rsidR="005D16C8" w:rsidRPr="005200C6" w:rsidRDefault="005D16C8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119EA8C4" w14:textId="3F49ECD5" w:rsidR="005D16C8" w:rsidRPr="005200C6" w:rsidRDefault="005D16C8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0EBD20AD" w14:textId="24147143" w:rsidR="005D16C8" w:rsidRPr="005200C6" w:rsidRDefault="005D16C8" w:rsidP="00E903EC">
            <w:pPr>
              <w:pStyle w:val="TableParagraph"/>
              <w:ind w:right="142"/>
              <w:rPr>
                <w:rFonts w:asciiTheme="minorHAnsi" w:hAnsiTheme="minorHAnsi" w:cstheme="minorBidi"/>
              </w:rPr>
            </w:pPr>
          </w:p>
        </w:tc>
      </w:tr>
      <w:tr w:rsidR="005200C6" w:rsidRPr="005200C6" w14:paraId="37012BAE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523E589B" w14:textId="180AEC01" w:rsidR="00506B01" w:rsidRPr="005200C6" w:rsidRDefault="00506B01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CDA0F98" w14:textId="08AAB5BE" w:rsidR="00506B01" w:rsidRPr="005200C6" w:rsidRDefault="00506B01" w:rsidP="0CB02F3A">
            <w:pPr>
              <w:ind w:left="28" w:hanging="28"/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14951988" w14:textId="794FE254" w:rsidR="00506B01" w:rsidRPr="005200C6" w:rsidRDefault="00506B01" w:rsidP="00E903EC">
            <w:pPr>
              <w:pStyle w:val="TableParagraph"/>
              <w:spacing w:line="244" w:lineRule="exact"/>
              <w:ind w:left="276"/>
              <w:rPr>
                <w:rFonts w:asciiTheme="minorHAnsi" w:hAnsiTheme="minorHAnsi" w:cstheme="minorBidi"/>
              </w:rPr>
            </w:pPr>
          </w:p>
        </w:tc>
      </w:tr>
      <w:tr w:rsidR="005200C6" w:rsidRPr="005200C6" w14:paraId="2694097E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49F3F6E8" w14:textId="56799B1E" w:rsidR="00075557" w:rsidRPr="005200C6" w:rsidRDefault="00075557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2F53F048" w14:textId="5CC0408F" w:rsidR="00075557" w:rsidRPr="005200C6" w:rsidRDefault="00075557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4235D75E" w14:textId="760C9BC1" w:rsidR="00075557" w:rsidRPr="005200C6" w:rsidRDefault="00075557" w:rsidP="00987E27">
            <w:pPr>
              <w:pStyle w:val="TableParagraph"/>
              <w:spacing w:line="244" w:lineRule="exact"/>
              <w:ind w:left="28" w:hanging="28"/>
              <w:rPr>
                <w:rFonts w:asciiTheme="minorHAnsi" w:hAnsiTheme="minorHAnsi" w:cstheme="minorHAnsi"/>
              </w:rPr>
            </w:pPr>
          </w:p>
        </w:tc>
      </w:tr>
      <w:tr w:rsidR="005200C6" w:rsidRPr="005200C6" w14:paraId="59BFA4B2" w14:textId="77777777" w:rsidTr="186D6D19">
        <w:trPr>
          <w:trHeight w:val="300"/>
        </w:trPr>
        <w:tc>
          <w:tcPr>
            <w:tcW w:w="220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412C3EDE" w14:textId="2F0986DC" w:rsidR="00075557" w:rsidRPr="005200C6" w:rsidRDefault="00075557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3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5974B319" w14:textId="592D0444" w:rsidR="00075557" w:rsidRPr="005200C6" w:rsidRDefault="00075557" w:rsidP="006D541E">
            <w:pPr>
              <w:ind w:left="28" w:hanging="28"/>
              <w:rPr>
                <w:rFonts w:cstheme="minorHAnsi"/>
              </w:rPr>
            </w:pPr>
          </w:p>
        </w:tc>
        <w:tc>
          <w:tcPr>
            <w:tcW w:w="818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6D07A7DC" w14:textId="1240C0B1" w:rsidR="00075557" w:rsidRPr="005200C6" w:rsidRDefault="00075557" w:rsidP="00987E27">
            <w:pPr>
              <w:pStyle w:val="TableParagraph"/>
              <w:spacing w:line="244" w:lineRule="exact"/>
              <w:ind w:left="28" w:hanging="28"/>
              <w:rPr>
                <w:rFonts w:asciiTheme="minorHAnsi" w:hAnsiTheme="minorHAnsi" w:cstheme="minorHAnsi"/>
              </w:rPr>
            </w:pPr>
          </w:p>
        </w:tc>
      </w:tr>
    </w:tbl>
    <w:p w14:paraId="45C8229F" w14:textId="77777777" w:rsidR="0048393C" w:rsidRPr="005200C6" w:rsidRDefault="0048393C" w:rsidP="006D541E"/>
    <w:p w14:paraId="185BB1CD" w14:textId="77777777" w:rsidR="00E10D82" w:rsidRPr="005200C6" w:rsidRDefault="00E10D82" w:rsidP="006D541E"/>
    <w:p w14:paraId="4E3BE029" w14:textId="77777777" w:rsidR="00E10D82" w:rsidRPr="005200C6" w:rsidRDefault="00E10D82" w:rsidP="006D541E"/>
    <w:p w14:paraId="07539F60" w14:textId="77777777" w:rsidR="00E10D82" w:rsidRPr="005200C6" w:rsidRDefault="00E10D82" w:rsidP="006D541E"/>
    <w:p w14:paraId="14E19EA8" w14:textId="77777777" w:rsidR="00E10D82" w:rsidRPr="005200C6" w:rsidRDefault="00E10D82" w:rsidP="006D541E"/>
    <w:p w14:paraId="294E9D45" w14:textId="77777777" w:rsidR="004A5D8F" w:rsidRPr="005200C6" w:rsidRDefault="004A5D8F" w:rsidP="006D541E"/>
    <w:p w14:paraId="1FA264C7" w14:textId="43BE25B0" w:rsidR="00DF41D4" w:rsidRPr="005200C6" w:rsidRDefault="00DF41D4" w:rsidP="004A5D8F">
      <w:pPr>
        <w:tabs>
          <w:tab w:val="left" w:pos="1701"/>
        </w:tabs>
        <w:rPr>
          <w:rFonts w:cstheme="minorHAnsi"/>
        </w:rPr>
      </w:pPr>
    </w:p>
    <w:sectPr w:rsidR="00DF41D4" w:rsidRPr="005200C6" w:rsidSect="00422E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440" w:right="814" w:bottom="1135" w:left="1276" w:header="1484" w:footer="2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6" w:author="Antony, Abin CITZ:EX" w:date="2024-06-11T15:46:00Z" w:initials="AA">
    <w:p w14:paraId="7B51FD38" w14:textId="77777777" w:rsidR="00157CD0" w:rsidRDefault="00157CD0" w:rsidP="00157CD0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51FD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29C14E4" w16cex:dateUtc="2024-06-11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51FD38" w16cid:durableId="329C14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75131" w14:textId="77777777" w:rsidR="007E174F" w:rsidRDefault="007E174F" w:rsidP="007678A7">
      <w:pPr>
        <w:spacing w:after="0" w:line="240" w:lineRule="auto"/>
      </w:pPr>
      <w:r>
        <w:separator/>
      </w:r>
    </w:p>
  </w:endnote>
  <w:endnote w:type="continuationSeparator" w:id="0">
    <w:p w14:paraId="5A13944D" w14:textId="77777777" w:rsidR="007E174F" w:rsidRDefault="007E174F" w:rsidP="007678A7">
      <w:pPr>
        <w:spacing w:after="0" w:line="240" w:lineRule="auto"/>
      </w:pPr>
      <w:r>
        <w:continuationSeparator/>
      </w:r>
    </w:p>
  </w:endnote>
  <w:endnote w:type="continuationNotice" w:id="1">
    <w:p w14:paraId="2E48869C" w14:textId="77777777" w:rsidR="007E174F" w:rsidRDefault="007E17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83AC2" w14:textId="738F68DE" w:rsidR="00DF2BE0" w:rsidRDefault="00DF2BE0" w:rsidP="0778CD4B">
    <w:pPr>
      <w:pStyle w:val="Footer"/>
      <w:pBdr>
        <w:top w:val="single" w:sz="4" w:space="1" w:color="D9D9D9" w:themeColor="background1" w:themeShade="D9"/>
      </w:pBdr>
      <w:jc w:val="right"/>
    </w:pPr>
    <w:r w:rsidRPr="0778CD4B">
      <w:fldChar w:fldCharType="begin"/>
    </w:r>
    <w:r>
      <w:instrText xml:space="preserve"> PAGE   \* MERGEFORMAT </w:instrText>
    </w:r>
    <w:r w:rsidRPr="0778CD4B">
      <w:fldChar w:fldCharType="separate"/>
    </w:r>
    <w:r w:rsidR="0778CD4B" w:rsidRPr="0778CD4B">
      <w:rPr>
        <w:noProof/>
      </w:rPr>
      <w:t>2</w:t>
    </w:r>
    <w:r w:rsidRPr="0778CD4B">
      <w:rPr>
        <w:noProof/>
      </w:rPr>
      <w:fldChar w:fldCharType="end"/>
    </w:r>
    <w:r w:rsidR="0778CD4B">
      <w:t xml:space="preserve"> | </w:t>
    </w:r>
    <w:r w:rsidR="0778CD4B">
      <w:rPr>
        <w:color w:val="7F7F7F" w:themeColor="background1" w:themeShade="7F"/>
        <w:spacing w:val="60"/>
      </w:rPr>
      <w:t>Page</w:t>
    </w:r>
  </w:p>
  <w:p w14:paraId="2CE37556" w14:textId="77777777" w:rsidR="00DF2BE0" w:rsidRDefault="00DF2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83728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86E676" w14:textId="3FB0EDE0" w:rsidR="00AB0A06" w:rsidRDefault="7EB42607">
            <w:pPr>
              <w:pStyle w:val="Footer"/>
              <w:jc w:val="right"/>
            </w:pPr>
            <w:r>
              <w:t xml:space="preserve">CONFIDENTIAL ADVICE TO THE MINISTER </w:t>
            </w:r>
            <w:r w:rsidR="005D5852">
              <w:t xml:space="preserve">    </w:t>
            </w:r>
            <w:r>
              <w:t xml:space="preserve">Page </w:t>
            </w:r>
            <w:r w:rsidR="00AB0A06" w:rsidRPr="7EB42607">
              <w:rPr>
                <w:b/>
                <w:bCs/>
                <w:noProof/>
              </w:rPr>
              <w:fldChar w:fldCharType="begin"/>
            </w:r>
            <w:r w:rsidR="00AB0A06" w:rsidRPr="7EB42607">
              <w:rPr>
                <w:b/>
                <w:bCs/>
              </w:rPr>
              <w:instrText xml:space="preserve"> PAGE </w:instrText>
            </w:r>
            <w:r w:rsidR="00AB0A06" w:rsidRPr="7EB42607">
              <w:rPr>
                <w:b/>
                <w:bCs/>
                <w:sz w:val="24"/>
                <w:szCs w:val="24"/>
              </w:rPr>
              <w:fldChar w:fldCharType="separate"/>
            </w:r>
            <w:r w:rsidRPr="7EB42607">
              <w:rPr>
                <w:b/>
                <w:bCs/>
                <w:noProof/>
              </w:rPr>
              <w:t>2</w:t>
            </w:r>
            <w:r w:rsidR="00AB0A06" w:rsidRPr="7EB42607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AB0A06" w:rsidRPr="7EB42607">
              <w:rPr>
                <w:b/>
                <w:bCs/>
                <w:noProof/>
              </w:rPr>
              <w:fldChar w:fldCharType="begin"/>
            </w:r>
            <w:r w:rsidR="00AB0A06" w:rsidRPr="7EB42607">
              <w:rPr>
                <w:b/>
                <w:bCs/>
              </w:rPr>
              <w:instrText xml:space="preserve"> NUMPAGES  </w:instrText>
            </w:r>
            <w:r w:rsidR="00AB0A06" w:rsidRPr="7EB42607">
              <w:rPr>
                <w:b/>
                <w:bCs/>
                <w:sz w:val="24"/>
                <w:szCs w:val="24"/>
              </w:rPr>
              <w:fldChar w:fldCharType="separate"/>
            </w:r>
            <w:r w:rsidRPr="7EB42607">
              <w:rPr>
                <w:b/>
                <w:bCs/>
                <w:noProof/>
              </w:rPr>
              <w:t>2</w:t>
            </w:r>
            <w:r w:rsidR="00AB0A06" w:rsidRPr="7EB42607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378A35B0" w14:textId="4A41CCDB" w:rsidR="00DF2BE0" w:rsidRDefault="00DF2BE0" w:rsidP="00263EA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3984B" w14:textId="77777777" w:rsidR="00157CD0" w:rsidRDefault="0015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E3AA2" w14:textId="77777777" w:rsidR="007E174F" w:rsidRDefault="007E174F" w:rsidP="007678A7">
      <w:pPr>
        <w:spacing w:after="0" w:line="240" w:lineRule="auto"/>
      </w:pPr>
      <w:r>
        <w:separator/>
      </w:r>
    </w:p>
  </w:footnote>
  <w:footnote w:type="continuationSeparator" w:id="0">
    <w:p w14:paraId="4D5196DA" w14:textId="77777777" w:rsidR="007E174F" w:rsidRDefault="007E174F" w:rsidP="007678A7">
      <w:pPr>
        <w:spacing w:after="0" w:line="240" w:lineRule="auto"/>
      </w:pPr>
      <w:r>
        <w:continuationSeparator/>
      </w:r>
    </w:p>
  </w:footnote>
  <w:footnote w:type="continuationNotice" w:id="1">
    <w:p w14:paraId="18D16E8C" w14:textId="77777777" w:rsidR="007E174F" w:rsidRDefault="007E17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F42DD" w14:textId="77777777" w:rsidR="00157CD0" w:rsidRDefault="00157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BD310" w14:textId="44B02054" w:rsidR="007678A7" w:rsidRPr="007678A7" w:rsidRDefault="00263EAA" w:rsidP="00263EAA">
    <w:pPr>
      <w:pStyle w:val="Header"/>
      <w:ind w:left="-567" w:right="-223"/>
      <w:rPr>
        <w:b/>
        <w:bCs/>
        <w:sz w:val="28"/>
        <w:szCs w:val="28"/>
      </w:rPr>
    </w:pPr>
    <w:r w:rsidRPr="00DF2BE0">
      <w:rPr>
        <w:b/>
        <w:bCs/>
        <w:noProof/>
        <w:sz w:val="28"/>
        <w:szCs w:val="28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3A8AD0B9" wp14:editId="77A56274">
              <wp:simplePos x="0" y="0"/>
              <wp:positionH relativeFrom="margin">
                <wp:posOffset>-289560</wp:posOffset>
              </wp:positionH>
              <wp:positionV relativeFrom="topMargin">
                <wp:posOffset>615950</wp:posOffset>
              </wp:positionV>
              <wp:extent cx="8788400" cy="59499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88400" cy="5949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3D7F2B5" w14:textId="3E102111" w:rsidR="00DF2BE0" w:rsidRPr="00DF2BE0" w:rsidRDefault="00E903EC" w:rsidP="00DF2B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TEST</w:t>
                              </w:r>
                              <w:r w:rsidR="004F1B60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Weekly Update December </w:t>
                              </w:r>
                              <w:r w:rsidR="00C07EC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5200C6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9</w:t>
                              </w:r>
                              <w:r w:rsidR="004F1B60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, 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AD0B9" id="Rectangle 197" o:spid="_x0000_s1026" style="position:absolute;left:0;text-align:left;margin-left:-22.8pt;margin-top:48.5pt;width:692pt;height:46.8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3D7F2B5" w14:textId="3E102111" w:rsidR="00DF2BE0" w:rsidRPr="00DF2BE0" w:rsidRDefault="00E903EC" w:rsidP="00DF2B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TEST</w:t>
                        </w:r>
                        <w:r w:rsidR="004F1B60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Weekly Update December </w:t>
                        </w:r>
                        <w:r w:rsidR="00C07ECA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  <w:r w:rsidR="005200C6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9</w:t>
                        </w:r>
                        <w:r w:rsidR="004F1B60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, 2023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7192" w14:textId="77777777" w:rsidR="00157CD0" w:rsidRDefault="00157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C1C"/>
    <w:multiLevelType w:val="hybridMultilevel"/>
    <w:tmpl w:val="EEB6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69EA"/>
    <w:multiLevelType w:val="hybridMultilevel"/>
    <w:tmpl w:val="148A5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40DE3"/>
    <w:multiLevelType w:val="hybridMultilevel"/>
    <w:tmpl w:val="5F3845E2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33121E0"/>
    <w:multiLevelType w:val="hybridMultilevel"/>
    <w:tmpl w:val="A98A9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71FE4"/>
    <w:multiLevelType w:val="hybridMultilevel"/>
    <w:tmpl w:val="3ACE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855FD"/>
    <w:multiLevelType w:val="hybridMultilevel"/>
    <w:tmpl w:val="4184A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6D00C9"/>
    <w:multiLevelType w:val="hybridMultilevel"/>
    <w:tmpl w:val="A620AA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A3F06"/>
    <w:multiLevelType w:val="hybridMultilevel"/>
    <w:tmpl w:val="2A64A2DE"/>
    <w:lvl w:ilvl="0" w:tplc="04090001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10693F02"/>
    <w:multiLevelType w:val="hybridMultilevel"/>
    <w:tmpl w:val="03BA3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073BC"/>
    <w:multiLevelType w:val="hybridMultilevel"/>
    <w:tmpl w:val="67244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27A25"/>
    <w:multiLevelType w:val="hybridMultilevel"/>
    <w:tmpl w:val="5A92E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04F"/>
    <w:multiLevelType w:val="hybridMultilevel"/>
    <w:tmpl w:val="6F6C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734F0"/>
    <w:multiLevelType w:val="hybridMultilevel"/>
    <w:tmpl w:val="794236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52AFF"/>
    <w:multiLevelType w:val="hybridMultilevel"/>
    <w:tmpl w:val="54560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9C0A99"/>
    <w:multiLevelType w:val="hybridMultilevel"/>
    <w:tmpl w:val="785A84FC"/>
    <w:lvl w:ilvl="0" w:tplc="10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5" w15:restartNumberingAfterBreak="0">
    <w:nsid w:val="1F8829A0"/>
    <w:multiLevelType w:val="hybridMultilevel"/>
    <w:tmpl w:val="D910C1DA"/>
    <w:lvl w:ilvl="0" w:tplc="67DCF3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8E2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AC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82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E2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61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05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43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50597"/>
    <w:multiLevelType w:val="hybridMultilevel"/>
    <w:tmpl w:val="4508A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15BF4"/>
    <w:multiLevelType w:val="hybridMultilevel"/>
    <w:tmpl w:val="C6FE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3DD60"/>
    <w:multiLevelType w:val="hybridMultilevel"/>
    <w:tmpl w:val="46C8CDE8"/>
    <w:lvl w:ilvl="0" w:tplc="CD0AA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68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DBE52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544D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2A1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9B8F7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446E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D41D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CAC92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291E9A"/>
    <w:multiLevelType w:val="hybridMultilevel"/>
    <w:tmpl w:val="68A87C62"/>
    <w:lvl w:ilvl="0" w:tplc="100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0" w15:restartNumberingAfterBreak="0">
    <w:nsid w:val="289B72D8"/>
    <w:multiLevelType w:val="hybridMultilevel"/>
    <w:tmpl w:val="1E68F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8391C"/>
    <w:multiLevelType w:val="hybridMultilevel"/>
    <w:tmpl w:val="6A48B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4B31F0"/>
    <w:multiLevelType w:val="hybridMultilevel"/>
    <w:tmpl w:val="04EAF7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2C53D3"/>
    <w:multiLevelType w:val="hybridMultilevel"/>
    <w:tmpl w:val="39AA8282"/>
    <w:lvl w:ilvl="0" w:tplc="79FE7B6C">
      <w:start w:val="1"/>
      <w:numFmt w:val="bullet"/>
      <w:lvlText w:val="o"/>
      <w:lvlJc w:val="left"/>
      <w:pPr>
        <w:ind w:left="1136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4" w15:restartNumberingAfterBreak="0">
    <w:nsid w:val="36174204"/>
    <w:multiLevelType w:val="hybridMultilevel"/>
    <w:tmpl w:val="86F6EE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63A1D81"/>
    <w:multiLevelType w:val="hybridMultilevel"/>
    <w:tmpl w:val="CD5E4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5706D"/>
    <w:multiLevelType w:val="hybridMultilevel"/>
    <w:tmpl w:val="A92A3420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82A6729"/>
    <w:multiLevelType w:val="hybridMultilevel"/>
    <w:tmpl w:val="DA4046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8F30DC0"/>
    <w:multiLevelType w:val="hybridMultilevel"/>
    <w:tmpl w:val="6E006E2A"/>
    <w:lvl w:ilvl="0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3ED53488"/>
    <w:multiLevelType w:val="hybridMultilevel"/>
    <w:tmpl w:val="EB1665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88480D"/>
    <w:multiLevelType w:val="hybridMultilevel"/>
    <w:tmpl w:val="EAD0DD92"/>
    <w:lvl w:ilvl="0" w:tplc="D96493C2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1" w15:restartNumberingAfterBreak="0">
    <w:nsid w:val="427E2466"/>
    <w:multiLevelType w:val="hybridMultilevel"/>
    <w:tmpl w:val="2FE81FFE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2" w15:restartNumberingAfterBreak="0">
    <w:nsid w:val="452C67FB"/>
    <w:multiLevelType w:val="hybridMultilevel"/>
    <w:tmpl w:val="B378B32E"/>
    <w:lvl w:ilvl="0" w:tplc="79FE7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86208F8"/>
    <w:multiLevelType w:val="hybridMultilevel"/>
    <w:tmpl w:val="752EF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8FB0C35"/>
    <w:multiLevelType w:val="hybridMultilevel"/>
    <w:tmpl w:val="94DA19E6"/>
    <w:lvl w:ilvl="0" w:tplc="1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5" w15:restartNumberingAfterBreak="0">
    <w:nsid w:val="4D4B7DD5"/>
    <w:multiLevelType w:val="hybridMultilevel"/>
    <w:tmpl w:val="5DE80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A7887"/>
    <w:multiLevelType w:val="hybridMultilevel"/>
    <w:tmpl w:val="63181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020DE"/>
    <w:multiLevelType w:val="hybridMultilevel"/>
    <w:tmpl w:val="57D01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424FDE"/>
    <w:multiLevelType w:val="hybridMultilevel"/>
    <w:tmpl w:val="94B2F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9F2D42"/>
    <w:multiLevelType w:val="hybridMultilevel"/>
    <w:tmpl w:val="E55C98A2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 w15:restartNumberingAfterBreak="0">
    <w:nsid w:val="57E953A2"/>
    <w:multiLevelType w:val="hybridMultilevel"/>
    <w:tmpl w:val="6CBAAEC4"/>
    <w:lvl w:ilvl="0" w:tplc="0409000F">
      <w:start w:val="1"/>
      <w:numFmt w:val="decimal"/>
      <w:lvlText w:val="%1."/>
      <w:lvlJc w:val="left"/>
      <w:pPr>
        <w:ind w:left="388" w:hanging="360"/>
      </w:p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1" w15:restartNumberingAfterBreak="0">
    <w:nsid w:val="58B71F09"/>
    <w:multiLevelType w:val="hybridMultilevel"/>
    <w:tmpl w:val="D520B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CEEA26"/>
    <w:multiLevelType w:val="hybridMultilevel"/>
    <w:tmpl w:val="00BCA3FA"/>
    <w:lvl w:ilvl="0" w:tplc="34F89396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79FE7B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84E34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78A3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783D2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256097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C832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1E13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DC4F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9240FD9"/>
    <w:multiLevelType w:val="hybridMultilevel"/>
    <w:tmpl w:val="35F664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B370859"/>
    <w:multiLevelType w:val="hybridMultilevel"/>
    <w:tmpl w:val="D1BA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4C2D9D"/>
    <w:multiLevelType w:val="hybridMultilevel"/>
    <w:tmpl w:val="3E6C2B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0747F1F"/>
    <w:multiLevelType w:val="hybridMultilevel"/>
    <w:tmpl w:val="51964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EF6C8D"/>
    <w:multiLevelType w:val="hybridMultilevel"/>
    <w:tmpl w:val="53DC7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5359C0"/>
    <w:multiLevelType w:val="hybridMultilevel"/>
    <w:tmpl w:val="EC6A5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94D7561"/>
    <w:multiLevelType w:val="hybridMultilevel"/>
    <w:tmpl w:val="98F4572C"/>
    <w:lvl w:ilvl="0" w:tplc="10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50" w15:restartNumberingAfterBreak="0">
    <w:nsid w:val="69CB67CA"/>
    <w:multiLevelType w:val="hybridMultilevel"/>
    <w:tmpl w:val="DFF69750"/>
    <w:lvl w:ilvl="0" w:tplc="10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1" w15:restartNumberingAfterBreak="0">
    <w:nsid w:val="6BD81CB9"/>
    <w:multiLevelType w:val="hybridMultilevel"/>
    <w:tmpl w:val="CFBCF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E863A8"/>
    <w:multiLevelType w:val="hybridMultilevel"/>
    <w:tmpl w:val="AA26E318"/>
    <w:lvl w:ilvl="0" w:tplc="3BA6A8AE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3" w15:restartNumberingAfterBreak="0">
    <w:nsid w:val="71354DB2"/>
    <w:multiLevelType w:val="hybridMultilevel"/>
    <w:tmpl w:val="8E167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DA1E8C"/>
    <w:multiLevelType w:val="hybridMultilevel"/>
    <w:tmpl w:val="2C226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6043E7E"/>
    <w:multiLevelType w:val="hybridMultilevel"/>
    <w:tmpl w:val="4ED0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1062B5"/>
    <w:multiLevelType w:val="hybridMultilevel"/>
    <w:tmpl w:val="16A4E9DE"/>
    <w:lvl w:ilvl="0" w:tplc="79FE7B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816746"/>
    <w:multiLevelType w:val="hybridMultilevel"/>
    <w:tmpl w:val="7ECA6E96"/>
    <w:lvl w:ilvl="0" w:tplc="79FE7B6C">
      <w:start w:val="1"/>
      <w:numFmt w:val="bullet"/>
      <w:lvlText w:val="o"/>
      <w:lvlJc w:val="left"/>
      <w:pPr>
        <w:ind w:left="1026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58" w15:restartNumberingAfterBreak="0">
    <w:nsid w:val="7B540A30"/>
    <w:multiLevelType w:val="hybridMultilevel"/>
    <w:tmpl w:val="48402566"/>
    <w:lvl w:ilvl="0" w:tplc="10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59" w15:restartNumberingAfterBreak="0">
    <w:nsid w:val="7C603C7A"/>
    <w:multiLevelType w:val="hybridMultilevel"/>
    <w:tmpl w:val="9482CF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3A7876"/>
    <w:multiLevelType w:val="hybridMultilevel"/>
    <w:tmpl w:val="FFFFFFFF"/>
    <w:lvl w:ilvl="0" w:tplc="D608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A5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E8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07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80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4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5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28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6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039844">
    <w:abstractNumId w:val="60"/>
  </w:num>
  <w:num w:numId="2" w16cid:durableId="949629964">
    <w:abstractNumId w:val="42"/>
  </w:num>
  <w:num w:numId="3" w16cid:durableId="1941716101">
    <w:abstractNumId w:val="15"/>
  </w:num>
  <w:num w:numId="4" w16cid:durableId="711661766">
    <w:abstractNumId w:val="52"/>
  </w:num>
  <w:num w:numId="5" w16cid:durableId="1243029515">
    <w:abstractNumId w:val="2"/>
  </w:num>
  <w:num w:numId="6" w16cid:durableId="228812756">
    <w:abstractNumId w:val="58"/>
  </w:num>
  <w:num w:numId="7" w16cid:durableId="2098014746">
    <w:abstractNumId w:val="40"/>
  </w:num>
  <w:num w:numId="8" w16cid:durableId="498346909">
    <w:abstractNumId w:val="51"/>
  </w:num>
  <w:num w:numId="9" w16cid:durableId="1918855929">
    <w:abstractNumId w:val="22"/>
  </w:num>
  <w:num w:numId="10" w16cid:durableId="254291030">
    <w:abstractNumId w:val="9"/>
  </w:num>
  <w:num w:numId="11" w16cid:durableId="1476337408">
    <w:abstractNumId w:val="11"/>
  </w:num>
  <w:num w:numId="12" w16cid:durableId="1990357851">
    <w:abstractNumId w:val="21"/>
  </w:num>
  <w:num w:numId="13" w16cid:durableId="865022643">
    <w:abstractNumId w:val="31"/>
  </w:num>
  <w:num w:numId="14" w16cid:durableId="860703459">
    <w:abstractNumId w:val="27"/>
  </w:num>
  <w:num w:numId="15" w16cid:durableId="938872139">
    <w:abstractNumId w:val="24"/>
  </w:num>
  <w:num w:numId="16" w16cid:durableId="1462961290">
    <w:abstractNumId w:val="33"/>
  </w:num>
  <w:num w:numId="17" w16cid:durableId="1328746678">
    <w:abstractNumId w:val="13"/>
  </w:num>
  <w:num w:numId="18" w16cid:durableId="1123309382">
    <w:abstractNumId w:val="37"/>
  </w:num>
  <w:num w:numId="19" w16cid:durableId="2055034953">
    <w:abstractNumId w:val="30"/>
  </w:num>
  <w:num w:numId="20" w16cid:durableId="1805074798">
    <w:abstractNumId w:val="41"/>
  </w:num>
  <w:num w:numId="21" w16cid:durableId="1224680578">
    <w:abstractNumId w:val="25"/>
  </w:num>
  <w:num w:numId="22" w16cid:durableId="1839033450">
    <w:abstractNumId w:val="53"/>
  </w:num>
  <w:num w:numId="23" w16cid:durableId="2138839181">
    <w:abstractNumId w:val="12"/>
  </w:num>
  <w:num w:numId="24" w16cid:durableId="1895004809">
    <w:abstractNumId w:val="19"/>
  </w:num>
  <w:num w:numId="25" w16cid:durableId="898321561">
    <w:abstractNumId w:val="35"/>
  </w:num>
  <w:num w:numId="26" w16cid:durableId="333653300">
    <w:abstractNumId w:val="5"/>
  </w:num>
  <w:num w:numId="27" w16cid:durableId="2057469014">
    <w:abstractNumId w:val="36"/>
  </w:num>
  <w:num w:numId="28" w16cid:durableId="787436514">
    <w:abstractNumId w:val="34"/>
  </w:num>
  <w:num w:numId="29" w16cid:durableId="76707817">
    <w:abstractNumId w:val="47"/>
  </w:num>
  <w:num w:numId="30" w16cid:durableId="1792624818">
    <w:abstractNumId w:val="10"/>
  </w:num>
  <w:num w:numId="31" w16cid:durableId="992491597">
    <w:abstractNumId w:val="16"/>
  </w:num>
  <w:num w:numId="32" w16cid:durableId="928853424">
    <w:abstractNumId w:val="1"/>
  </w:num>
  <w:num w:numId="33" w16cid:durableId="1449622037">
    <w:abstractNumId w:val="38"/>
  </w:num>
  <w:num w:numId="34" w16cid:durableId="1891766287">
    <w:abstractNumId w:val="17"/>
  </w:num>
  <w:num w:numId="35" w16cid:durableId="485361450">
    <w:abstractNumId w:val="7"/>
  </w:num>
  <w:num w:numId="36" w16cid:durableId="1261374887">
    <w:abstractNumId w:val="49"/>
  </w:num>
  <w:num w:numId="37" w16cid:durableId="1762723102">
    <w:abstractNumId w:val="3"/>
  </w:num>
  <w:num w:numId="38" w16cid:durableId="592708949">
    <w:abstractNumId w:val="18"/>
  </w:num>
  <w:num w:numId="39" w16cid:durableId="812676465">
    <w:abstractNumId w:val="23"/>
  </w:num>
  <w:num w:numId="40" w16cid:durableId="300503772">
    <w:abstractNumId w:val="57"/>
  </w:num>
  <w:num w:numId="41" w16cid:durableId="1837958343">
    <w:abstractNumId w:val="59"/>
  </w:num>
  <w:num w:numId="42" w16cid:durableId="339936211">
    <w:abstractNumId w:val="45"/>
  </w:num>
  <w:num w:numId="43" w16cid:durableId="109908182">
    <w:abstractNumId w:val="14"/>
  </w:num>
  <w:num w:numId="44" w16cid:durableId="425812048">
    <w:abstractNumId w:val="26"/>
  </w:num>
  <w:num w:numId="45" w16cid:durableId="111945382">
    <w:abstractNumId w:val="50"/>
  </w:num>
  <w:num w:numId="46" w16cid:durableId="226770920">
    <w:abstractNumId w:val="46"/>
  </w:num>
  <w:num w:numId="47" w16cid:durableId="1652902707">
    <w:abstractNumId w:val="28"/>
  </w:num>
  <w:num w:numId="48" w16cid:durableId="2127044744">
    <w:abstractNumId w:val="29"/>
  </w:num>
  <w:num w:numId="49" w16cid:durableId="851794399">
    <w:abstractNumId w:val="8"/>
  </w:num>
  <w:num w:numId="50" w16cid:durableId="1929536106">
    <w:abstractNumId w:val="39"/>
  </w:num>
  <w:num w:numId="51" w16cid:durableId="131405304">
    <w:abstractNumId w:val="6"/>
  </w:num>
  <w:num w:numId="52" w16cid:durableId="1698965138">
    <w:abstractNumId w:val="43"/>
  </w:num>
  <w:num w:numId="53" w16cid:durableId="448428759">
    <w:abstractNumId w:val="48"/>
  </w:num>
  <w:num w:numId="54" w16cid:durableId="1049109392">
    <w:abstractNumId w:val="0"/>
  </w:num>
  <w:num w:numId="55" w16cid:durableId="1187209298">
    <w:abstractNumId w:val="55"/>
  </w:num>
  <w:num w:numId="56" w16cid:durableId="972172206">
    <w:abstractNumId w:val="44"/>
  </w:num>
  <w:num w:numId="57" w16cid:durableId="1260912834">
    <w:abstractNumId w:val="32"/>
  </w:num>
  <w:num w:numId="58" w16cid:durableId="2045670264">
    <w:abstractNumId w:val="56"/>
  </w:num>
  <w:num w:numId="59" w16cid:durableId="2078739746">
    <w:abstractNumId w:val="54"/>
  </w:num>
  <w:num w:numId="60" w16cid:durableId="1901817709">
    <w:abstractNumId w:val="4"/>
  </w:num>
  <w:num w:numId="61" w16cid:durableId="78213505">
    <w:abstractNumId w:val="20"/>
  </w:num>
  <w:numIdMacAtCleanup w:val="5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tony, Abin CITZ:EX">
    <w15:presenceInfo w15:providerId="AD" w15:userId="S::Abin.Antony@gov.bc.ca::dfa7fc4a-24c7-4bce-8701-6c54716f38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86"/>
    <w:rsid w:val="000002A8"/>
    <w:rsid w:val="00000611"/>
    <w:rsid w:val="0000064D"/>
    <w:rsid w:val="00000D56"/>
    <w:rsid w:val="00001178"/>
    <w:rsid w:val="0000128C"/>
    <w:rsid w:val="000015D4"/>
    <w:rsid w:val="00001625"/>
    <w:rsid w:val="000016BE"/>
    <w:rsid w:val="000019B2"/>
    <w:rsid w:val="00001EC0"/>
    <w:rsid w:val="000020E0"/>
    <w:rsid w:val="000024EE"/>
    <w:rsid w:val="00002678"/>
    <w:rsid w:val="0000269C"/>
    <w:rsid w:val="0000292C"/>
    <w:rsid w:val="000030BA"/>
    <w:rsid w:val="0000333F"/>
    <w:rsid w:val="00003758"/>
    <w:rsid w:val="00003E3C"/>
    <w:rsid w:val="00003EDF"/>
    <w:rsid w:val="000041AA"/>
    <w:rsid w:val="00004762"/>
    <w:rsid w:val="000048E4"/>
    <w:rsid w:val="00005573"/>
    <w:rsid w:val="00005F5A"/>
    <w:rsid w:val="000062AF"/>
    <w:rsid w:val="00006579"/>
    <w:rsid w:val="000066F2"/>
    <w:rsid w:val="00006899"/>
    <w:rsid w:val="00006A78"/>
    <w:rsid w:val="00006C7A"/>
    <w:rsid w:val="00006FFF"/>
    <w:rsid w:val="000071C8"/>
    <w:rsid w:val="000074F1"/>
    <w:rsid w:val="00007626"/>
    <w:rsid w:val="0000781F"/>
    <w:rsid w:val="00010003"/>
    <w:rsid w:val="00010466"/>
    <w:rsid w:val="0001058B"/>
    <w:rsid w:val="000105B5"/>
    <w:rsid w:val="0001093B"/>
    <w:rsid w:val="00010C22"/>
    <w:rsid w:val="00010DCD"/>
    <w:rsid w:val="00011565"/>
    <w:rsid w:val="00011B0E"/>
    <w:rsid w:val="00011B3D"/>
    <w:rsid w:val="00011B8A"/>
    <w:rsid w:val="00011FEA"/>
    <w:rsid w:val="00012939"/>
    <w:rsid w:val="00012E31"/>
    <w:rsid w:val="00012F7B"/>
    <w:rsid w:val="00013B04"/>
    <w:rsid w:val="00013F34"/>
    <w:rsid w:val="00013FED"/>
    <w:rsid w:val="00014132"/>
    <w:rsid w:val="000142C5"/>
    <w:rsid w:val="00014460"/>
    <w:rsid w:val="00014A54"/>
    <w:rsid w:val="0001503A"/>
    <w:rsid w:val="000153D5"/>
    <w:rsid w:val="00015DA8"/>
    <w:rsid w:val="00016117"/>
    <w:rsid w:val="0001680C"/>
    <w:rsid w:val="000168A8"/>
    <w:rsid w:val="00017470"/>
    <w:rsid w:val="000174FC"/>
    <w:rsid w:val="00017759"/>
    <w:rsid w:val="000179B3"/>
    <w:rsid w:val="00017A94"/>
    <w:rsid w:val="000201E5"/>
    <w:rsid w:val="00020279"/>
    <w:rsid w:val="00020427"/>
    <w:rsid w:val="0002071F"/>
    <w:rsid w:val="00020A03"/>
    <w:rsid w:val="00020ADC"/>
    <w:rsid w:val="00020E60"/>
    <w:rsid w:val="000211D8"/>
    <w:rsid w:val="00021A40"/>
    <w:rsid w:val="00021A9A"/>
    <w:rsid w:val="00021BFB"/>
    <w:rsid w:val="00021C4F"/>
    <w:rsid w:val="00021CFC"/>
    <w:rsid w:val="00021D42"/>
    <w:rsid w:val="00022221"/>
    <w:rsid w:val="00022497"/>
    <w:rsid w:val="00022717"/>
    <w:rsid w:val="00022B27"/>
    <w:rsid w:val="000235F3"/>
    <w:rsid w:val="000236CD"/>
    <w:rsid w:val="000239BE"/>
    <w:rsid w:val="00023AA8"/>
    <w:rsid w:val="00023D6C"/>
    <w:rsid w:val="00023E71"/>
    <w:rsid w:val="00024002"/>
    <w:rsid w:val="00024C55"/>
    <w:rsid w:val="00024CE2"/>
    <w:rsid w:val="000255F7"/>
    <w:rsid w:val="00025861"/>
    <w:rsid w:val="00025CCD"/>
    <w:rsid w:val="00025D0B"/>
    <w:rsid w:val="00025F72"/>
    <w:rsid w:val="00026001"/>
    <w:rsid w:val="000261E4"/>
    <w:rsid w:val="00026264"/>
    <w:rsid w:val="000262B3"/>
    <w:rsid w:val="00026C92"/>
    <w:rsid w:val="00026D2C"/>
    <w:rsid w:val="00026D3C"/>
    <w:rsid w:val="00026DC9"/>
    <w:rsid w:val="0002709E"/>
    <w:rsid w:val="0002763E"/>
    <w:rsid w:val="00027CDC"/>
    <w:rsid w:val="00030094"/>
    <w:rsid w:val="000303EA"/>
    <w:rsid w:val="000304AC"/>
    <w:rsid w:val="0003067D"/>
    <w:rsid w:val="00030936"/>
    <w:rsid w:val="000309D5"/>
    <w:rsid w:val="00030BE0"/>
    <w:rsid w:val="00031B5C"/>
    <w:rsid w:val="00031CC3"/>
    <w:rsid w:val="000320D4"/>
    <w:rsid w:val="000325D4"/>
    <w:rsid w:val="000329A3"/>
    <w:rsid w:val="00032D2F"/>
    <w:rsid w:val="00033068"/>
    <w:rsid w:val="0003309B"/>
    <w:rsid w:val="000332A4"/>
    <w:rsid w:val="000334CE"/>
    <w:rsid w:val="0003368F"/>
    <w:rsid w:val="00033E71"/>
    <w:rsid w:val="000340EE"/>
    <w:rsid w:val="00034334"/>
    <w:rsid w:val="000347A7"/>
    <w:rsid w:val="00034B6C"/>
    <w:rsid w:val="00035307"/>
    <w:rsid w:val="00035474"/>
    <w:rsid w:val="00035AC0"/>
    <w:rsid w:val="00035D43"/>
    <w:rsid w:val="00035F02"/>
    <w:rsid w:val="000361D9"/>
    <w:rsid w:val="000363F7"/>
    <w:rsid w:val="00036E93"/>
    <w:rsid w:val="00036F6F"/>
    <w:rsid w:val="0003731F"/>
    <w:rsid w:val="000379A6"/>
    <w:rsid w:val="00037B5C"/>
    <w:rsid w:val="00037E6E"/>
    <w:rsid w:val="00037E71"/>
    <w:rsid w:val="00037F1F"/>
    <w:rsid w:val="00040DEA"/>
    <w:rsid w:val="0004106B"/>
    <w:rsid w:val="000412A2"/>
    <w:rsid w:val="00041505"/>
    <w:rsid w:val="00041740"/>
    <w:rsid w:val="0004197E"/>
    <w:rsid w:val="0004262A"/>
    <w:rsid w:val="00042E6C"/>
    <w:rsid w:val="000433C8"/>
    <w:rsid w:val="00043A4A"/>
    <w:rsid w:val="00043AED"/>
    <w:rsid w:val="00043CC6"/>
    <w:rsid w:val="00043DD5"/>
    <w:rsid w:val="0004421F"/>
    <w:rsid w:val="0004446D"/>
    <w:rsid w:val="00045704"/>
    <w:rsid w:val="00045B71"/>
    <w:rsid w:val="00045BB0"/>
    <w:rsid w:val="00046140"/>
    <w:rsid w:val="00046171"/>
    <w:rsid w:val="000462D2"/>
    <w:rsid w:val="000463BB"/>
    <w:rsid w:val="0004646D"/>
    <w:rsid w:val="0004647C"/>
    <w:rsid w:val="00046665"/>
    <w:rsid w:val="000466C1"/>
    <w:rsid w:val="00046762"/>
    <w:rsid w:val="00046796"/>
    <w:rsid w:val="000467D0"/>
    <w:rsid w:val="00046B8B"/>
    <w:rsid w:val="00047126"/>
    <w:rsid w:val="000475B8"/>
    <w:rsid w:val="00047B59"/>
    <w:rsid w:val="00047D54"/>
    <w:rsid w:val="0004B0D0"/>
    <w:rsid w:val="00050455"/>
    <w:rsid w:val="00050BA3"/>
    <w:rsid w:val="00051190"/>
    <w:rsid w:val="000513B6"/>
    <w:rsid w:val="000517FB"/>
    <w:rsid w:val="00051EDE"/>
    <w:rsid w:val="00051F5E"/>
    <w:rsid w:val="00052787"/>
    <w:rsid w:val="00052DB4"/>
    <w:rsid w:val="000532F5"/>
    <w:rsid w:val="000533A1"/>
    <w:rsid w:val="00053532"/>
    <w:rsid w:val="000535B3"/>
    <w:rsid w:val="00053843"/>
    <w:rsid w:val="00053EC7"/>
    <w:rsid w:val="00053F04"/>
    <w:rsid w:val="000541DB"/>
    <w:rsid w:val="00054294"/>
    <w:rsid w:val="000549F7"/>
    <w:rsid w:val="00054F67"/>
    <w:rsid w:val="00055C70"/>
    <w:rsid w:val="00055E10"/>
    <w:rsid w:val="0005656D"/>
    <w:rsid w:val="000566D3"/>
    <w:rsid w:val="00056ABC"/>
    <w:rsid w:val="00056B9B"/>
    <w:rsid w:val="00056EE5"/>
    <w:rsid w:val="0005714F"/>
    <w:rsid w:val="000573CD"/>
    <w:rsid w:val="0005749E"/>
    <w:rsid w:val="000577B3"/>
    <w:rsid w:val="00057BCC"/>
    <w:rsid w:val="00057C02"/>
    <w:rsid w:val="00057E7C"/>
    <w:rsid w:val="00060194"/>
    <w:rsid w:val="0006083A"/>
    <w:rsid w:val="00060E56"/>
    <w:rsid w:val="00060FE6"/>
    <w:rsid w:val="00061076"/>
    <w:rsid w:val="000611AB"/>
    <w:rsid w:val="000614C1"/>
    <w:rsid w:val="000616BD"/>
    <w:rsid w:val="00061A23"/>
    <w:rsid w:val="00061A6A"/>
    <w:rsid w:val="00062B11"/>
    <w:rsid w:val="00062B83"/>
    <w:rsid w:val="000633C5"/>
    <w:rsid w:val="000638B9"/>
    <w:rsid w:val="00063B6E"/>
    <w:rsid w:val="00063C66"/>
    <w:rsid w:val="00063F96"/>
    <w:rsid w:val="00064007"/>
    <w:rsid w:val="00064216"/>
    <w:rsid w:val="0006483D"/>
    <w:rsid w:val="00064AFA"/>
    <w:rsid w:val="00064B3D"/>
    <w:rsid w:val="00064BDA"/>
    <w:rsid w:val="00064E40"/>
    <w:rsid w:val="000653E3"/>
    <w:rsid w:val="00065626"/>
    <w:rsid w:val="000657E4"/>
    <w:rsid w:val="00066283"/>
    <w:rsid w:val="00066AED"/>
    <w:rsid w:val="00066D4D"/>
    <w:rsid w:val="00066F43"/>
    <w:rsid w:val="000671A3"/>
    <w:rsid w:val="00067291"/>
    <w:rsid w:val="000677E7"/>
    <w:rsid w:val="00067A1A"/>
    <w:rsid w:val="00067BBA"/>
    <w:rsid w:val="00067E52"/>
    <w:rsid w:val="00067E9B"/>
    <w:rsid w:val="00070C30"/>
    <w:rsid w:val="00070FB9"/>
    <w:rsid w:val="00071377"/>
    <w:rsid w:val="0007145C"/>
    <w:rsid w:val="0007158A"/>
    <w:rsid w:val="00071AC1"/>
    <w:rsid w:val="00071B8D"/>
    <w:rsid w:val="00071C36"/>
    <w:rsid w:val="00071DF3"/>
    <w:rsid w:val="00072AC9"/>
    <w:rsid w:val="00072D98"/>
    <w:rsid w:val="00072F3D"/>
    <w:rsid w:val="000733F7"/>
    <w:rsid w:val="00073652"/>
    <w:rsid w:val="00073751"/>
    <w:rsid w:val="000738BD"/>
    <w:rsid w:val="000739CB"/>
    <w:rsid w:val="00073D01"/>
    <w:rsid w:val="000742B7"/>
    <w:rsid w:val="0007441C"/>
    <w:rsid w:val="0007448C"/>
    <w:rsid w:val="00074C8F"/>
    <w:rsid w:val="00075058"/>
    <w:rsid w:val="00075076"/>
    <w:rsid w:val="00075406"/>
    <w:rsid w:val="0007541B"/>
    <w:rsid w:val="00075557"/>
    <w:rsid w:val="000755F0"/>
    <w:rsid w:val="00075EF5"/>
    <w:rsid w:val="00075F95"/>
    <w:rsid w:val="0007627D"/>
    <w:rsid w:val="00076439"/>
    <w:rsid w:val="0007669E"/>
    <w:rsid w:val="00076E88"/>
    <w:rsid w:val="00076EE4"/>
    <w:rsid w:val="00077394"/>
    <w:rsid w:val="000778FA"/>
    <w:rsid w:val="00077C84"/>
    <w:rsid w:val="00077EAA"/>
    <w:rsid w:val="0008007B"/>
    <w:rsid w:val="000806BC"/>
    <w:rsid w:val="00081517"/>
    <w:rsid w:val="000819E1"/>
    <w:rsid w:val="00081A39"/>
    <w:rsid w:val="00081F4E"/>
    <w:rsid w:val="0008248C"/>
    <w:rsid w:val="00082C68"/>
    <w:rsid w:val="00082C92"/>
    <w:rsid w:val="00083531"/>
    <w:rsid w:val="00083DE4"/>
    <w:rsid w:val="000844E2"/>
    <w:rsid w:val="000847D7"/>
    <w:rsid w:val="000847FF"/>
    <w:rsid w:val="0008510C"/>
    <w:rsid w:val="00085437"/>
    <w:rsid w:val="0008576D"/>
    <w:rsid w:val="0008598F"/>
    <w:rsid w:val="00085BAE"/>
    <w:rsid w:val="00086326"/>
    <w:rsid w:val="000863A5"/>
    <w:rsid w:val="000863EB"/>
    <w:rsid w:val="0008699F"/>
    <w:rsid w:val="00086B59"/>
    <w:rsid w:val="00086FAE"/>
    <w:rsid w:val="00087035"/>
    <w:rsid w:val="0008736E"/>
    <w:rsid w:val="0008768C"/>
    <w:rsid w:val="00087AA4"/>
    <w:rsid w:val="00087AA9"/>
    <w:rsid w:val="00087BAD"/>
    <w:rsid w:val="00087E85"/>
    <w:rsid w:val="00090223"/>
    <w:rsid w:val="00090459"/>
    <w:rsid w:val="000904EE"/>
    <w:rsid w:val="000906C5"/>
    <w:rsid w:val="00090712"/>
    <w:rsid w:val="00090929"/>
    <w:rsid w:val="00090C7F"/>
    <w:rsid w:val="00091012"/>
    <w:rsid w:val="00091190"/>
    <w:rsid w:val="00091210"/>
    <w:rsid w:val="00091AE0"/>
    <w:rsid w:val="00091B50"/>
    <w:rsid w:val="000921DC"/>
    <w:rsid w:val="000929D9"/>
    <w:rsid w:val="00092F82"/>
    <w:rsid w:val="00093034"/>
    <w:rsid w:val="0009328F"/>
    <w:rsid w:val="00093FCF"/>
    <w:rsid w:val="00094046"/>
    <w:rsid w:val="0009431D"/>
    <w:rsid w:val="000943C5"/>
    <w:rsid w:val="000943C8"/>
    <w:rsid w:val="00094591"/>
    <w:rsid w:val="000946A1"/>
    <w:rsid w:val="000947FE"/>
    <w:rsid w:val="00094985"/>
    <w:rsid w:val="00094A2A"/>
    <w:rsid w:val="00094CB6"/>
    <w:rsid w:val="00094DD1"/>
    <w:rsid w:val="000955A9"/>
    <w:rsid w:val="00095961"/>
    <w:rsid w:val="00095CD9"/>
    <w:rsid w:val="00095CFB"/>
    <w:rsid w:val="00095DF7"/>
    <w:rsid w:val="0009653A"/>
    <w:rsid w:val="000968BD"/>
    <w:rsid w:val="000968C4"/>
    <w:rsid w:val="00096FCC"/>
    <w:rsid w:val="0009701C"/>
    <w:rsid w:val="0009720A"/>
    <w:rsid w:val="00097448"/>
    <w:rsid w:val="0009761B"/>
    <w:rsid w:val="0009764C"/>
    <w:rsid w:val="00097AEA"/>
    <w:rsid w:val="0009CAA5"/>
    <w:rsid w:val="000A01B0"/>
    <w:rsid w:val="000A01B8"/>
    <w:rsid w:val="000A0396"/>
    <w:rsid w:val="000A0510"/>
    <w:rsid w:val="000A0A4F"/>
    <w:rsid w:val="000A0B98"/>
    <w:rsid w:val="000A0C99"/>
    <w:rsid w:val="000A10DC"/>
    <w:rsid w:val="000A133E"/>
    <w:rsid w:val="000A13B2"/>
    <w:rsid w:val="000A1661"/>
    <w:rsid w:val="000A1793"/>
    <w:rsid w:val="000A1E04"/>
    <w:rsid w:val="000A2275"/>
    <w:rsid w:val="000A2F60"/>
    <w:rsid w:val="000A2F8F"/>
    <w:rsid w:val="000A31A9"/>
    <w:rsid w:val="000A35D9"/>
    <w:rsid w:val="000A394D"/>
    <w:rsid w:val="000A39AF"/>
    <w:rsid w:val="000A3FC1"/>
    <w:rsid w:val="000A41F5"/>
    <w:rsid w:val="000A41FD"/>
    <w:rsid w:val="000A4616"/>
    <w:rsid w:val="000A4724"/>
    <w:rsid w:val="000A47C1"/>
    <w:rsid w:val="000A4B38"/>
    <w:rsid w:val="000A501A"/>
    <w:rsid w:val="000A5140"/>
    <w:rsid w:val="000A539E"/>
    <w:rsid w:val="000A5582"/>
    <w:rsid w:val="000A563F"/>
    <w:rsid w:val="000A56C5"/>
    <w:rsid w:val="000A572A"/>
    <w:rsid w:val="000A63A4"/>
    <w:rsid w:val="000A65BF"/>
    <w:rsid w:val="000A67A2"/>
    <w:rsid w:val="000A68BF"/>
    <w:rsid w:val="000A6D83"/>
    <w:rsid w:val="000A6E29"/>
    <w:rsid w:val="000A7058"/>
    <w:rsid w:val="000A70D9"/>
    <w:rsid w:val="000A745B"/>
    <w:rsid w:val="000A7DD3"/>
    <w:rsid w:val="000A7FDD"/>
    <w:rsid w:val="000B0BEB"/>
    <w:rsid w:val="000B0C2D"/>
    <w:rsid w:val="000B14E2"/>
    <w:rsid w:val="000B1508"/>
    <w:rsid w:val="000B1B4C"/>
    <w:rsid w:val="000B1C40"/>
    <w:rsid w:val="000B20A7"/>
    <w:rsid w:val="000B23B4"/>
    <w:rsid w:val="000B23CC"/>
    <w:rsid w:val="000B25FE"/>
    <w:rsid w:val="000B272E"/>
    <w:rsid w:val="000B276E"/>
    <w:rsid w:val="000B30E0"/>
    <w:rsid w:val="000B30EA"/>
    <w:rsid w:val="000B374D"/>
    <w:rsid w:val="000B3781"/>
    <w:rsid w:val="000B3F68"/>
    <w:rsid w:val="000B4566"/>
    <w:rsid w:val="000B49CE"/>
    <w:rsid w:val="000B4E16"/>
    <w:rsid w:val="000B540E"/>
    <w:rsid w:val="000B559C"/>
    <w:rsid w:val="000B58F1"/>
    <w:rsid w:val="000B59BA"/>
    <w:rsid w:val="000B5C10"/>
    <w:rsid w:val="000B60C4"/>
    <w:rsid w:val="000B6461"/>
    <w:rsid w:val="000B6690"/>
    <w:rsid w:val="000B6984"/>
    <w:rsid w:val="000B7281"/>
    <w:rsid w:val="000B74E6"/>
    <w:rsid w:val="000B787E"/>
    <w:rsid w:val="000B7936"/>
    <w:rsid w:val="000B7CCF"/>
    <w:rsid w:val="000C00CE"/>
    <w:rsid w:val="000C0CCB"/>
    <w:rsid w:val="000C14A0"/>
    <w:rsid w:val="000C16A4"/>
    <w:rsid w:val="000C19AE"/>
    <w:rsid w:val="000C1AF8"/>
    <w:rsid w:val="000C1D62"/>
    <w:rsid w:val="000C24CF"/>
    <w:rsid w:val="000C2A6A"/>
    <w:rsid w:val="000C2AC0"/>
    <w:rsid w:val="000C2ADF"/>
    <w:rsid w:val="000C2D1C"/>
    <w:rsid w:val="000C3341"/>
    <w:rsid w:val="000C3611"/>
    <w:rsid w:val="000C394E"/>
    <w:rsid w:val="000C3A86"/>
    <w:rsid w:val="000C3B35"/>
    <w:rsid w:val="000C3E41"/>
    <w:rsid w:val="000C4B90"/>
    <w:rsid w:val="000C5335"/>
    <w:rsid w:val="000C5897"/>
    <w:rsid w:val="000C5DD2"/>
    <w:rsid w:val="000C6133"/>
    <w:rsid w:val="000C6E08"/>
    <w:rsid w:val="000C6FB7"/>
    <w:rsid w:val="000C7474"/>
    <w:rsid w:val="000C74EB"/>
    <w:rsid w:val="000C75DA"/>
    <w:rsid w:val="000C7DA4"/>
    <w:rsid w:val="000C7EAB"/>
    <w:rsid w:val="000C7EE4"/>
    <w:rsid w:val="000D05BE"/>
    <w:rsid w:val="000D097A"/>
    <w:rsid w:val="000D0CD7"/>
    <w:rsid w:val="000D1189"/>
    <w:rsid w:val="000D1961"/>
    <w:rsid w:val="000D19E2"/>
    <w:rsid w:val="000D1FB7"/>
    <w:rsid w:val="000D206E"/>
    <w:rsid w:val="000D2722"/>
    <w:rsid w:val="000D2E37"/>
    <w:rsid w:val="000D33B7"/>
    <w:rsid w:val="000D367C"/>
    <w:rsid w:val="000D3E4C"/>
    <w:rsid w:val="000D3EE2"/>
    <w:rsid w:val="000D4A5B"/>
    <w:rsid w:val="000D51A7"/>
    <w:rsid w:val="000D5786"/>
    <w:rsid w:val="000D57CF"/>
    <w:rsid w:val="000D6798"/>
    <w:rsid w:val="000D69A9"/>
    <w:rsid w:val="000D6ADB"/>
    <w:rsid w:val="000D6B0A"/>
    <w:rsid w:val="000D6C23"/>
    <w:rsid w:val="000D6CC6"/>
    <w:rsid w:val="000D6E4A"/>
    <w:rsid w:val="000D7618"/>
    <w:rsid w:val="000D7BF5"/>
    <w:rsid w:val="000D7F34"/>
    <w:rsid w:val="000E0127"/>
    <w:rsid w:val="000E02C8"/>
    <w:rsid w:val="000E0808"/>
    <w:rsid w:val="000E089B"/>
    <w:rsid w:val="000E09C4"/>
    <w:rsid w:val="000E0F41"/>
    <w:rsid w:val="000E115A"/>
    <w:rsid w:val="000E15B2"/>
    <w:rsid w:val="000E1C3B"/>
    <w:rsid w:val="000E293B"/>
    <w:rsid w:val="000E2BFC"/>
    <w:rsid w:val="000E31E7"/>
    <w:rsid w:val="000E323D"/>
    <w:rsid w:val="000E3881"/>
    <w:rsid w:val="000E401F"/>
    <w:rsid w:val="000E4137"/>
    <w:rsid w:val="000E42B9"/>
    <w:rsid w:val="000E4315"/>
    <w:rsid w:val="000E43C3"/>
    <w:rsid w:val="000E4C8E"/>
    <w:rsid w:val="000E4CC6"/>
    <w:rsid w:val="000E4E8C"/>
    <w:rsid w:val="000E5252"/>
    <w:rsid w:val="000E548E"/>
    <w:rsid w:val="000E5ACB"/>
    <w:rsid w:val="000E5E5B"/>
    <w:rsid w:val="000E5E72"/>
    <w:rsid w:val="000E6035"/>
    <w:rsid w:val="000E6234"/>
    <w:rsid w:val="000E6304"/>
    <w:rsid w:val="000E6426"/>
    <w:rsid w:val="000E6556"/>
    <w:rsid w:val="000E66E5"/>
    <w:rsid w:val="000E6829"/>
    <w:rsid w:val="000E68D4"/>
    <w:rsid w:val="000E6AF5"/>
    <w:rsid w:val="000E6C8A"/>
    <w:rsid w:val="000E704D"/>
    <w:rsid w:val="000E73EF"/>
    <w:rsid w:val="000E772E"/>
    <w:rsid w:val="000E7731"/>
    <w:rsid w:val="000ECBA5"/>
    <w:rsid w:val="000F08E0"/>
    <w:rsid w:val="000F09AD"/>
    <w:rsid w:val="000F0D5B"/>
    <w:rsid w:val="000F1059"/>
    <w:rsid w:val="000F116D"/>
    <w:rsid w:val="000F14CC"/>
    <w:rsid w:val="000F1776"/>
    <w:rsid w:val="000F181C"/>
    <w:rsid w:val="000F1B35"/>
    <w:rsid w:val="000F232E"/>
    <w:rsid w:val="000F232F"/>
    <w:rsid w:val="000F28F5"/>
    <w:rsid w:val="000F2C3F"/>
    <w:rsid w:val="000F319D"/>
    <w:rsid w:val="000F331D"/>
    <w:rsid w:val="000F351F"/>
    <w:rsid w:val="000F36CD"/>
    <w:rsid w:val="000F3834"/>
    <w:rsid w:val="000F38A4"/>
    <w:rsid w:val="000F3965"/>
    <w:rsid w:val="000F39CE"/>
    <w:rsid w:val="000F3FB0"/>
    <w:rsid w:val="000F40AD"/>
    <w:rsid w:val="000F45AB"/>
    <w:rsid w:val="000F47C7"/>
    <w:rsid w:val="000F47DC"/>
    <w:rsid w:val="000F4806"/>
    <w:rsid w:val="000F4842"/>
    <w:rsid w:val="000F49BC"/>
    <w:rsid w:val="000F4DB8"/>
    <w:rsid w:val="000F4E06"/>
    <w:rsid w:val="000F51F4"/>
    <w:rsid w:val="000F535E"/>
    <w:rsid w:val="000F5897"/>
    <w:rsid w:val="000F5E18"/>
    <w:rsid w:val="000F5EA6"/>
    <w:rsid w:val="000F63A9"/>
    <w:rsid w:val="000F68C5"/>
    <w:rsid w:val="000F6A5C"/>
    <w:rsid w:val="000F6E1E"/>
    <w:rsid w:val="000F75B4"/>
    <w:rsid w:val="000F77DF"/>
    <w:rsid w:val="000F79C8"/>
    <w:rsid w:val="00100050"/>
    <w:rsid w:val="0010051E"/>
    <w:rsid w:val="00100885"/>
    <w:rsid w:val="00100C2C"/>
    <w:rsid w:val="00101345"/>
    <w:rsid w:val="0010162A"/>
    <w:rsid w:val="00101B02"/>
    <w:rsid w:val="00101E92"/>
    <w:rsid w:val="0010254F"/>
    <w:rsid w:val="001027A1"/>
    <w:rsid w:val="001030E6"/>
    <w:rsid w:val="0010314E"/>
    <w:rsid w:val="00103376"/>
    <w:rsid w:val="0010368C"/>
    <w:rsid w:val="0010377F"/>
    <w:rsid w:val="00103B5F"/>
    <w:rsid w:val="00103E11"/>
    <w:rsid w:val="00104328"/>
    <w:rsid w:val="00104611"/>
    <w:rsid w:val="00104726"/>
    <w:rsid w:val="00105040"/>
    <w:rsid w:val="0010515A"/>
    <w:rsid w:val="00105241"/>
    <w:rsid w:val="00105279"/>
    <w:rsid w:val="001053C6"/>
    <w:rsid w:val="0010554D"/>
    <w:rsid w:val="00105743"/>
    <w:rsid w:val="00105BC9"/>
    <w:rsid w:val="00105F4F"/>
    <w:rsid w:val="00106339"/>
    <w:rsid w:val="001064B7"/>
    <w:rsid w:val="001066E4"/>
    <w:rsid w:val="00106E76"/>
    <w:rsid w:val="001070C5"/>
    <w:rsid w:val="001071F1"/>
    <w:rsid w:val="00107201"/>
    <w:rsid w:val="00107469"/>
    <w:rsid w:val="0010751B"/>
    <w:rsid w:val="0010797B"/>
    <w:rsid w:val="001105C2"/>
    <w:rsid w:val="00110D98"/>
    <w:rsid w:val="0011163D"/>
    <w:rsid w:val="0011168E"/>
    <w:rsid w:val="001116E4"/>
    <w:rsid w:val="00111886"/>
    <w:rsid w:val="00111983"/>
    <w:rsid w:val="00111E1F"/>
    <w:rsid w:val="0011263D"/>
    <w:rsid w:val="00112875"/>
    <w:rsid w:val="001128DA"/>
    <w:rsid w:val="00112B3E"/>
    <w:rsid w:val="0011302C"/>
    <w:rsid w:val="001134C1"/>
    <w:rsid w:val="001134CC"/>
    <w:rsid w:val="00113764"/>
    <w:rsid w:val="00113CEF"/>
    <w:rsid w:val="0011415F"/>
    <w:rsid w:val="00114761"/>
    <w:rsid w:val="001149DB"/>
    <w:rsid w:val="00114E81"/>
    <w:rsid w:val="00114FC3"/>
    <w:rsid w:val="0011517B"/>
    <w:rsid w:val="001161C7"/>
    <w:rsid w:val="00116A68"/>
    <w:rsid w:val="00116D7C"/>
    <w:rsid w:val="00117175"/>
    <w:rsid w:val="0011746C"/>
    <w:rsid w:val="00117832"/>
    <w:rsid w:val="00117AB7"/>
    <w:rsid w:val="00117ED7"/>
    <w:rsid w:val="00117F50"/>
    <w:rsid w:val="001192C9"/>
    <w:rsid w:val="0011A0B2"/>
    <w:rsid w:val="00120375"/>
    <w:rsid w:val="0012055E"/>
    <w:rsid w:val="001207CC"/>
    <w:rsid w:val="00120C97"/>
    <w:rsid w:val="00120CD9"/>
    <w:rsid w:val="00120E2B"/>
    <w:rsid w:val="001210E2"/>
    <w:rsid w:val="00121C20"/>
    <w:rsid w:val="00121C48"/>
    <w:rsid w:val="00122460"/>
    <w:rsid w:val="0012285D"/>
    <w:rsid w:val="00122944"/>
    <w:rsid w:val="00122AF3"/>
    <w:rsid w:val="001230F7"/>
    <w:rsid w:val="00123281"/>
    <w:rsid w:val="00123384"/>
    <w:rsid w:val="0012346D"/>
    <w:rsid w:val="00123F3B"/>
    <w:rsid w:val="001240F2"/>
    <w:rsid w:val="0012415A"/>
    <w:rsid w:val="001241C6"/>
    <w:rsid w:val="00124335"/>
    <w:rsid w:val="00124624"/>
    <w:rsid w:val="001248C6"/>
    <w:rsid w:val="00124FD0"/>
    <w:rsid w:val="001251C2"/>
    <w:rsid w:val="00126B47"/>
    <w:rsid w:val="00126D1B"/>
    <w:rsid w:val="00126DC5"/>
    <w:rsid w:val="00126E65"/>
    <w:rsid w:val="001273C4"/>
    <w:rsid w:val="00127448"/>
    <w:rsid w:val="00127695"/>
    <w:rsid w:val="00127CC2"/>
    <w:rsid w:val="0012B521"/>
    <w:rsid w:val="0012F53A"/>
    <w:rsid w:val="00130309"/>
    <w:rsid w:val="001303E1"/>
    <w:rsid w:val="00130523"/>
    <w:rsid w:val="00130DA1"/>
    <w:rsid w:val="00130E60"/>
    <w:rsid w:val="00130F36"/>
    <w:rsid w:val="00131657"/>
    <w:rsid w:val="00131858"/>
    <w:rsid w:val="00131A5C"/>
    <w:rsid w:val="00131AA9"/>
    <w:rsid w:val="00131C20"/>
    <w:rsid w:val="001320AE"/>
    <w:rsid w:val="00132124"/>
    <w:rsid w:val="0013218A"/>
    <w:rsid w:val="001322EB"/>
    <w:rsid w:val="00132AF7"/>
    <w:rsid w:val="00132DE3"/>
    <w:rsid w:val="00133859"/>
    <w:rsid w:val="00133E50"/>
    <w:rsid w:val="001340B3"/>
    <w:rsid w:val="001343AB"/>
    <w:rsid w:val="0013458A"/>
    <w:rsid w:val="001347A3"/>
    <w:rsid w:val="001347AC"/>
    <w:rsid w:val="00134A74"/>
    <w:rsid w:val="00134C20"/>
    <w:rsid w:val="00134F4A"/>
    <w:rsid w:val="00135518"/>
    <w:rsid w:val="0013558A"/>
    <w:rsid w:val="00135636"/>
    <w:rsid w:val="0013566B"/>
    <w:rsid w:val="0013632F"/>
    <w:rsid w:val="0013735E"/>
    <w:rsid w:val="00137B44"/>
    <w:rsid w:val="00137F8C"/>
    <w:rsid w:val="00140074"/>
    <w:rsid w:val="00140105"/>
    <w:rsid w:val="00140176"/>
    <w:rsid w:val="001404A4"/>
    <w:rsid w:val="001408AD"/>
    <w:rsid w:val="00140CEC"/>
    <w:rsid w:val="00140D9B"/>
    <w:rsid w:val="00141445"/>
    <w:rsid w:val="00141534"/>
    <w:rsid w:val="0014185E"/>
    <w:rsid w:val="001419C9"/>
    <w:rsid w:val="00141F53"/>
    <w:rsid w:val="00142107"/>
    <w:rsid w:val="001421B6"/>
    <w:rsid w:val="00142348"/>
    <w:rsid w:val="00142588"/>
    <w:rsid w:val="001425C3"/>
    <w:rsid w:val="00143525"/>
    <w:rsid w:val="00143A95"/>
    <w:rsid w:val="00143E8A"/>
    <w:rsid w:val="0014411B"/>
    <w:rsid w:val="00144216"/>
    <w:rsid w:val="00144A89"/>
    <w:rsid w:val="00144B8A"/>
    <w:rsid w:val="00145024"/>
    <w:rsid w:val="001450C0"/>
    <w:rsid w:val="00145276"/>
    <w:rsid w:val="001452AB"/>
    <w:rsid w:val="0014555E"/>
    <w:rsid w:val="001455DE"/>
    <w:rsid w:val="00145CC5"/>
    <w:rsid w:val="0014609F"/>
    <w:rsid w:val="001461A3"/>
    <w:rsid w:val="001463E6"/>
    <w:rsid w:val="001469EB"/>
    <w:rsid w:val="00146A67"/>
    <w:rsid w:val="00146D0C"/>
    <w:rsid w:val="00146D0E"/>
    <w:rsid w:val="00146DCE"/>
    <w:rsid w:val="0014709F"/>
    <w:rsid w:val="001472A2"/>
    <w:rsid w:val="0014755B"/>
    <w:rsid w:val="0014777F"/>
    <w:rsid w:val="00147E1C"/>
    <w:rsid w:val="001500C2"/>
    <w:rsid w:val="001505D0"/>
    <w:rsid w:val="0015078B"/>
    <w:rsid w:val="00150F42"/>
    <w:rsid w:val="001511B3"/>
    <w:rsid w:val="00151322"/>
    <w:rsid w:val="00151F55"/>
    <w:rsid w:val="001521F3"/>
    <w:rsid w:val="0015284F"/>
    <w:rsid w:val="00152C88"/>
    <w:rsid w:val="00152CE0"/>
    <w:rsid w:val="0015311A"/>
    <w:rsid w:val="0015345B"/>
    <w:rsid w:val="00153722"/>
    <w:rsid w:val="00153F05"/>
    <w:rsid w:val="0015408B"/>
    <w:rsid w:val="00154104"/>
    <w:rsid w:val="0015418A"/>
    <w:rsid w:val="0015424F"/>
    <w:rsid w:val="001542B5"/>
    <w:rsid w:val="00154372"/>
    <w:rsid w:val="001546B7"/>
    <w:rsid w:val="00154DEB"/>
    <w:rsid w:val="00154EF4"/>
    <w:rsid w:val="00155953"/>
    <w:rsid w:val="00155E84"/>
    <w:rsid w:val="0015648A"/>
    <w:rsid w:val="00156771"/>
    <w:rsid w:val="00156E3A"/>
    <w:rsid w:val="00156F44"/>
    <w:rsid w:val="0015776B"/>
    <w:rsid w:val="00157B2D"/>
    <w:rsid w:val="00157B90"/>
    <w:rsid w:val="00157CD0"/>
    <w:rsid w:val="00157E36"/>
    <w:rsid w:val="00158C22"/>
    <w:rsid w:val="001602BD"/>
    <w:rsid w:val="001603D3"/>
    <w:rsid w:val="001607AB"/>
    <w:rsid w:val="00160964"/>
    <w:rsid w:val="00160CA7"/>
    <w:rsid w:val="0016107C"/>
    <w:rsid w:val="0016189F"/>
    <w:rsid w:val="00161BE7"/>
    <w:rsid w:val="00161C56"/>
    <w:rsid w:val="001624D8"/>
    <w:rsid w:val="001626DF"/>
    <w:rsid w:val="001628C3"/>
    <w:rsid w:val="001634C2"/>
    <w:rsid w:val="00163636"/>
    <w:rsid w:val="00163E68"/>
    <w:rsid w:val="00164133"/>
    <w:rsid w:val="00164532"/>
    <w:rsid w:val="001645E5"/>
    <w:rsid w:val="00165140"/>
    <w:rsid w:val="00165398"/>
    <w:rsid w:val="00165C9A"/>
    <w:rsid w:val="00165F5B"/>
    <w:rsid w:val="0016606C"/>
    <w:rsid w:val="00166110"/>
    <w:rsid w:val="00166255"/>
    <w:rsid w:val="00166B53"/>
    <w:rsid w:val="00166BE4"/>
    <w:rsid w:val="001671C4"/>
    <w:rsid w:val="0016883C"/>
    <w:rsid w:val="00170C64"/>
    <w:rsid w:val="00170CB8"/>
    <w:rsid w:val="00170FBE"/>
    <w:rsid w:val="00171181"/>
    <w:rsid w:val="0017133B"/>
    <w:rsid w:val="001718B1"/>
    <w:rsid w:val="00171C67"/>
    <w:rsid w:val="00171FFF"/>
    <w:rsid w:val="0017201B"/>
    <w:rsid w:val="00172548"/>
    <w:rsid w:val="0017264D"/>
    <w:rsid w:val="00172827"/>
    <w:rsid w:val="00172A92"/>
    <w:rsid w:val="00172AB7"/>
    <w:rsid w:val="00172C1D"/>
    <w:rsid w:val="001731E4"/>
    <w:rsid w:val="001732C2"/>
    <w:rsid w:val="001734E3"/>
    <w:rsid w:val="00173614"/>
    <w:rsid w:val="001738AF"/>
    <w:rsid w:val="00173A01"/>
    <w:rsid w:val="00173C56"/>
    <w:rsid w:val="00173E38"/>
    <w:rsid w:val="0017485A"/>
    <w:rsid w:val="00174971"/>
    <w:rsid w:val="00174A44"/>
    <w:rsid w:val="00174B00"/>
    <w:rsid w:val="0017504E"/>
    <w:rsid w:val="0017538E"/>
    <w:rsid w:val="001759D5"/>
    <w:rsid w:val="00175D02"/>
    <w:rsid w:val="00175E3A"/>
    <w:rsid w:val="00175E6B"/>
    <w:rsid w:val="00176313"/>
    <w:rsid w:val="001763FF"/>
    <w:rsid w:val="001764BC"/>
    <w:rsid w:val="00176659"/>
    <w:rsid w:val="00176C6F"/>
    <w:rsid w:val="00176F86"/>
    <w:rsid w:val="001770B5"/>
    <w:rsid w:val="00177142"/>
    <w:rsid w:val="0018046B"/>
    <w:rsid w:val="00180704"/>
    <w:rsid w:val="001808E2"/>
    <w:rsid w:val="00180FA8"/>
    <w:rsid w:val="001810AD"/>
    <w:rsid w:val="00181382"/>
    <w:rsid w:val="001813CA"/>
    <w:rsid w:val="00181753"/>
    <w:rsid w:val="00181B6D"/>
    <w:rsid w:val="00181D20"/>
    <w:rsid w:val="001820CA"/>
    <w:rsid w:val="00182284"/>
    <w:rsid w:val="00182397"/>
    <w:rsid w:val="00182829"/>
    <w:rsid w:val="00182C8C"/>
    <w:rsid w:val="001839CA"/>
    <w:rsid w:val="001839FE"/>
    <w:rsid w:val="00183A20"/>
    <w:rsid w:val="00183F13"/>
    <w:rsid w:val="001846EE"/>
    <w:rsid w:val="001849BE"/>
    <w:rsid w:val="00184D7C"/>
    <w:rsid w:val="001851CE"/>
    <w:rsid w:val="00185235"/>
    <w:rsid w:val="001853ED"/>
    <w:rsid w:val="00185566"/>
    <w:rsid w:val="0018585F"/>
    <w:rsid w:val="00185992"/>
    <w:rsid w:val="001859A7"/>
    <w:rsid w:val="001860C9"/>
    <w:rsid w:val="001860F0"/>
    <w:rsid w:val="001870D1"/>
    <w:rsid w:val="001870F9"/>
    <w:rsid w:val="001873CE"/>
    <w:rsid w:val="001878E0"/>
    <w:rsid w:val="00187BFD"/>
    <w:rsid w:val="001902A5"/>
    <w:rsid w:val="001903B1"/>
    <w:rsid w:val="001905E2"/>
    <w:rsid w:val="00190729"/>
    <w:rsid w:val="00191169"/>
    <w:rsid w:val="001912A0"/>
    <w:rsid w:val="001913F4"/>
    <w:rsid w:val="00191488"/>
    <w:rsid w:val="00191643"/>
    <w:rsid w:val="0019170A"/>
    <w:rsid w:val="0019186C"/>
    <w:rsid w:val="00191E23"/>
    <w:rsid w:val="00191FD6"/>
    <w:rsid w:val="001923E0"/>
    <w:rsid w:val="001925A9"/>
    <w:rsid w:val="00192732"/>
    <w:rsid w:val="00192872"/>
    <w:rsid w:val="00192950"/>
    <w:rsid w:val="00192BF1"/>
    <w:rsid w:val="00192E61"/>
    <w:rsid w:val="001930C9"/>
    <w:rsid w:val="0019357F"/>
    <w:rsid w:val="0019373B"/>
    <w:rsid w:val="00194505"/>
    <w:rsid w:val="0019478A"/>
    <w:rsid w:val="00194C2A"/>
    <w:rsid w:val="00194D19"/>
    <w:rsid w:val="00195153"/>
    <w:rsid w:val="00195260"/>
    <w:rsid w:val="00195263"/>
    <w:rsid w:val="0019536F"/>
    <w:rsid w:val="00195C49"/>
    <w:rsid w:val="00195D15"/>
    <w:rsid w:val="00195FD2"/>
    <w:rsid w:val="00196126"/>
    <w:rsid w:val="00196765"/>
    <w:rsid w:val="00196818"/>
    <w:rsid w:val="00196A61"/>
    <w:rsid w:val="00196CBE"/>
    <w:rsid w:val="00196FAC"/>
    <w:rsid w:val="00197BD3"/>
    <w:rsid w:val="00197C07"/>
    <w:rsid w:val="00197EAB"/>
    <w:rsid w:val="001A035C"/>
    <w:rsid w:val="001A07DF"/>
    <w:rsid w:val="001A0D39"/>
    <w:rsid w:val="001A10C6"/>
    <w:rsid w:val="001A134C"/>
    <w:rsid w:val="001A1573"/>
    <w:rsid w:val="001A15B4"/>
    <w:rsid w:val="001A1761"/>
    <w:rsid w:val="001A1B50"/>
    <w:rsid w:val="001A1BC0"/>
    <w:rsid w:val="001A231B"/>
    <w:rsid w:val="001A245C"/>
    <w:rsid w:val="001A25F1"/>
    <w:rsid w:val="001A2789"/>
    <w:rsid w:val="001A2828"/>
    <w:rsid w:val="001A3130"/>
    <w:rsid w:val="001A32F6"/>
    <w:rsid w:val="001A356E"/>
    <w:rsid w:val="001A3F51"/>
    <w:rsid w:val="001A476F"/>
    <w:rsid w:val="001A5893"/>
    <w:rsid w:val="001A58D3"/>
    <w:rsid w:val="001A5B31"/>
    <w:rsid w:val="001A5BC6"/>
    <w:rsid w:val="001A6715"/>
    <w:rsid w:val="001A67E5"/>
    <w:rsid w:val="001A6B1A"/>
    <w:rsid w:val="001A6B27"/>
    <w:rsid w:val="001A7027"/>
    <w:rsid w:val="001A703B"/>
    <w:rsid w:val="001A7352"/>
    <w:rsid w:val="001A754A"/>
    <w:rsid w:val="001A7896"/>
    <w:rsid w:val="001A78B4"/>
    <w:rsid w:val="001B01DD"/>
    <w:rsid w:val="001B0286"/>
    <w:rsid w:val="001B0545"/>
    <w:rsid w:val="001B0685"/>
    <w:rsid w:val="001B07DD"/>
    <w:rsid w:val="001B07EF"/>
    <w:rsid w:val="001B087C"/>
    <w:rsid w:val="001B0B22"/>
    <w:rsid w:val="001B0BF9"/>
    <w:rsid w:val="001B0D81"/>
    <w:rsid w:val="001B0DD5"/>
    <w:rsid w:val="001B0EF1"/>
    <w:rsid w:val="001B1278"/>
    <w:rsid w:val="001B1960"/>
    <w:rsid w:val="001B2845"/>
    <w:rsid w:val="001B28AD"/>
    <w:rsid w:val="001B2B4B"/>
    <w:rsid w:val="001B2D5A"/>
    <w:rsid w:val="001B312D"/>
    <w:rsid w:val="001B31E9"/>
    <w:rsid w:val="001B326C"/>
    <w:rsid w:val="001B3309"/>
    <w:rsid w:val="001B343A"/>
    <w:rsid w:val="001B36D0"/>
    <w:rsid w:val="001B3879"/>
    <w:rsid w:val="001B38CC"/>
    <w:rsid w:val="001B3B75"/>
    <w:rsid w:val="001B4D98"/>
    <w:rsid w:val="001B4FA7"/>
    <w:rsid w:val="001B52AB"/>
    <w:rsid w:val="001B54EF"/>
    <w:rsid w:val="001B5AE6"/>
    <w:rsid w:val="001B5BB1"/>
    <w:rsid w:val="001B5DBA"/>
    <w:rsid w:val="001B5F6D"/>
    <w:rsid w:val="001B6026"/>
    <w:rsid w:val="001B62F6"/>
    <w:rsid w:val="001B69D0"/>
    <w:rsid w:val="001B6B38"/>
    <w:rsid w:val="001B6C7C"/>
    <w:rsid w:val="001B6CFB"/>
    <w:rsid w:val="001B75DA"/>
    <w:rsid w:val="001B75DE"/>
    <w:rsid w:val="001B7714"/>
    <w:rsid w:val="001B7EA8"/>
    <w:rsid w:val="001C025B"/>
    <w:rsid w:val="001C025F"/>
    <w:rsid w:val="001C0AC7"/>
    <w:rsid w:val="001C1131"/>
    <w:rsid w:val="001C123A"/>
    <w:rsid w:val="001C138A"/>
    <w:rsid w:val="001C2138"/>
    <w:rsid w:val="001C2961"/>
    <w:rsid w:val="001C29DC"/>
    <w:rsid w:val="001C3031"/>
    <w:rsid w:val="001C3445"/>
    <w:rsid w:val="001C38D5"/>
    <w:rsid w:val="001C38DB"/>
    <w:rsid w:val="001C3B8C"/>
    <w:rsid w:val="001C3BBB"/>
    <w:rsid w:val="001C3D06"/>
    <w:rsid w:val="001C448C"/>
    <w:rsid w:val="001C4632"/>
    <w:rsid w:val="001C49A3"/>
    <w:rsid w:val="001C49DD"/>
    <w:rsid w:val="001C4AA1"/>
    <w:rsid w:val="001C533A"/>
    <w:rsid w:val="001C5754"/>
    <w:rsid w:val="001C5B40"/>
    <w:rsid w:val="001C6B2D"/>
    <w:rsid w:val="001C6F90"/>
    <w:rsid w:val="001C73B5"/>
    <w:rsid w:val="001C73E1"/>
    <w:rsid w:val="001C763D"/>
    <w:rsid w:val="001C7913"/>
    <w:rsid w:val="001C799F"/>
    <w:rsid w:val="001C9D5E"/>
    <w:rsid w:val="001D0586"/>
    <w:rsid w:val="001D05D2"/>
    <w:rsid w:val="001D060A"/>
    <w:rsid w:val="001D061D"/>
    <w:rsid w:val="001D10E2"/>
    <w:rsid w:val="001D1116"/>
    <w:rsid w:val="001D15A1"/>
    <w:rsid w:val="001D1F6C"/>
    <w:rsid w:val="001D248B"/>
    <w:rsid w:val="001D261D"/>
    <w:rsid w:val="001D2895"/>
    <w:rsid w:val="001D29AA"/>
    <w:rsid w:val="001D2D4B"/>
    <w:rsid w:val="001D320D"/>
    <w:rsid w:val="001D363A"/>
    <w:rsid w:val="001D3AF5"/>
    <w:rsid w:val="001D3C42"/>
    <w:rsid w:val="001D3D3C"/>
    <w:rsid w:val="001D3E50"/>
    <w:rsid w:val="001D4022"/>
    <w:rsid w:val="001D41EA"/>
    <w:rsid w:val="001D424F"/>
    <w:rsid w:val="001D438B"/>
    <w:rsid w:val="001D4862"/>
    <w:rsid w:val="001D4E09"/>
    <w:rsid w:val="001D4E6F"/>
    <w:rsid w:val="001D4EFC"/>
    <w:rsid w:val="001D56CF"/>
    <w:rsid w:val="001D594B"/>
    <w:rsid w:val="001D5D60"/>
    <w:rsid w:val="001D6D18"/>
    <w:rsid w:val="001D6E7C"/>
    <w:rsid w:val="001D7529"/>
    <w:rsid w:val="001D77A2"/>
    <w:rsid w:val="001D7BC3"/>
    <w:rsid w:val="001D7C4A"/>
    <w:rsid w:val="001E01E4"/>
    <w:rsid w:val="001E0239"/>
    <w:rsid w:val="001E0AE8"/>
    <w:rsid w:val="001E12BC"/>
    <w:rsid w:val="001E146F"/>
    <w:rsid w:val="001E1523"/>
    <w:rsid w:val="001E1F96"/>
    <w:rsid w:val="001E24A1"/>
    <w:rsid w:val="001E260C"/>
    <w:rsid w:val="001E2854"/>
    <w:rsid w:val="001E297F"/>
    <w:rsid w:val="001E2A48"/>
    <w:rsid w:val="001E2BA1"/>
    <w:rsid w:val="001E2C9A"/>
    <w:rsid w:val="001E2ED7"/>
    <w:rsid w:val="001E2FB4"/>
    <w:rsid w:val="001E33E5"/>
    <w:rsid w:val="001E3842"/>
    <w:rsid w:val="001E3B8C"/>
    <w:rsid w:val="001E3FED"/>
    <w:rsid w:val="001E410A"/>
    <w:rsid w:val="001E4288"/>
    <w:rsid w:val="001E440D"/>
    <w:rsid w:val="001E455A"/>
    <w:rsid w:val="001E4A54"/>
    <w:rsid w:val="001E4B0F"/>
    <w:rsid w:val="001E4B6A"/>
    <w:rsid w:val="001E4F93"/>
    <w:rsid w:val="001E52BA"/>
    <w:rsid w:val="001E5EDC"/>
    <w:rsid w:val="001E5F0F"/>
    <w:rsid w:val="001E61AE"/>
    <w:rsid w:val="001E6298"/>
    <w:rsid w:val="001E687A"/>
    <w:rsid w:val="001E69D7"/>
    <w:rsid w:val="001E6B89"/>
    <w:rsid w:val="001E77AA"/>
    <w:rsid w:val="001F00AE"/>
    <w:rsid w:val="001F0774"/>
    <w:rsid w:val="001F0A37"/>
    <w:rsid w:val="001F0E21"/>
    <w:rsid w:val="001F126E"/>
    <w:rsid w:val="001F15E7"/>
    <w:rsid w:val="001F17FD"/>
    <w:rsid w:val="001F1809"/>
    <w:rsid w:val="001F1F59"/>
    <w:rsid w:val="001F21B7"/>
    <w:rsid w:val="001F2289"/>
    <w:rsid w:val="001F29C1"/>
    <w:rsid w:val="001F2A97"/>
    <w:rsid w:val="001F3346"/>
    <w:rsid w:val="001F3495"/>
    <w:rsid w:val="001F3504"/>
    <w:rsid w:val="001F3C74"/>
    <w:rsid w:val="001F3C84"/>
    <w:rsid w:val="001F40A6"/>
    <w:rsid w:val="001F4497"/>
    <w:rsid w:val="001F47B9"/>
    <w:rsid w:val="001F482C"/>
    <w:rsid w:val="001F4937"/>
    <w:rsid w:val="001F49A8"/>
    <w:rsid w:val="001F4D72"/>
    <w:rsid w:val="001F529C"/>
    <w:rsid w:val="001F5FF0"/>
    <w:rsid w:val="001F60BD"/>
    <w:rsid w:val="001F6104"/>
    <w:rsid w:val="001F6126"/>
    <w:rsid w:val="001F66C4"/>
    <w:rsid w:val="001F6746"/>
    <w:rsid w:val="001F6780"/>
    <w:rsid w:val="001F689E"/>
    <w:rsid w:val="001F6C19"/>
    <w:rsid w:val="001F7210"/>
    <w:rsid w:val="001F7674"/>
    <w:rsid w:val="001F7D65"/>
    <w:rsid w:val="0020017A"/>
    <w:rsid w:val="002003C8"/>
    <w:rsid w:val="002013BB"/>
    <w:rsid w:val="0020153C"/>
    <w:rsid w:val="002015CD"/>
    <w:rsid w:val="002015E0"/>
    <w:rsid w:val="0020175D"/>
    <w:rsid w:val="002017F3"/>
    <w:rsid w:val="00201E79"/>
    <w:rsid w:val="00201FF0"/>
    <w:rsid w:val="00202111"/>
    <w:rsid w:val="002021D0"/>
    <w:rsid w:val="00202263"/>
    <w:rsid w:val="002022BD"/>
    <w:rsid w:val="00202B11"/>
    <w:rsid w:val="002030E8"/>
    <w:rsid w:val="002030FC"/>
    <w:rsid w:val="0020317D"/>
    <w:rsid w:val="00203182"/>
    <w:rsid w:val="002031CD"/>
    <w:rsid w:val="00203330"/>
    <w:rsid w:val="00203364"/>
    <w:rsid w:val="002036BD"/>
    <w:rsid w:val="00203950"/>
    <w:rsid w:val="00203A25"/>
    <w:rsid w:val="00203EDD"/>
    <w:rsid w:val="00204435"/>
    <w:rsid w:val="00204642"/>
    <w:rsid w:val="00204769"/>
    <w:rsid w:val="00204A45"/>
    <w:rsid w:val="002050F4"/>
    <w:rsid w:val="00205131"/>
    <w:rsid w:val="0020513C"/>
    <w:rsid w:val="00205196"/>
    <w:rsid w:val="0020652D"/>
    <w:rsid w:val="00206AD5"/>
    <w:rsid w:val="00206F19"/>
    <w:rsid w:val="002071C8"/>
    <w:rsid w:val="0020744E"/>
    <w:rsid w:val="00207575"/>
    <w:rsid w:val="002076BE"/>
    <w:rsid w:val="0020788E"/>
    <w:rsid w:val="00207AD5"/>
    <w:rsid w:val="00210568"/>
    <w:rsid w:val="0021070E"/>
    <w:rsid w:val="00210BAD"/>
    <w:rsid w:val="00210CBB"/>
    <w:rsid w:val="00210F3E"/>
    <w:rsid w:val="002111B4"/>
    <w:rsid w:val="002111D8"/>
    <w:rsid w:val="00211696"/>
    <w:rsid w:val="002117F9"/>
    <w:rsid w:val="00211AAB"/>
    <w:rsid w:val="00211CE2"/>
    <w:rsid w:val="00211DDF"/>
    <w:rsid w:val="00212175"/>
    <w:rsid w:val="00212340"/>
    <w:rsid w:val="0021234B"/>
    <w:rsid w:val="00212707"/>
    <w:rsid w:val="0021294D"/>
    <w:rsid w:val="0021308C"/>
    <w:rsid w:val="00213319"/>
    <w:rsid w:val="00213357"/>
    <w:rsid w:val="00213653"/>
    <w:rsid w:val="002138BF"/>
    <w:rsid w:val="002138C9"/>
    <w:rsid w:val="00213DA6"/>
    <w:rsid w:val="002141F0"/>
    <w:rsid w:val="00214504"/>
    <w:rsid w:val="00214841"/>
    <w:rsid w:val="00214E31"/>
    <w:rsid w:val="002150BE"/>
    <w:rsid w:val="002151D9"/>
    <w:rsid w:val="002153D2"/>
    <w:rsid w:val="00215532"/>
    <w:rsid w:val="00215DA9"/>
    <w:rsid w:val="0021601A"/>
    <w:rsid w:val="00216BD4"/>
    <w:rsid w:val="00216C6D"/>
    <w:rsid w:val="00216D24"/>
    <w:rsid w:val="0021733E"/>
    <w:rsid w:val="00217D1B"/>
    <w:rsid w:val="00217D3D"/>
    <w:rsid w:val="00217D60"/>
    <w:rsid w:val="00217FF4"/>
    <w:rsid w:val="002201B6"/>
    <w:rsid w:val="00220888"/>
    <w:rsid w:val="0022113F"/>
    <w:rsid w:val="002215BB"/>
    <w:rsid w:val="0022170B"/>
    <w:rsid w:val="00221A44"/>
    <w:rsid w:val="00221CBD"/>
    <w:rsid w:val="002222DB"/>
    <w:rsid w:val="00222359"/>
    <w:rsid w:val="0022247A"/>
    <w:rsid w:val="002227C7"/>
    <w:rsid w:val="002229D1"/>
    <w:rsid w:val="00223081"/>
    <w:rsid w:val="00223441"/>
    <w:rsid w:val="00223480"/>
    <w:rsid w:val="002234D8"/>
    <w:rsid w:val="0022367F"/>
    <w:rsid w:val="0022397C"/>
    <w:rsid w:val="00223B80"/>
    <w:rsid w:val="00223CAB"/>
    <w:rsid w:val="00223EEE"/>
    <w:rsid w:val="002240BA"/>
    <w:rsid w:val="00224631"/>
    <w:rsid w:val="00224833"/>
    <w:rsid w:val="00224944"/>
    <w:rsid w:val="00224C79"/>
    <w:rsid w:val="00224C84"/>
    <w:rsid w:val="00224DA3"/>
    <w:rsid w:val="002250D7"/>
    <w:rsid w:val="0022540E"/>
    <w:rsid w:val="002258E3"/>
    <w:rsid w:val="00225C8D"/>
    <w:rsid w:val="00225CD2"/>
    <w:rsid w:val="00226016"/>
    <w:rsid w:val="00226602"/>
    <w:rsid w:val="00226EB4"/>
    <w:rsid w:val="00227AB0"/>
    <w:rsid w:val="002303C4"/>
    <w:rsid w:val="00230C43"/>
    <w:rsid w:val="0023104C"/>
    <w:rsid w:val="00231C33"/>
    <w:rsid w:val="00231E58"/>
    <w:rsid w:val="002320AE"/>
    <w:rsid w:val="002323CD"/>
    <w:rsid w:val="002325D5"/>
    <w:rsid w:val="00232641"/>
    <w:rsid w:val="00232724"/>
    <w:rsid w:val="002327A8"/>
    <w:rsid w:val="00232CA7"/>
    <w:rsid w:val="00233011"/>
    <w:rsid w:val="0023329A"/>
    <w:rsid w:val="0023386D"/>
    <w:rsid w:val="00233978"/>
    <w:rsid w:val="002339B5"/>
    <w:rsid w:val="002339B9"/>
    <w:rsid w:val="002339BD"/>
    <w:rsid w:val="002339E2"/>
    <w:rsid w:val="00233D30"/>
    <w:rsid w:val="00233FE3"/>
    <w:rsid w:val="002349E7"/>
    <w:rsid w:val="00234A00"/>
    <w:rsid w:val="00234E95"/>
    <w:rsid w:val="0023550C"/>
    <w:rsid w:val="00235539"/>
    <w:rsid w:val="002356E9"/>
    <w:rsid w:val="0023593E"/>
    <w:rsid w:val="00235995"/>
    <w:rsid w:val="00235BB0"/>
    <w:rsid w:val="00235BDD"/>
    <w:rsid w:val="002365FF"/>
    <w:rsid w:val="00236AF2"/>
    <w:rsid w:val="00237266"/>
    <w:rsid w:val="002374E3"/>
    <w:rsid w:val="00237CDA"/>
    <w:rsid w:val="0024035E"/>
    <w:rsid w:val="0024045B"/>
    <w:rsid w:val="00241126"/>
    <w:rsid w:val="002413ED"/>
    <w:rsid w:val="002418E6"/>
    <w:rsid w:val="002420A7"/>
    <w:rsid w:val="00242200"/>
    <w:rsid w:val="002424B9"/>
    <w:rsid w:val="00242553"/>
    <w:rsid w:val="0024283F"/>
    <w:rsid w:val="00242972"/>
    <w:rsid w:val="00242EF1"/>
    <w:rsid w:val="00243524"/>
    <w:rsid w:val="00243D9B"/>
    <w:rsid w:val="002440B5"/>
    <w:rsid w:val="00244175"/>
    <w:rsid w:val="002443AF"/>
    <w:rsid w:val="002443E0"/>
    <w:rsid w:val="00244426"/>
    <w:rsid w:val="00244780"/>
    <w:rsid w:val="00244911"/>
    <w:rsid w:val="00244C38"/>
    <w:rsid w:val="00244D77"/>
    <w:rsid w:val="00245517"/>
    <w:rsid w:val="00245CD9"/>
    <w:rsid w:val="0024665E"/>
    <w:rsid w:val="00246B64"/>
    <w:rsid w:val="00246C07"/>
    <w:rsid w:val="00247373"/>
    <w:rsid w:val="002474CF"/>
    <w:rsid w:val="0024751C"/>
    <w:rsid w:val="0024C50B"/>
    <w:rsid w:val="00250287"/>
    <w:rsid w:val="00250328"/>
    <w:rsid w:val="00250B87"/>
    <w:rsid w:val="002512B2"/>
    <w:rsid w:val="002514C2"/>
    <w:rsid w:val="002517A3"/>
    <w:rsid w:val="00251916"/>
    <w:rsid w:val="0025193F"/>
    <w:rsid w:val="00251BAC"/>
    <w:rsid w:val="00251D75"/>
    <w:rsid w:val="00251FB0"/>
    <w:rsid w:val="00252D47"/>
    <w:rsid w:val="0025302C"/>
    <w:rsid w:val="00253331"/>
    <w:rsid w:val="00253B61"/>
    <w:rsid w:val="00253E89"/>
    <w:rsid w:val="0025481F"/>
    <w:rsid w:val="00254A73"/>
    <w:rsid w:val="00254DD2"/>
    <w:rsid w:val="00254FE3"/>
    <w:rsid w:val="00255646"/>
    <w:rsid w:val="00255D68"/>
    <w:rsid w:val="00255E91"/>
    <w:rsid w:val="00256010"/>
    <w:rsid w:val="002563C7"/>
    <w:rsid w:val="002566A6"/>
    <w:rsid w:val="0025677E"/>
    <w:rsid w:val="00257100"/>
    <w:rsid w:val="002576CE"/>
    <w:rsid w:val="002577C6"/>
    <w:rsid w:val="00257D36"/>
    <w:rsid w:val="00257DF7"/>
    <w:rsid w:val="00260691"/>
    <w:rsid w:val="0026127B"/>
    <w:rsid w:val="00261821"/>
    <w:rsid w:val="00261BA4"/>
    <w:rsid w:val="00261DBA"/>
    <w:rsid w:val="00262184"/>
    <w:rsid w:val="002621C6"/>
    <w:rsid w:val="00262801"/>
    <w:rsid w:val="00262ADB"/>
    <w:rsid w:val="00262C31"/>
    <w:rsid w:val="0026344B"/>
    <w:rsid w:val="002637E0"/>
    <w:rsid w:val="0026392F"/>
    <w:rsid w:val="00263D62"/>
    <w:rsid w:val="00263EAA"/>
    <w:rsid w:val="0026418C"/>
    <w:rsid w:val="00264442"/>
    <w:rsid w:val="00264553"/>
    <w:rsid w:val="00264ABF"/>
    <w:rsid w:val="00264C2B"/>
    <w:rsid w:val="00265634"/>
    <w:rsid w:val="0026576A"/>
    <w:rsid w:val="00265F21"/>
    <w:rsid w:val="00265FC0"/>
    <w:rsid w:val="002661A4"/>
    <w:rsid w:val="00266A53"/>
    <w:rsid w:val="00266E26"/>
    <w:rsid w:val="00266FF6"/>
    <w:rsid w:val="0026708A"/>
    <w:rsid w:val="0026712A"/>
    <w:rsid w:val="002671E8"/>
    <w:rsid w:val="002674B0"/>
    <w:rsid w:val="00267786"/>
    <w:rsid w:val="00267B1F"/>
    <w:rsid w:val="00267C61"/>
    <w:rsid w:val="002685CB"/>
    <w:rsid w:val="0027001B"/>
    <w:rsid w:val="00270D06"/>
    <w:rsid w:val="002717B3"/>
    <w:rsid w:val="002718EA"/>
    <w:rsid w:val="0027190A"/>
    <w:rsid w:val="00271EF3"/>
    <w:rsid w:val="00271F51"/>
    <w:rsid w:val="002722F7"/>
    <w:rsid w:val="002726E2"/>
    <w:rsid w:val="002727B4"/>
    <w:rsid w:val="002727E3"/>
    <w:rsid w:val="00272AE8"/>
    <w:rsid w:val="00272DF6"/>
    <w:rsid w:val="00273252"/>
    <w:rsid w:val="00273255"/>
    <w:rsid w:val="002732CF"/>
    <w:rsid w:val="002735B7"/>
    <w:rsid w:val="00273837"/>
    <w:rsid w:val="00273954"/>
    <w:rsid w:val="00273FC9"/>
    <w:rsid w:val="00274117"/>
    <w:rsid w:val="002742F2"/>
    <w:rsid w:val="00274953"/>
    <w:rsid w:val="00274C7D"/>
    <w:rsid w:val="00274FC8"/>
    <w:rsid w:val="00275033"/>
    <w:rsid w:val="0027516A"/>
    <w:rsid w:val="0027563D"/>
    <w:rsid w:val="00275AD8"/>
    <w:rsid w:val="002760F4"/>
    <w:rsid w:val="0027623C"/>
    <w:rsid w:val="0027669C"/>
    <w:rsid w:val="002768B6"/>
    <w:rsid w:val="00276A09"/>
    <w:rsid w:val="00276B91"/>
    <w:rsid w:val="00276D51"/>
    <w:rsid w:val="00277642"/>
    <w:rsid w:val="002805B9"/>
    <w:rsid w:val="00280710"/>
    <w:rsid w:val="00280889"/>
    <w:rsid w:val="00280C78"/>
    <w:rsid w:val="00280D93"/>
    <w:rsid w:val="00280E10"/>
    <w:rsid w:val="00280E6F"/>
    <w:rsid w:val="00281095"/>
    <w:rsid w:val="002810C3"/>
    <w:rsid w:val="0028184B"/>
    <w:rsid w:val="00281D08"/>
    <w:rsid w:val="002821F5"/>
    <w:rsid w:val="0028220F"/>
    <w:rsid w:val="00282496"/>
    <w:rsid w:val="002827D5"/>
    <w:rsid w:val="00282A81"/>
    <w:rsid w:val="00282B32"/>
    <w:rsid w:val="00282CB0"/>
    <w:rsid w:val="00283409"/>
    <w:rsid w:val="002838BB"/>
    <w:rsid w:val="00283D7C"/>
    <w:rsid w:val="00283DE1"/>
    <w:rsid w:val="00284073"/>
    <w:rsid w:val="002840FF"/>
    <w:rsid w:val="002842F7"/>
    <w:rsid w:val="00284337"/>
    <w:rsid w:val="002845CE"/>
    <w:rsid w:val="0028468A"/>
    <w:rsid w:val="00284D18"/>
    <w:rsid w:val="00284E70"/>
    <w:rsid w:val="00284FBA"/>
    <w:rsid w:val="002853ED"/>
    <w:rsid w:val="00285D10"/>
    <w:rsid w:val="00285EF9"/>
    <w:rsid w:val="00286071"/>
    <w:rsid w:val="002867D0"/>
    <w:rsid w:val="002868E7"/>
    <w:rsid w:val="00286A39"/>
    <w:rsid w:val="00286AAF"/>
    <w:rsid w:val="00286B4C"/>
    <w:rsid w:val="00286B76"/>
    <w:rsid w:val="00286F80"/>
    <w:rsid w:val="00286FA2"/>
    <w:rsid w:val="0028716C"/>
    <w:rsid w:val="0028784B"/>
    <w:rsid w:val="00287E1F"/>
    <w:rsid w:val="00290439"/>
    <w:rsid w:val="002908D1"/>
    <w:rsid w:val="00290ED9"/>
    <w:rsid w:val="00291337"/>
    <w:rsid w:val="0029144D"/>
    <w:rsid w:val="002924D4"/>
    <w:rsid w:val="002925BB"/>
    <w:rsid w:val="00292C54"/>
    <w:rsid w:val="00292ECA"/>
    <w:rsid w:val="0029300E"/>
    <w:rsid w:val="002932D7"/>
    <w:rsid w:val="00293433"/>
    <w:rsid w:val="002939ED"/>
    <w:rsid w:val="00293D76"/>
    <w:rsid w:val="00293E3C"/>
    <w:rsid w:val="00294433"/>
    <w:rsid w:val="002948A0"/>
    <w:rsid w:val="00294D1E"/>
    <w:rsid w:val="0029583F"/>
    <w:rsid w:val="002958BD"/>
    <w:rsid w:val="00295EC3"/>
    <w:rsid w:val="00296C53"/>
    <w:rsid w:val="00296D32"/>
    <w:rsid w:val="00296E5A"/>
    <w:rsid w:val="00297726"/>
    <w:rsid w:val="002977D2"/>
    <w:rsid w:val="00297E0F"/>
    <w:rsid w:val="00297FFA"/>
    <w:rsid w:val="0029DC77"/>
    <w:rsid w:val="002A06A9"/>
    <w:rsid w:val="002A081C"/>
    <w:rsid w:val="002A0C84"/>
    <w:rsid w:val="002A1104"/>
    <w:rsid w:val="002A122C"/>
    <w:rsid w:val="002A17CD"/>
    <w:rsid w:val="002A1B97"/>
    <w:rsid w:val="002A2176"/>
    <w:rsid w:val="002A2268"/>
    <w:rsid w:val="002A2696"/>
    <w:rsid w:val="002A2908"/>
    <w:rsid w:val="002A2CA2"/>
    <w:rsid w:val="002A2D5A"/>
    <w:rsid w:val="002A2F37"/>
    <w:rsid w:val="002A3226"/>
    <w:rsid w:val="002A3A8E"/>
    <w:rsid w:val="002A3C8A"/>
    <w:rsid w:val="002A3F18"/>
    <w:rsid w:val="002A3F58"/>
    <w:rsid w:val="002A44C1"/>
    <w:rsid w:val="002A45FB"/>
    <w:rsid w:val="002A463B"/>
    <w:rsid w:val="002A4755"/>
    <w:rsid w:val="002A4BE8"/>
    <w:rsid w:val="002A4FF9"/>
    <w:rsid w:val="002A5064"/>
    <w:rsid w:val="002A5A23"/>
    <w:rsid w:val="002A5BCF"/>
    <w:rsid w:val="002A5D70"/>
    <w:rsid w:val="002A603E"/>
    <w:rsid w:val="002A6132"/>
    <w:rsid w:val="002A6634"/>
    <w:rsid w:val="002A68D9"/>
    <w:rsid w:val="002A699C"/>
    <w:rsid w:val="002A6A6C"/>
    <w:rsid w:val="002A6DA7"/>
    <w:rsid w:val="002A726B"/>
    <w:rsid w:val="002A72A6"/>
    <w:rsid w:val="002A7307"/>
    <w:rsid w:val="002A7398"/>
    <w:rsid w:val="002A74E5"/>
    <w:rsid w:val="002A74F5"/>
    <w:rsid w:val="002A7742"/>
    <w:rsid w:val="002A77D6"/>
    <w:rsid w:val="002A786F"/>
    <w:rsid w:val="002A7A74"/>
    <w:rsid w:val="002A7C46"/>
    <w:rsid w:val="002A7D85"/>
    <w:rsid w:val="002B000C"/>
    <w:rsid w:val="002B0236"/>
    <w:rsid w:val="002B0538"/>
    <w:rsid w:val="002B0991"/>
    <w:rsid w:val="002B0DD1"/>
    <w:rsid w:val="002B11E3"/>
    <w:rsid w:val="002B12B9"/>
    <w:rsid w:val="002B15ED"/>
    <w:rsid w:val="002B1A79"/>
    <w:rsid w:val="002B218D"/>
    <w:rsid w:val="002B262A"/>
    <w:rsid w:val="002B2758"/>
    <w:rsid w:val="002B291D"/>
    <w:rsid w:val="002B2AFC"/>
    <w:rsid w:val="002B2CF7"/>
    <w:rsid w:val="002B30CD"/>
    <w:rsid w:val="002B31AC"/>
    <w:rsid w:val="002B31C2"/>
    <w:rsid w:val="002B3628"/>
    <w:rsid w:val="002B39A9"/>
    <w:rsid w:val="002B44BA"/>
    <w:rsid w:val="002B4C6E"/>
    <w:rsid w:val="002B4FCC"/>
    <w:rsid w:val="002B5219"/>
    <w:rsid w:val="002B54A0"/>
    <w:rsid w:val="002B5B9F"/>
    <w:rsid w:val="002B5BC5"/>
    <w:rsid w:val="002B5D09"/>
    <w:rsid w:val="002B5F86"/>
    <w:rsid w:val="002B6790"/>
    <w:rsid w:val="002B6B62"/>
    <w:rsid w:val="002B6D9A"/>
    <w:rsid w:val="002B76A8"/>
    <w:rsid w:val="002B7990"/>
    <w:rsid w:val="002B79C2"/>
    <w:rsid w:val="002B7B11"/>
    <w:rsid w:val="002B7E51"/>
    <w:rsid w:val="002BC6F4"/>
    <w:rsid w:val="002C0590"/>
    <w:rsid w:val="002C0BDF"/>
    <w:rsid w:val="002C1C93"/>
    <w:rsid w:val="002C1CE4"/>
    <w:rsid w:val="002C1DB9"/>
    <w:rsid w:val="002C1DCC"/>
    <w:rsid w:val="002C1E81"/>
    <w:rsid w:val="002C1EF6"/>
    <w:rsid w:val="002C1F58"/>
    <w:rsid w:val="002C2161"/>
    <w:rsid w:val="002C2E37"/>
    <w:rsid w:val="002C2FCB"/>
    <w:rsid w:val="002C337D"/>
    <w:rsid w:val="002C36B9"/>
    <w:rsid w:val="002C3A0D"/>
    <w:rsid w:val="002C3BC0"/>
    <w:rsid w:val="002C4145"/>
    <w:rsid w:val="002C4768"/>
    <w:rsid w:val="002C49FF"/>
    <w:rsid w:val="002C4E76"/>
    <w:rsid w:val="002C5391"/>
    <w:rsid w:val="002C53DD"/>
    <w:rsid w:val="002C54E6"/>
    <w:rsid w:val="002C56FC"/>
    <w:rsid w:val="002C57D2"/>
    <w:rsid w:val="002C5E69"/>
    <w:rsid w:val="002C66B9"/>
    <w:rsid w:val="002C6F9C"/>
    <w:rsid w:val="002C7354"/>
    <w:rsid w:val="002C7810"/>
    <w:rsid w:val="002C7A97"/>
    <w:rsid w:val="002C7C67"/>
    <w:rsid w:val="002C7CBB"/>
    <w:rsid w:val="002C7CCA"/>
    <w:rsid w:val="002C7E85"/>
    <w:rsid w:val="002D05F5"/>
    <w:rsid w:val="002D09D8"/>
    <w:rsid w:val="002D11D8"/>
    <w:rsid w:val="002D17D1"/>
    <w:rsid w:val="002D1869"/>
    <w:rsid w:val="002D1C4A"/>
    <w:rsid w:val="002D1F85"/>
    <w:rsid w:val="002D2058"/>
    <w:rsid w:val="002D21B7"/>
    <w:rsid w:val="002D298D"/>
    <w:rsid w:val="002D2AEF"/>
    <w:rsid w:val="002D2C03"/>
    <w:rsid w:val="002D306F"/>
    <w:rsid w:val="002D341D"/>
    <w:rsid w:val="002D3648"/>
    <w:rsid w:val="002D3D0F"/>
    <w:rsid w:val="002D3E1E"/>
    <w:rsid w:val="002D46B7"/>
    <w:rsid w:val="002D4B34"/>
    <w:rsid w:val="002D4B98"/>
    <w:rsid w:val="002D4CF4"/>
    <w:rsid w:val="002D50C9"/>
    <w:rsid w:val="002D50D4"/>
    <w:rsid w:val="002D54F8"/>
    <w:rsid w:val="002D5777"/>
    <w:rsid w:val="002D5AA4"/>
    <w:rsid w:val="002D5F1A"/>
    <w:rsid w:val="002D60B6"/>
    <w:rsid w:val="002D63FB"/>
    <w:rsid w:val="002D6423"/>
    <w:rsid w:val="002D6BCF"/>
    <w:rsid w:val="002D6DBA"/>
    <w:rsid w:val="002D6E49"/>
    <w:rsid w:val="002D6E87"/>
    <w:rsid w:val="002D7300"/>
    <w:rsid w:val="002D79BE"/>
    <w:rsid w:val="002D7C4D"/>
    <w:rsid w:val="002D7CD3"/>
    <w:rsid w:val="002E0215"/>
    <w:rsid w:val="002E07A3"/>
    <w:rsid w:val="002E0C91"/>
    <w:rsid w:val="002E0EE3"/>
    <w:rsid w:val="002E16CD"/>
    <w:rsid w:val="002E1A6A"/>
    <w:rsid w:val="002E1B6D"/>
    <w:rsid w:val="002E1D4F"/>
    <w:rsid w:val="002E2017"/>
    <w:rsid w:val="002E288B"/>
    <w:rsid w:val="002E28D6"/>
    <w:rsid w:val="002E28F1"/>
    <w:rsid w:val="002E2D72"/>
    <w:rsid w:val="002E336D"/>
    <w:rsid w:val="002E348F"/>
    <w:rsid w:val="002E3F5D"/>
    <w:rsid w:val="002E5103"/>
    <w:rsid w:val="002E5806"/>
    <w:rsid w:val="002E5CD4"/>
    <w:rsid w:val="002E5F64"/>
    <w:rsid w:val="002E60F6"/>
    <w:rsid w:val="002E6417"/>
    <w:rsid w:val="002E6A5B"/>
    <w:rsid w:val="002E6D82"/>
    <w:rsid w:val="002E6E9F"/>
    <w:rsid w:val="002E6ED6"/>
    <w:rsid w:val="002E74EB"/>
    <w:rsid w:val="002E7B12"/>
    <w:rsid w:val="002F0021"/>
    <w:rsid w:val="002F0409"/>
    <w:rsid w:val="002F05BA"/>
    <w:rsid w:val="002F0C78"/>
    <w:rsid w:val="002F0E18"/>
    <w:rsid w:val="002F10AC"/>
    <w:rsid w:val="002F1254"/>
    <w:rsid w:val="002F13A4"/>
    <w:rsid w:val="002F15D2"/>
    <w:rsid w:val="002F1AD3"/>
    <w:rsid w:val="002F1EB3"/>
    <w:rsid w:val="002F1F3D"/>
    <w:rsid w:val="002F23D2"/>
    <w:rsid w:val="002F2AA8"/>
    <w:rsid w:val="002F2B1F"/>
    <w:rsid w:val="002F32D5"/>
    <w:rsid w:val="002F3937"/>
    <w:rsid w:val="002F4207"/>
    <w:rsid w:val="002F42CE"/>
    <w:rsid w:val="002F434E"/>
    <w:rsid w:val="002F467F"/>
    <w:rsid w:val="002F4929"/>
    <w:rsid w:val="002F5875"/>
    <w:rsid w:val="002F598D"/>
    <w:rsid w:val="002F61A8"/>
    <w:rsid w:val="002F66AB"/>
    <w:rsid w:val="002F6B81"/>
    <w:rsid w:val="002F6D1D"/>
    <w:rsid w:val="002F6F8D"/>
    <w:rsid w:val="002F7A16"/>
    <w:rsid w:val="002F7BF2"/>
    <w:rsid w:val="0030012E"/>
    <w:rsid w:val="003003F2"/>
    <w:rsid w:val="00300B05"/>
    <w:rsid w:val="0030111C"/>
    <w:rsid w:val="00301177"/>
    <w:rsid w:val="003016A5"/>
    <w:rsid w:val="00301E3E"/>
    <w:rsid w:val="00302119"/>
    <w:rsid w:val="00302845"/>
    <w:rsid w:val="003028A5"/>
    <w:rsid w:val="00302994"/>
    <w:rsid w:val="00302A6A"/>
    <w:rsid w:val="00302BA1"/>
    <w:rsid w:val="00302D4D"/>
    <w:rsid w:val="00303018"/>
    <w:rsid w:val="0030303B"/>
    <w:rsid w:val="003031E3"/>
    <w:rsid w:val="00303528"/>
    <w:rsid w:val="003035A4"/>
    <w:rsid w:val="00303672"/>
    <w:rsid w:val="003036C8"/>
    <w:rsid w:val="00303A0E"/>
    <w:rsid w:val="00303AF6"/>
    <w:rsid w:val="00303B6A"/>
    <w:rsid w:val="00303BE1"/>
    <w:rsid w:val="00303CD2"/>
    <w:rsid w:val="003040E5"/>
    <w:rsid w:val="00304627"/>
    <w:rsid w:val="00304BF4"/>
    <w:rsid w:val="00304C36"/>
    <w:rsid w:val="00304DEC"/>
    <w:rsid w:val="00304E5A"/>
    <w:rsid w:val="00305075"/>
    <w:rsid w:val="003057DD"/>
    <w:rsid w:val="00305AB5"/>
    <w:rsid w:val="0030602A"/>
    <w:rsid w:val="00306328"/>
    <w:rsid w:val="003065CE"/>
    <w:rsid w:val="003073A2"/>
    <w:rsid w:val="0030776F"/>
    <w:rsid w:val="00307F83"/>
    <w:rsid w:val="00307FDA"/>
    <w:rsid w:val="00310416"/>
    <w:rsid w:val="00310AF0"/>
    <w:rsid w:val="00310C36"/>
    <w:rsid w:val="00310CE7"/>
    <w:rsid w:val="00310F38"/>
    <w:rsid w:val="00310FB8"/>
    <w:rsid w:val="003111B2"/>
    <w:rsid w:val="00311238"/>
    <w:rsid w:val="003117D1"/>
    <w:rsid w:val="00311B1F"/>
    <w:rsid w:val="00311B5E"/>
    <w:rsid w:val="00312174"/>
    <w:rsid w:val="003122DC"/>
    <w:rsid w:val="00312564"/>
    <w:rsid w:val="0031260B"/>
    <w:rsid w:val="00312767"/>
    <w:rsid w:val="00312BB0"/>
    <w:rsid w:val="00312BC1"/>
    <w:rsid w:val="00312C71"/>
    <w:rsid w:val="00312DA3"/>
    <w:rsid w:val="00313107"/>
    <w:rsid w:val="003131EB"/>
    <w:rsid w:val="0031322A"/>
    <w:rsid w:val="003133DA"/>
    <w:rsid w:val="003133DB"/>
    <w:rsid w:val="00313793"/>
    <w:rsid w:val="003138E7"/>
    <w:rsid w:val="00314070"/>
    <w:rsid w:val="00314184"/>
    <w:rsid w:val="00314352"/>
    <w:rsid w:val="003145A3"/>
    <w:rsid w:val="003148FE"/>
    <w:rsid w:val="00314B55"/>
    <w:rsid w:val="00315067"/>
    <w:rsid w:val="003155F2"/>
    <w:rsid w:val="00315748"/>
    <w:rsid w:val="003158B1"/>
    <w:rsid w:val="003162C1"/>
    <w:rsid w:val="0031641A"/>
    <w:rsid w:val="003166CF"/>
    <w:rsid w:val="00316919"/>
    <w:rsid w:val="00317031"/>
    <w:rsid w:val="0031743C"/>
    <w:rsid w:val="00317CCB"/>
    <w:rsid w:val="003200C9"/>
    <w:rsid w:val="00320CD3"/>
    <w:rsid w:val="00320FD1"/>
    <w:rsid w:val="0032181D"/>
    <w:rsid w:val="0032250E"/>
    <w:rsid w:val="0032253E"/>
    <w:rsid w:val="003226DE"/>
    <w:rsid w:val="00322D7A"/>
    <w:rsid w:val="00323684"/>
    <w:rsid w:val="0032386D"/>
    <w:rsid w:val="0032395E"/>
    <w:rsid w:val="00324283"/>
    <w:rsid w:val="003246E3"/>
    <w:rsid w:val="00324E9A"/>
    <w:rsid w:val="00324F4A"/>
    <w:rsid w:val="003257FD"/>
    <w:rsid w:val="00325EA6"/>
    <w:rsid w:val="00326296"/>
    <w:rsid w:val="003264EF"/>
    <w:rsid w:val="00326BE2"/>
    <w:rsid w:val="00327170"/>
    <w:rsid w:val="003278B4"/>
    <w:rsid w:val="00327B5E"/>
    <w:rsid w:val="00327C4D"/>
    <w:rsid w:val="00327D83"/>
    <w:rsid w:val="00327DD0"/>
    <w:rsid w:val="00330071"/>
    <w:rsid w:val="00330336"/>
    <w:rsid w:val="00330D89"/>
    <w:rsid w:val="00330E84"/>
    <w:rsid w:val="00330FBD"/>
    <w:rsid w:val="00331808"/>
    <w:rsid w:val="003319C6"/>
    <w:rsid w:val="00331C50"/>
    <w:rsid w:val="00331D62"/>
    <w:rsid w:val="00331FAF"/>
    <w:rsid w:val="003320B1"/>
    <w:rsid w:val="00332456"/>
    <w:rsid w:val="00332467"/>
    <w:rsid w:val="003324B1"/>
    <w:rsid w:val="0033290F"/>
    <w:rsid w:val="0033295B"/>
    <w:rsid w:val="00333897"/>
    <w:rsid w:val="0033410B"/>
    <w:rsid w:val="00334194"/>
    <w:rsid w:val="003345A7"/>
    <w:rsid w:val="003346A3"/>
    <w:rsid w:val="003348E0"/>
    <w:rsid w:val="0033494E"/>
    <w:rsid w:val="00334A99"/>
    <w:rsid w:val="00334AAE"/>
    <w:rsid w:val="00334E37"/>
    <w:rsid w:val="00335370"/>
    <w:rsid w:val="003353C9"/>
    <w:rsid w:val="003355C1"/>
    <w:rsid w:val="0033561E"/>
    <w:rsid w:val="003357E0"/>
    <w:rsid w:val="00335823"/>
    <w:rsid w:val="00335CC1"/>
    <w:rsid w:val="003360A8"/>
    <w:rsid w:val="0033774F"/>
    <w:rsid w:val="00337D89"/>
    <w:rsid w:val="00340484"/>
    <w:rsid w:val="003406FD"/>
    <w:rsid w:val="0034085C"/>
    <w:rsid w:val="00340D2E"/>
    <w:rsid w:val="0034106E"/>
    <w:rsid w:val="0034112A"/>
    <w:rsid w:val="00341BB7"/>
    <w:rsid w:val="00342255"/>
    <w:rsid w:val="003426FA"/>
    <w:rsid w:val="00342A39"/>
    <w:rsid w:val="00342F70"/>
    <w:rsid w:val="00342FC8"/>
    <w:rsid w:val="003431D1"/>
    <w:rsid w:val="0034330C"/>
    <w:rsid w:val="00343319"/>
    <w:rsid w:val="00343375"/>
    <w:rsid w:val="00343783"/>
    <w:rsid w:val="003437CF"/>
    <w:rsid w:val="00343978"/>
    <w:rsid w:val="00344027"/>
    <w:rsid w:val="00344657"/>
    <w:rsid w:val="00344B1D"/>
    <w:rsid w:val="00344D8E"/>
    <w:rsid w:val="00344F37"/>
    <w:rsid w:val="0034504F"/>
    <w:rsid w:val="003450CC"/>
    <w:rsid w:val="003458A9"/>
    <w:rsid w:val="003459E8"/>
    <w:rsid w:val="003463B9"/>
    <w:rsid w:val="00346C52"/>
    <w:rsid w:val="00346E21"/>
    <w:rsid w:val="0034702C"/>
    <w:rsid w:val="00347268"/>
    <w:rsid w:val="0034739A"/>
    <w:rsid w:val="00347535"/>
    <w:rsid w:val="00347674"/>
    <w:rsid w:val="00347ED1"/>
    <w:rsid w:val="003504A9"/>
    <w:rsid w:val="003507E7"/>
    <w:rsid w:val="00350DFB"/>
    <w:rsid w:val="00350E6F"/>
    <w:rsid w:val="003514F9"/>
    <w:rsid w:val="00351512"/>
    <w:rsid w:val="00351945"/>
    <w:rsid w:val="00351955"/>
    <w:rsid w:val="00351961"/>
    <w:rsid w:val="00351A16"/>
    <w:rsid w:val="00351D5E"/>
    <w:rsid w:val="0035202C"/>
    <w:rsid w:val="003523FF"/>
    <w:rsid w:val="0035253C"/>
    <w:rsid w:val="003526EB"/>
    <w:rsid w:val="003526EE"/>
    <w:rsid w:val="00352AF4"/>
    <w:rsid w:val="003530C0"/>
    <w:rsid w:val="003536A0"/>
    <w:rsid w:val="0035370A"/>
    <w:rsid w:val="003538B7"/>
    <w:rsid w:val="00353B77"/>
    <w:rsid w:val="0035451B"/>
    <w:rsid w:val="003548F8"/>
    <w:rsid w:val="0035491A"/>
    <w:rsid w:val="00354D7C"/>
    <w:rsid w:val="00354E59"/>
    <w:rsid w:val="0035502A"/>
    <w:rsid w:val="0035529F"/>
    <w:rsid w:val="003556AF"/>
    <w:rsid w:val="003558DC"/>
    <w:rsid w:val="003559FC"/>
    <w:rsid w:val="00355C12"/>
    <w:rsid w:val="00356014"/>
    <w:rsid w:val="003567C8"/>
    <w:rsid w:val="00356934"/>
    <w:rsid w:val="00356F45"/>
    <w:rsid w:val="0035719F"/>
    <w:rsid w:val="003575C7"/>
    <w:rsid w:val="00357FC4"/>
    <w:rsid w:val="0035F104"/>
    <w:rsid w:val="003604BC"/>
    <w:rsid w:val="0036076D"/>
    <w:rsid w:val="00360A18"/>
    <w:rsid w:val="003612EA"/>
    <w:rsid w:val="00361B1F"/>
    <w:rsid w:val="00361DF1"/>
    <w:rsid w:val="003621D8"/>
    <w:rsid w:val="003626EA"/>
    <w:rsid w:val="003629E3"/>
    <w:rsid w:val="003630C3"/>
    <w:rsid w:val="003634E1"/>
    <w:rsid w:val="003635A6"/>
    <w:rsid w:val="003636F6"/>
    <w:rsid w:val="00364371"/>
    <w:rsid w:val="003646F1"/>
    <w:rsid w:val="00364BAB"/>
    <w:rsid w:val="00364D96"/>
    <w:rsid w:val="00364F07"/>
    <w:rsid w:val="003652E2"/>
    <w:rsid w:val="003653DF"/>
    <w:rsid w:val="00365472"/>
    <w:rsid w:val="00365521"/>
    <w:rsid w:val="00365559"/>
    <w:rsid w:val="00365568"/>
    <w:rsid w:val="00365D2F"/>
    <w:rsid w:val="003666F5"/>
    <w:rsid w:val="0036671C"/>
    <w:rsid w:val="00366A63"/>
    <w:rsid w:val="00366D73"/>
    <w:rsid w:val="00366D94"/>
    <w:rsid w:val="00366FA6"/>
    <w:rsid w:val="003670AB"/>
    <w:rsid w:val="00367235"/>
    <w:rsid w:val="00367D04"/>
    <w:rsid w:val="00367DA8"/>
    <w:rsid w:val="00367DB1"/>
    <w:rsid w:val="0037072B"/>
    <w:rsid w:val="00370769"/>
    <w:rsid w:val="003709A7"/>
    <w:rsid w:val="00370A33"/>
    <w:rsid w:val="00370BB9"/>
    <w:rsid w:val="00370CD2"/>
    <w:rsid w:val="00370D9C"/>
    <w:rsid w:val="003711E0"/>
    <w:rsid w:val="003714DB"/>
    <w:rsid w:val="003716E3"/>
    <w:rsid w:val="00371AB5"/>
    <w:rsid w:val="0037228F"/>
    <w:rsid w:val="0037231D"/>
    <w:rsid w:val="00372690"/>
    <w:rsid w:val="00372811"/>
    <w:rsid w:val="00372BF5"/>
    <w:rsid w:val="00372FD9"/>
    <w:rsid w:val="00373088"/>
    <w:rsid w:val="0037343D"/>
    <w:rsid w:val="0037369B"/>
    <w:rsid w:val="0037376D"/>
    <w:rsid w:val="00373822"/>
    <w:rsid w:val="00373B03"/>
    <w:rsid w:val="00373DC3"/>
    <w:rsid w:val="00373F64"/>
    <w:rsid w:val="003745DC"/>
    <w:rsid w:val="003747A2"/>
    <w:rsid w:val="00374C54"/>
    <w:rsid w:val="00375435"/>
    <w:rsid w:val="00375B98"/>
    <w:rsid w:val="00375D0A"/>
    <w:rsid w:val="00375D5F"/>
    <w:rsid w:val="00375E2A"/>
    <w:rsid w:val="00375F97"/>
    <w:rsid w:val="00375FD5"/>
    <w:rsid w:val="003760EA"/>
    <w:rsid w:val="003763E5"/>
    <w:rsid w:val="003771D8"/>
    <w:rsid w:val="00377285"/>
    <w:rsid w:val="003779BD"/>
    <w:rsid w:val="003779F0"/>
    <w:rsid w:val="00377A56"/>
    <w:rsid w:val="003804C1"/>
    <w:rsid w:val="0038162F"/>
    <w:rsid w:val="00381B55"/>
    <w:rsid w:val="0038206F"/>
    <w:rsid w:val="003827FA"/>
    <w:rsid w:val="00382B19"/>
    <w:rsid w:val="00382D0F"/>
    <w:rsid w:val="00383099"/>
    <w:rsid w:val="0038317B"/>
    <w:rsid w:val="003832CF"/>
    <w:rsid w:val="003837C0"/>
    <w:rsid w:val="003838B8"/>
    <w:rsid w:val="00384142"/>
    <w:rsid w:val="003845E9"/>
    <w:rsid w:val="00384D5E"/>
    <w:rsid w:val="00384EAA"/>
    <w:rsid w:val="003852EE"/>
    <w:rsid w:val="0038532A"/>
    <w:rsid w:val="0038568A"/>
    <w:rsid w:val="00386048"/>
    <w:rsid w:val="00386685"/>
    <w:rsid w:val="00386C50"/>
    <w:rsid w:val="00386CCD"/>
    <w:rsid w:val="00386D7A"/>
    <w:rsid w:val="00387089"/>
    <w:rsid w:val="00387297"/>
    <w:rsid w:val="00387816"/>
    <w:rsid w:val="00387DF5"/>
    <w:rsid w:val="00387EA6"/>
    <w:rsid w:val="003906E7"/>
    <w:rsid w:val="0039076C"/>
    <w:rsid w:val="003907D4"/>
    <w:rsid w:val="00390B82"/>
    <w:rsid w:val="00390F5B"/>
    <w:rsid w:val="00391257"/>
    <w:rsid w:val="00391553"/>
    <w:rsid w:val="003921F9"/>
    <w:rsid w:val="003923BA"/>
    <w:rsid w:val="00392A53"/>
    <w:rsid w:val="00392A9A"/>
    <w:rsid w:val="00392D4E"/>
    <w:rsid w:val="00392D82"/>
    <w:rsid w:val="00392EF9"/>
    <w:rsid w:val="0039360F"/>
    <w:rsid w:val="00393A6C"/>
    <w:rsid w:val="00393A8D"/>
    <w:rsid w:val="00393BAC"/>
    <w:rsid w:val="00393E0C"/>
    <w:rsid w:val="00394121"/>
    <w:rsid w:val="003943EE"/>
    <w:rsid w:val="0039489E"/>
    <w:rsid w:val="00394CE0"/>
    <w:rsid w:val="003950A0"/>
    <w:rsid w:val="0039549D"/>
    <w:rsid w:val="00395548"/>
    <w:rsid w:val="0039554D"/>
    <w:rsid w:val="00395731"/>
    <w:rsid w:val="00395771"/>
    <w:rsid w:val="00395849"/>
    <w:rsid w:val="0039591D"/>
    <w:rsid w:val="00395997"/>
    <w:rsid w:val="00395A88"/>
    <w:rsid w:val="00395BE0"/>
    <w:rsid w:val="00395CDF"/>
    <w:rsid w:val="003961B2"/>
    <w:rsid w:val="003965F7"/>
    <w:rsid w:val="00396E2D"/>
    <w:rsid w:val="00397779"/>
    <w:rsid w:val="00397A38"/>
    <w:rsid w:val="003A000D"/>
    <w:rsid w:val="003A0382"/>
    <w:rsid w:val="003A06D9"/>
    <w:rsid w:val="003A0747"/>
    <w:rsid w:val="003A07C8"/>
    <w:rsid w:val="003A093A"/>
    <w:rsid w:val="003A0A4F"/>
    <w:rsid w:val="003A0BE1"/>
    <w:rsid w:val="003A18F0"/>
    <w:rsid w:val="003A1B9E"/>
    <w:rsid w:val="003A1E26"/>
    <w:rsid w:val="003A1E52"/>
    <w:rsid w:val="003A23FB"/>
    <w:rsid w:val="003A2C6C"/>
    <w:rsid w:val="003A33D2"/>
    <w:rsid w:val="003A34A8"/>
    <w:rsid w:val="003A3773"/>
    <w:rsid w:val="003A4225"/>
    <w:rsid w:val="003A42D0"/>
    <w:rsid w:val="003A4B17"/>
    <w:rsid w:val="003A4FAE"/>
    <w:rsid w:val="003A5028"/>
    <w:rsid w:val="003A5042"/>
    <w:rsid w:val="003A52D0"/>
    <w:rsid w:val="003A5996"/>
    <w:rsid w:val="003A5B1F"/>
    <w:rsid w:val="003A5B26"/>
    <w:rsid w:val="003A60DC"/>
    <w:rsid w:val="003A62B8"/>
    <w:rsid w:val="003A638A"/>
    <w:rsid w:val="003A67B8"/>
    <w:rsid w:val="003A68C2"/>
    <w:rsid w:val="003A6B27"/>
    <w:rsid w:val="003A74BA"/>
    <w:rsid w:val="003A7685"/>
    <w:rsid w:val="003A79AA"/>
    <w:rsid w:val="003B02A4"/>
    <w:rsid w:val="003B04E0"/>
    <w:rsid w:val="003B05B2"/>
    <w:rsid w:val="003B07AD"/>
    <w:rsid w:val="003B0B89"/>
    <w:rsid w:val="003B0D77"/>
    <w:rsid w:val="003B110D"/>
    <w:rsid w:val="003B268F"/>
    <w:rsid w:val="003B2A97"/>
    <w:rsid w:val="003B2EF8"/>
    <w:rsid w:val="003B2F17"/>
    <w:rsid w:val="003B36B3"/>
    <w:rsid w:val="003B374A"/>
    <w:rsid w:val="003B3B5D"/>
    <w:rsid w:val="003B3E13"/>
    <w:rsid w:val="003B3EA6"/>
    <w:rsid w:val="003B3EDD"/>
    <w:rsid w:val="003B417B"/>
    <w:rsid w:val="003B4206"/>
    <w:rsid w:val="003B4676"/>
    <w:rsid w:val="003B47E2"/>
    <w:rsid w:val="003B4976"/>
    <w:rsid w:val="003B4C44"/>
    <w:rsid w:val="003B4E41"/>
    <w:rsid w:val="003B541B"/>
    <w:rsid w:val="003B5447"/>
    <w:rsid w:val="003B54A5"/>
    <w:rsid w:val="003B59EA"/>
    <w:rsid w:val="003B5B9B"/>
    <w:rsid w:val="003B5DA9"/>
    <w:rsid w:val="003B6069"/>
    <w:rsid w:val="003B64B4"/>
    <w:rsid w:val="003B64DD"/>
    <w:rsid w:val="003B66BF"/>
    <w:rsid w:val="003B6978"/>
    <w:rsid w:val="003B6B46"/>
    <w:rsid w:val="003B6DF3"/>
    <w:rsid w:val="003B6F32"/>
    <w:rsid w:val="003B7170"/>
    <w:rsid w:val="003B7A74"/>
    <w:rsid w:val="003BAEDA"/>
    <w:rsid w:val="003C047C"/>
    <w:rsid w:val="003C0527"/>
    <w:rsid w:val="003C0686"/>
    <w:rsid w:val="003C0B26"/>
    <w:rsid w:val="003C0C56"/>
    <w:rsid w:val="003C0C5F"/>
    <w:rsid w:val="003C10E4"/>
    <w:rsid w:val="003C1650"/>
    <w:rsid w:val="003C17D1"/>
    <w:rsid w:val="003C2C07"/>
    <w:rsid w:val="003C2F82"/>
    <w:rsid w:val="003C3259"/>
    <w:rsid w:val="003C32EE"/>
    <w:rsid w:val="003C33B7"/>
    <w:rsid w:val="003C3651"/>
    <w:rsid w:val="003C3891"/>
    <w:rsid w:val="003C3977"/>
    <w:rsid w:val="003C39DB"/>
    <w:rsid w:val="003C3C15"/>
    <w:rsid w:val="003C3CDD"/>
    <w:rsid w:val="003C3F21"/>
    <w:rsid w:val="003C4152"/>
    <w:rsid w:val="003C4155"/>
    <w:rsid w:val="003C41BC"/>
    <w:rsid w:val="003C47E6"/>
    <w:rsid w:val="003C4867"/>
    <w:rsid w:val="003C4E56"/>
    <w:rsid w:val="003C4E89"/>
    <w:rsid w:val="003C54C3"/>
    <w:rsid w:val="003C55EA"/>
    <w:rsid w:val="003C57F3"/>
    <w:rsid w:val="003C5AE4"/>
    <w:rsid w:val="003C5B99"/>
    <w:rsid w:val="003C614C"/>
    <w:rsid w:val="003C6F02"/>
    <w:rsid w:val="003C74DB"/>
    <w:rsid w:val="003C74EF"/>
    <w:rsid w:val="003C7694"/>
    <w:rsid w:val="003C7BFF"/>
    <w:rsid w:val="003C7D09"/>
    <w:rsid w:val="003CA5CC"/>
    <w:rsid w:val="003D06B6"/>
    <w:rsid w:val="003D08FB"/>
    <w:rsid w:val="003D0E50"/>
    <w:rsid w:val="003D116C"/>
    <w:rsid w:val="003D11CD"/>
    <w:rsid w:val="003D14F9"/>
    <w:rsid w:val="003D192A"/>
    <w:rsid w:val="003D1D69"/>
    <w:rsid w:val="003D2082"/>
    <w:rsid w:val="003D210A"/>
    <w:rsid w:val="003D2A1B"/>
    <w:rsid w:val="003D2D42"/>
    <w:rsid w:val="003D2D74"/>
    <w:rsid w:val="003D3595"/>
    <w:rsid w:val="003D3AAB"/>
    <w:rsid w:val="003D41FB"/>
    <w:rsid w:val="003D4267"/>
    <w:rsid w:val="003D45FE"/>
    <w:rsid w:val="003D4783"/>
    <w:rsid w:val="003D486F"/>
    <w:rsid w:val="003D4A0B"/>
    <w:rsid w:val="003D4A46"/>
    <w:rsid w:val="003D4DC2"/>
    <w:rsid w:val="003D4EBC"/>
    <w:rsid w:val="003D519C"/>
    <w:rsid w:val="003D54AA"/>
    <w:rsid w:val="003D54D7"/>
    <w:rsid w:val="003D5751"/>
    <w:rsid w:val="003D57A6"/>
    <w:rsid w:val="003D57F9"/>
    <w:rsid w:val="003D5E07"/>
    <w:rsid w:val="003D5E5D"/>
    <w:rsid w:val="003D5FAD"/>
    <w:rsid w:val="003D668E"/>
    <w:rsid w:val="003D66E6"/>
    <w:rsid w:val="003D6799"/>
    <w:rsid w:val="003D6ADA"/>
    <w:rsid w:val="003D794C"/>
    <w:rsid w:val="003D8364"/>
    <w:rsid w:val="003DF4E0"/>
    <w:rsid w:val="003E00B0"/>
    <w:rsid w:val="003E0196"/>
    <w:rsid w:val="003E103E"/>
    <w:rsid w:val="003E1060"/>
    <w:rsid w:val="003E10C3"/>
    <w:rsid w:val="003E10DE"/>
    <w:rsid w:val="003E11BD"/>
    <w:rsid w:val="003E15D1"/>
    <w:rsid w:val="003E163A"/>
    <w:rsid w:val="003E188A"/>
    <w:rsid w:val="003E23FD"/>
    <w:rsid w:val="003E2570"/>
    <w:rsid w:val="003E25B6"/>
    <w:rsid w:val="003E319A"/>
    <w:rsid w:val="003E324F"/>
    <w:rsid w:val="003E3EFC"/>
    <w:rsid w:val="003E3F1A"/>
    <w:rsid w:val="003E451E"/>
    <w:rsid w:val="003E4869"/>
    <w:rsid w:val="003E49F9"/>
    <w:rsid w:val="003E4A9A"/>
    <w:rsid w:val="003E57AB"/>
    <w:rsid w:val="003E580E"/>
    <w:rsid w:val="003E5B50"/>
    <w:rsid w:val="003E6188"/>
    <w:rsid w:val="003E6552"/>
    <w:rsid w:val="003E670E"/>
    <w:rsid w:val="003E6877"/>
    <w:rsid w:val="003E6E67"/>
    <w:rsid w:val="003E74CF"/>
    <w:rsid w:val="003E74D8"/>
    <w:rsid w:val="003E76B9"/>
    <w:rsid w:val="003E7736"/>
    <w:rsid w:val="003E79C2"/>
    <w:rsid w:val="003F0079"/>
    <w:rsid w:val="003F029C"/>
    <w:rsid w:val="003F034B"/>
    <w:rsid w:val="003F03D0"/>
    <w:rsid w:val="003F063A"/>
    <w:rsid w:val="003F068E"/>
    <w:rsid w:val="003F0712"/>
    <w:rsid w:val="003F0A19"/>
    <w:rsid w:val="003F0C48"/>
    <w:rsid w:val="003F10F2"/>
    <w:rsid w:val="003F1AC4"/>
    <w:rsid w:val="003F1BFB"/>
    <w:rsid w:val="003F1D85"/>
    <w:rsid w:val="003F2026"/>
    <w:rsid w:val="003F2099"/>
    <w:rsid w:val="003F24DA"/>
    <w:rsid w:val="003F250F"/>
    <w:rsid w:val="003F25E3"/>
    <w:rsid w:val="003F263B"/>
    <w:rsid w:val="003F2693"/>
    <w:rsid w:val="003F3272"/>
    <w:rsid w:val="003F336B"/>
    <w:rsid w:val="003F3462"/>
    <w:rsid w:val="003F3AAF"/>
    <w:rsid w:val="003F3E4E"/>
    <w:rsid w:val="003F3EB2"/>
    <w:rsid w:val="003F43C0"/>
    <w:rsid w:val="003F4A8B"/>
    <w:rsid w:val="003F53EC"/>
    <w:rsid w:val="003F56F0"/>
    <w:rsid w:val="003F5884"/>
    <w:rsid w:val="003F58F6"/>
    <w:rsid w:val="003F5A7C"/>
    <w:rsid w:val="003F5EF2"/>
    <w:rsid w:val="003F6558"/>
    <w:rsid w:val="003F665F"/>
    <w:rsid w:val="003F674D"/>
    <w:rsid w:val="003F6881"/>
    <w:rsid w:val="003F6884"/>
    <w:rsid w:val="003F6BBD"/>
    <w:rsid w:val="003F711C"/>
    <w:rsid w:val="003F7475"/>
    <w:rsid w:val="003F75E5"/>
    <w:rsid w:val="003F7704"/>
    <w:rsid w:val="003F7C32"/>
    <w:rsid w:val="003F7EF1"/>
    <w:rsid w:val="0040003E"/>
    <w:rsid w:val="0040049B"/>
    <w:rsid w:val="00400588"/>
    <w:rsid w:val="004006DC"/>
    <w:rsid w:val="00400E6B"/>
    <w:rsid w:val="00401074"/>
    <w:rsid w:val="00401276"/>
    <w:rsid w:val="00401412"/>
    <w:rsid w:val="004014A8"/>
    <w:rsid w:val="004023E1"/>
    <w:rsid w:val="0040240A"/>
    <w:rsid w:val="004026D9"/>
    <w:rsid w:val="0040274E"/>
    <w:rsid w:val="00402968"/>
    <w:rsid w:val="004032D1"/>
    <w:rsid w:val="00403552"/>
    <w:rsid w:val="00403632"/>
    <w:rsid w:val="00403989"/>
    <w:rsid w:val="00403A49"/>
    <w:rsid w:val="00403F7B"/>
    <w:rsid w:val="004040C0"/>
    <w:rsid w:val="00404153"/>
    <w:rsid w:val="0040420D"/>
    <w:rsid w:val="004043E7"/>
    <w:rsid w:val="004048D7"/>
    <w:rsid w:val="00404CD8"/>
    <w:rsid w:val="00405196"/>
    <w:rsid w:val="00405360"/>
    <w:rsid w:val="004056DC"/>
    <w:rsid w:val="00405CFA"/>
    <w:rsid w:val="004060BF"/>
    <w:rsid w:val="004062DA"/>
    <w:rsid w:val="0040636E"/>
    <w:rsid w:val="00406568"/>
    <w:rsid w:val="0040662D"/>
    <w:rsid w:val="00406707"/>
    <w:rsid w:val="00406BEF"/>
    <w:rsid w:val="00406DAC"/>
    <w:rsid w:val="00406E77"/>
    <w:rsid w:val="00406F6E"/>
    <w:rsid w:val="00407313"/>
    <w:rsid w:val="004074BA"/>
    <w:rsid w:val="00407520"/>
    <w:rsid w:val="004075CB"/>
    <w:rsid w:val="004077AB"/>
    <w:rsid w:val="0040790F"/>
    <w:rsid w:val="00407AB0"/>
    <w:rsid w:val="00407B4E"/>
    <w:rsid w:val="00407D7A"/>
    <w:rsid w:val="00407E35"/>
    <w:rsid w:val="00407F04"/>
    <w:rsid w:val="00410288"/>
    <w:rsid w:val="00410338"/>
    <w:rsid w:val="00410565"/>
    <w:rsid w:val="00410751"/>
    <w:rsid w:val="0041117A"/>
    <w:rsid w:val="0041144C"/>
    <w:rsid w:val="00411473"/>
    <w:rsid w:val="00411867"/>
    <w:rsid w:val="00411D51"/>
    <w:rsid w:val="0041275E"/>
    <w:rsid w:val="00413109"/>
    <w:rsid w:val="004131EA"/>
    <w:rsid w:val="004138FE"/>
    <w:rsid w:val="00413980"/>
    <w:rsid w:val="00413BAA"/>
    <w:rsid w:val="00413C25"/>
    <w:rsid w:val="004148E9"/>
    <w:rsid w:val="00415253"/>
    <w:rsid w:val="004159E8"/>
    <w:rsid w:val="00415D74"/>
    <w:rsid w:val="0041650D"/>
    <w:rsid w:val="0041652F"/>
    <w:rsid w:val="004168AA"/>
    <w:rsid w:val="00416B1E"/>
    <w:rsid w:val="00417015"/>
    <w:rsid w:val="00417236"/>
    <w:rsid w:val="0041724B"/>
    <w:rsid w:val="00417B18"/>
    <w:rsid w:val="00417B3E"/>
    <w:rsid w:val="00417B81"/>
    <w:rsid w:val="0041A0CD"/>
    <w:rsid w:val="0042035B"/>
    <w:rsid w:val="0042065C"/>
    <w:rsid w:val="00420E3F"/>
    <w:rsid w:val="00421189"/>
    <w:rsid w:val="0042125B"/>
    <w:rsid w:val="00421547"/>
    <w:rsid w:val="004218B2"/>
    <w:rsid w:val="00421994"/>
    <w:rsid w:val="00421B78"/>
    <w:rsid w:val="00421F3B"/>
    <w:rsid w:val="00422008"/>
    <w:rsid w:val="004220C4"/>
    <w:rsid w:val="004221EF"/>
    <w:rsid w:val="0042284F"/>
    <w:rsid w:val="004228E4"/>
    <w:rsid w:val="00422AF7"/>
    <w:rsid w:val="00422EBF"/>
    <w:rsid w:val="00422FFF"/>
    <w:rsid w:val="004240A7"/>
    <w:rsid w:val="00424382"/>
    <w:rsid w:val="00424769"/>
    <w:rsid w:val="00424786"/>
    <w:rsid w:val="00424A20"/>
    <w:rsid w:val="00424F2C"/>
    <w:rsid w:val="004250A6"/>
    <w:rsid w:val="0042531B"/>
    <w:rsid w:val="0042558A"/>
    <w:rsid w:val="0042571A"/>
    <w:rsid w:val="00425839"/>
    <w:rsid w:val="00425F15"/>
    <w:rsid w:val="00426448"/>
    <w:rsid w:val="0042654F"/>
    <w:rsid w:val="00426600"/>
    <w:rsid w:val="00426638"/>
    <w:rsid w:val="00426BBE"/>
    <w:rsid w:val="00427034"/>
    <w:rsid w:val="00427FA6"/>
    <w:rsid w:val="00430134"/>
    <w:rsid w:val="004304D4"/>
    <w:rsid w:val="0043060F"/>
    <w:rsid w:val="004307F0"/>
    <w:rsid w:val="004308DF"/>
    <w:rsid w:val="00430B93"/>
    <w:rsid w:val="0043112A"/>
    <w:rsid w:val="0043154F"/>
    <w:rsid w:val="004317E8"/>
    <w:rsid w:val="00431832"/>
    <w:rsid w:val="00431CA7"/>
    <w:rsid w:val="00431CFB"/>
    <w:rsid w:val="004326DE"/>
    <w:rsid w:val="00432992"/>
    <w:rsid w:val="00432BF2"/>
    <w:rsid w:val="00432D2C"/>
    <w:rsid w:val="0043306E"/>
    <w:rsid w:val="00433296"/>
    <w:rsid w:val="004332FE"/>
    <w:rsid w:val="004337CF"/>
    <w:rsid w:val="00434268"/>
    <w:rsid w:val="004342F0"/>
    <w:rsid w:val="0043468C"/>
    <w:rsid w:val="004347BC"/>
    <w:rsid w:val="00434991"/>
    <w:rsid w:val="00434D98"/>
    <w:rsid w:val="00435656"/>
    <w:rsid w:val="00435A71"/>
    <w:rsid w:val="00436448"/>
    <w:rsid w:val="00436778"/>
    <w:rsid w:val="00436A93"/>
    <w:rsid w:val="00436D63"/>
    <w:rsid w:val="00436EB0"/>
    <w:rsid w:val="00437095"/>
    <w:rsid w:val="00437123"/>
    <w:rsid w:val="00437986"/>
    <w:rsid w:val="004379D5"/>
    <w:rsid w:val="00437CEF"/>
    <w:rsid w:val="00437E9B"/>
    <w:rsid w:val="004402C7"/>
    <w:rsid w:val="004404EC"/>
    <w:rsid w:val="00440743"/>
    <w:rsid w:val="0044075F"/>
    <w:rsid w:val="00440AE1"/>
    <w:rsid w:val="00440C87"/>
    <w:rsid w:val="00440E8E"/>
    <w:rsid w:val="004415CE"/>
    <w:rsid w:val="00441A7F"/>
    <w:rsid w:val="00441AC0"/>
    <w:rsid w:val="00441B47"/>
    <w:rsid w:val="00441BB6"/>
    <w:rsid w:val="00442B97"/>
    <w:rsid w:val="00442CF6"/>
    <w:rsid w:val="0044350E"/>
    <w:rsid w:val="004436E6"/>
    <w:rsid w:val="00443959"/>
    <w:rsid w:val="00443E1F"/>
    <w:rsid w:val="004443A1"/>
    <w:rsid w:val="00444841"/>
    <w:rsid w:val="0044487F"/>
    <w:rsid w:val="0044496B"/>
    <w:rsid w:val="004449BE"/>
    <w:rsid w:val="00444ABB"/>
    <w:rsid w:val="00444CD0"/>
    <w:rsid w:val="00445205"/>
    <w:rsid w:val="00445289"/>
    <w:rsid w:val="00445802"/>
    <w:rsid w:val="00445DCF"/>
    <w:rsid w:val="00446029"/>
    <w:rsid w:val="00446239"/>
    <w:rsid w:val="00446441"/>
    <w:rsid w:val="004466B2"/>
    <w:rsid w:val="00446B39"/>
    <w:rsid w:val="00446DDE"/>
    <w:rsid w:val="00446E1F"/>
    <w:rsid w:val="0044730E"/>
    <w:rsid w:val="00447731"/>
    <w:rsid w:val="00447C7C"/>
    <w:rsid w:val="00447CB7"/>
    <w:rsid w:val="00447F0F"/>
    <w:rsid w:val="00447F3B"/>
    <w:rsid w:val="0044B5C2"/>
    <w:rsid w:val="004500E6"/>
    <w:rsid w:val="00450532"/>
    <w:rsid w:val="00450772"/>
    <w:rsid w:val="0045081C"/>
    <w:rsid w:val="00451216"/>
    <w:rsid w:val="00451434"/>
    <w:rsid w:val="00451CA8"/>
    <w:rsid w:val="00451EBB"/>
    <w:rsid w:val="00452334"/>
    <w:rsid w:val="004526C6"/>
    <w:rsid w:val="00453116"/>
    <w:rsid w:val="00453289"/>
    <w:rsid w:val="0045395E"/>
    <w:rsid w:val="00453AC9"/>
    <w:rsid w:val="00453C74"/>
    <w:rsid w:val="00453E80"/>
    <w:rsid w:val="00453E8A"/>
    <w:rsid w:val="004541A8"/>
    <w:rsid w:val="00454D25"/>
    <w:rsid w:val="00455075"/>
    <w:rsid w:val="00455081"/>
    <w:rsid w:val="004550B1"/>
    <w:rsid w:val="00455638"/>
    <w:rsid w:val="004558A9"/>
    <w:rsid w:val="00455EEA"/>
    <w:rsid w:val="004560A0"/>
    <w:rsid w:val="004561D3"/>
    <w:rsid w:val="004564AF"/>
    <w:rsid w:val="00456822"/>
    <w:rsid w:val="00457280"/>
    <w:rsid w:val="00457955"/>
    <w:rsid w:val="00457C48"/>
    <w:rsid w:val="0045C5CA"/>
    <w:rsid w:val="0045EECB"/>
    <w:rsid w:val="00460057"/>
    <w:rsid w:val="00460442"/>
    <w:rsid w:val="00460B10"/>
    <w:rsid w:val="00460DC8"/>
    <w:rsid w:val="00460E14"/>
    <w:rsid w:val="004618CC"/>
    <w:rsid w:val="00461D71"/>
    <w:rsid w:val="004626AD"/>
    <w:rsid w:val="00462794"/>
    <w:rsid w:val="00462D5C"/>
    <w:rsid w:val="00462F45"/>
    <w:rsid w:val="00462F50"/>
    <w:rsid w:val="00463091"/>
    <w:rsid w:val="004630D2"/>
    <w:rsid w:val="00463530"/>
    <w:rsid w:val="0046366F"/>
    <w:rsid w:val="004636DC"/>
    <w:rsid w:val="00463D66"/>
    <w:rsid w:val="0046415A"/>
    <w:rsid w:val="00464609"/>
    <w:rsid w:val="0046481A"/>
    <w:rsid w:val="00464BFB"/>
    <w:rsid w:val="0046520C"/>
    <w:rsid w:val="004657E5"/>
    <w:rsid w:val="00465941"/>
    <w:rsid w:val="00465A7F"/>
    <w:rsid w:val="00465D4E"/>
    <w:rsid w:val="004660D2"/>
    <w:rsid w:val="004665D6"/>
    <w:rsid w:val="004669EC"/>
    <w:rsid w:val="00466AB9"/>
    <w:rsid w:val="00466CFC"/>
    <w:rsid w:val="00466F90"/>
    <w:rsid w:val="004670F6"/>
    <w:rsid w:val="0046719B"/>
    <w:rsid w:val="004671F3"/>
    <w:rsid w:val="004674A7"/>
    <w:rsid w:val="004674EC"/>
    <w:rsid w:val="0046774B"/>
    <w:rsid w:val="00467BFF"/>
    <w:rsid w:val="00467D4B"/>
    <w:rsid w:val="00467EC0"/>
    <w:rsid w:val="004701FC"/>
    <w:rsid w:val="004708A4"/>
    <w:rsid w:val="004708D8"/>
    <w:rsid w:val="004709FC"/>
    <w:rsid w:val="00470D96"/>
    <w:rsid w:val="0047120E"/>
    <w:rsid w:val="0047144C"/>
    <w:rsid w:val="0047147C"/>
    <w:rsid w:val="00471583"/>
    <w:rsid w:val="004716AC"/>
    <w:rsid w:val="00471A15"/>
    <w:rsid w:val="00471BAD"/>
    <w:rsid w:val="00471CC3"/>
    <w:rsid w:val="00471D92"/>
    <w:rsid w:val="004724D0"/>
    <w:rsid w:val="004727D9"/>
    <w:rsid w:val="00472C8C"/>
    <w:rsid w:val="00472D14"/>
    <w:rsid w:val="004730A2"/>
    <w:rsid w:val="0047321D"/>
    <w:rsid w:val="004732E1"/>
    <w:rsid w:val="00474100"/>
    <w:rsid w:val="004745D5"/>
    <w:rsid w:val="0047467A"/>
    <w:rsid w:val="004747C9"/>
    <w:rsid w:val="004748AA"/>
    <w:rsid w:val="00475493"/>
    <w:rsid w:val="00475CA3"/>
    <w:rsid w:val="00475FAA"/>
    <w:rsid w:val="004761AF"/>
    <w:rsid w:val="004765D5"/>
    <w:rsid w:val="00476663"/>
    <w:rsid w:val="00476965"/>
    <w:rsid w:val="00476C0C"/>
    <w:rsid w:val="00476F29"/>
    <w:rsid w:val="00477206"/>
    <w:rsid w:val="004774EC"/>
    <w:rsid w:val="00477965"/>
    <w:rsid w:val="00477977"/>
    <w:rsid w:val="00477D4A"/>
    <w:rsid w:val="00477E6C"/>
    <w:rsid w:val="004800C4"/>
    <w:rsid w:val="00480141"/>
    <w:rsid w:val="00480266"/>
    <w:rsid w:val="00480814"/>
    <w:rsid w:val="00480C4B"/>
    <w:rsid w:val="00480F06"/>
    <w:rsid w:val="00481846"/>
    <w:rsid w:val="00481FBF"/>
    <w:rsid w:val="0048207F"/>
    <w:rsid w:val="004826C7"/>
    <w:rsid w:val="00482796"/>
    <w:rsid w:val="00482C2F"/>
    <w:rsid w:val="00482C7F"/>
    <w:rsid w:val="00482E26"/>
    <w:rsid w:val="00482E51"/>
    <w:rsid w:val="00483034"/>
    <w:rsid w:val="00483568"/>
    <w:rsid w:val="00483808"/>
    <w:rsid w:val="0048393C"/>
    <w:rsid w:val="004839E5"/>
    <w:rsid w:val="00483E82"/>
    <w:rsid w:val="0048410D"/>
    <w:rsid w:val="004841A5"/>
    <w:rsid w:val="004841D4"/>
    <w:rsid w:val="004843C9"/>
    <w:rsid w:val="00484923"/>
    <w:rsid w:val="00484C47"/>
    <w:rsid w:val="00484E04"/>
    <w:rsid w:val="00485118"/>
    <w:rsid w:val="004852AC"/>
    <w:rsid w:val="00485526"/>
    <w:rsid w:val="004857C4"/>
    <w:rsid w:val="00485EF8"/>
    <w:rsid w:val="004865D9"/>
    <w:rsid w:val="00486703"/>
    <w:rsid w:val="00486B12"/>
    <w:rsid w:val="00486E8B"/>
    <w:rsid w:val="004870FB"/>
    <w:rsid w:val="0048756B"/>
    <w:rsid w:val="00487707"/>
    <w:rsid w:val="00490475"/>
    <w:rsid w:val="00490631"/>
    <w:rsid w:val="0049074B"/>
    <w:rsid w:val="004909E5"/>
    <w:rsid w:val="00490B99"/>
    <w:rsid w:val="00490CBB"/>
    <w:rsid w:val="00491370"/>
    <w:rsid w:val="00491548"/>
    <w:rsid w:val="00491556"/>
    <w:rsid w:val="00491987"/>
    <w:rsid w:val="00491E9B"/>
    <w:rsid w:val="00492001"/>
    <w:rsid w:val="00492632"/>
    <w:rsid w:val="00492A87"/>
    <w:rsid w:val="00493035"/>
    <w:rsid w:val="0049380B"/>
    <w:rsid w:val="00493A67"/>
    <w:rsid w:val="00493BFF"/>
    <w:rsid w:val="00494518"/>
    <w:rsid w:val="00495219"/>
    <w:rsid w:val="004957C0"/>
    <w:rsid w:val="004959B2"/>
    <w:rsid w:val="00495B4D"/>
    <w:rsid w:val="004960D8"/>
    <w:rsid w:val="00496142"/>
    <w:rsid w:val="004962A7"/>
    <w:rsid w:val="004964E6"/>
    <w:rsid w:val="00496620"/>
    <w:rsid w:val="00496929"/>
    <w:rsid w:val="0049700C"/>
    <w:rsid w:val="004976E9"/>
    <w:rsid w:val="00497732"/>
    <w:rsid w:val="00497856"/>
    <w:rsid w:val="00497C82"/>
    <w:rsid w:val="004A030A"/>
    <w:rsid w:val="004A06BC"/>
    <w:rsid w:val="004A0A5C"/>
    <w:rsid w:val="004A0D40"/>
    <w:rsid w:val="004A0DA0"/>
    <w:rsid w:val="004A0EE2"/>
    <w:rsid w:val="004A103E"/>
    <w:rsid w:val="004A1041"/>
    <w:rsid w:val="004A174D"/>
    <w:rsid w:val="004A1EB6"/>
    <w:rsid w:val="004A1F49"/>
    <w:rsid w:val="004A20BA"/>
    <w:rsid w:val="004A23F1"/>
    <w:rsid w:val="004A2AF7"/>
    <w:rsid w:val="004A2BD6"/>
    <w:rsid w:val="004A3121"/>
    <w:rsid w:val="004A32CC"/>
    <w:rsid w:val="004A3656"/>
    <w:rsid w:val="004A36B9"/>
    <w:rsid w:val="004A38A4"/>
    <w:rsid w:val="004A3A54"/>
    <w:rsid w:val="004A3B2E"/>
    <w:rsid w:val="004A3CA0"/>
    <w:rsid w:val="004A46BA"/>
    <w:rsid w:val="004A4783"/>
    <w:rsid w:val="004A4794"/>
    <w:rsid w:val="004A4CC4"/>
    <w:rsid w:val="004A5014"/>
    <w:rsid w:val="004A5700"/>
    <w:rsid w:val="004A5807"/>
    <w:rsid w:val="004A59BA"/>
    <w:rsid w:val="004A5A69"/>
    <w:rsid w:val="004A5B4B"/>
    <w:rsid w:val="004A5D8F"/>
    <w:rsid w:val="004A5EF1"/>
    <w:rsid w:val="004A600D"/>
    <w:rsid w:val="004A6216"/>
    <w:rsid w:val="004A640D"/>
    <w:rsid w:val="004A6771"/>
    <w:rsid w:val="004A682B"/>
    <w:rsid w:val="004A6942"/>
    <w:rsid w:val="004A6C82"/>
    <w:rsid w:val="004A724F"/>
    <w:rsid w:val="004A7278"/>
    <w:rsid w:val="004A734A"/>
    <w:rsid w:val="004A7799"/>
    <w:rsid w:val="004A7A7B"/>
    <w:rsid w:val="004A7B89"/>
    <w:rsid w:val="004A7E19"/>
    <w:rsid w:val="004A7FE1"/>
    <w:rsid w:val="004B07E1"/>
    <w:rsid w:val="004B12F7"/>
    <w:rsid w:val="004B14E4"/>
    <w:rsid w:val="004B181A"/>
    <w:rsid w:val="004B1CB8"/>
    <w:rsid w:val="004B2026"/>
    <w:rsid w:val="004B21A7"/>
    <w:rsid w:val="004B2DA2"/>
    <w:rsid w:val="004B30D8"/>
    <w:rsid w:val="004B3231"/>
    <w:rsid w:val="004B3A40"/>
    <w:rsid w:val="004B3E37"/>
    <w:rsid w:val="004B4421"/>
    <w:rsid w:val="004B44B3"/>
    <w:rsid w:val="004B4C1E"/>
    <w:rsid w:val="004B4D21"/>
    <w:rsid w:val="004B4D44"/>
    <w:rsid w:val="004B5188"/>
    <w:rsid w:val="004B51D4"/>
    <w:rsid w:val="004B51EE"/>
    <w:rsid w:val="004B5409"/>
    <w:rsid w:val="004B5EDA"/>
    <w:rsid w:val="004B5EEE"/>
    <w:rsid w:val="004B5F27"/>
    <w:rsid w:val="004B62BF"/>
    <w:rsid w:val="004B6E49"/>
    <w:rsid w:val="004B7394"/>
    <w:rsid w:val="004B74E7"/>
    <w:rsid w:val="004B7997"/>
    <w:rsid w:val="004B7D4F"/>
    <w:rsid w:val="004B7F3F"/>
    <w:rsid w:val="004B7F53"/>
    <w:rsid w:val="004C0070"/>
    <w:rsid w:val="004C026D"/>
    <w:rsid w:val="004C07BE"/>
    <w:rsid w:val="004C0A88"/>
    <w:rsid w:val="004C0AC2"/>
    <w:rsid w:val="004C0BBA"/>
    <w:rsid w:val="004C10A9"/>
    <w:rsid w:val="004C10AD"/>
    <w:rsid w:val="004C15A5"/>
    <w:rsid w:val="004C1A3E"/>
    <w:rsid w:val="004C24E0"/>
    <w:rsid w:val="004C2BD8"/>
    <w:rsid w:val="004C2D59"/>
    <w:rsid w:val="004C3643"/>
    <w:rsid w:val="004C3C85"/>
    <w:rsid w:val="004C3F02"/>
    <w:rsid w:val="004C3FF0"/>
    <w:rsid w:val="004C4075"/>
    <w:rsid w:val="004C466F"/>
    <w:rsid w:val="004C4CD6"/>
    <w:rsid w:val="004C4CDE"/>
    <w:rsid w:val="004C5081"/>
    <w:rsid w:val="004C5516"/>
    <w:rsid w:val="004C556A"/>
    <w:rsid w:val="004C5667"/>
    <w:rsid w:val="004C58E8"/>
    <w:rsid w:val="004C5957"/>
    <w:rsid w:val="004C5C15"/>
    <w:rsid w:val="004C6C33"/>
    <w:rsid w:val="004C6DF2"/>
    <w:rsid w:val="004C75BC"/>
    <w:rsid w:val="004C7A23"/>
    <w:rsid w:val="004C7AFE"/>
    <w:rsid w:val="004D06AE"/>
    <w:rsid w:val="004D0D49"/>
    <w:rsid w:val="004D0DAB"/>
    <w:rsid w:val="004D1584"/>
    <w:rsid w:val="004D185B"/>
    <w:rsid w:val="004D1AEC"/>
    <w:rsid w:val="004D1D1E"/>
    <w:rsid w:val="004D1EE6"/>
    <w:rsid w:val="004D2AD8"/>
    <w:rsid w:val="004D2B0F"/>
    <w:rsid w:val="004D2EE9"/>
    <w:rsid w:val="004D3B6A"/>
    <w:rsid w:val="004D3EFC"/>
    <w:rsid w:val="004D3FA4"/>
    <w:rsid w:val="004D43C7"/>
    <w:rsid w:val="004D4548"/>
    <w:rsid w:val="004D47EC"/>
    <w:rsid w:val="004D489E"/>
    <w:rsid w:val="004D4AC9"/>
    <w:rsid w:val="004D4B2D"/>
    <w:rsid w:val="004D4E4E"/>
    <w:rsid w:val="004D50C3"/>
    <w:rsid w:val="004D56D9"/>
    <w:rsid w:val="004D5B57"/>
    <w:rsid w:val="004D5D5A"/>
    <w:rsid w:val="004D607C"/>
    <w:rsid w:val="004D61FF"/>
    <w:rsid w:val="004D64DE"/>
    <w:rsid w:val="004D7157"/>
    <w:rsid w:val="004D746D"/>
    <w:rsid w:val="004D7648"/>
    <w:rsid w:val="004D78D9"/>
    <w:rsid w:val="004D7915"/>
    <w:rsid w:val="004D7D27"/>
    <w:rsid w:val="004E01B6"/>
    <w:rsid w:val="004E01D9"/>
    <w:rsid w:val="004E0B81"/>
    <w:rsid w:val="004E0D5D"/>
    <w:rsid w:val="004E0E89"/>
    <w:rsid w:val="004E16EF"/>
    <w:rsid w:val="004E1AB8"/>
    <w:rsid w:val="004E27AD"/>
    <w:rsid w:val="004E297A"/>
    <w:rsid w:val="004E2D0C"/>
    <w:rsid w:val="004E2EC1"/>
    <w:rsid w:val="004E2EFB"/>
    <w:rsid w:val="004E32E1"/>
    <w:rsid w:val="004E3365"/>
    <w:rsid w:val="004E3606"/>
    <w:rsid w:val="004E3900"/>
    <w:rsid w:val="004E41C2"/>
    <w:rsid w:val="004E43EA"/>
    <w:rsid w:val="004E4834"/>
    <w:rsid w:val="004E496F"/>
    <w:rsid w:val="004E50D8"/>
    <w:rsid w:val="004E53B5"/>
    <w:rsid w:val="004E55BE"/>
    <w:rsid w:val="004E599E"/>
    <w:rsid w:val="004E5DCE"/>
    <w:rsid w:val="004E5DF3"/>
    <w:rsid w:val="004E60C1"/>
    <w:rsid w:val="004E6244"/>
    <w:rsid w:val="004E6C42"/>
    <w:rsid w:val="004E7413"/>
    <w:rsid w:val="004E7EB3"/>
    <w:rsid w:val="004F057D"/>
    <w:rsid w:val="004F0672"/>
    <w:rsid w:val="004F0EA1"/>
    <w:rsid w:val="004F116B"/>
    <w:rsid w:val="004F11BA"/>
    <w:rsid w:val="004F141B"/>
    <w:rsid w:val="004F15FD"/>
    <w:rsid w:val="004F1B60"/>
    <w:rsid w:val="004F1BFE"/>
    <w:rsid w:val="004F1ECA"/>
    <w:rsid w:val="004F1F4C"/>
    <w:rsid w:val="004F2553"/>
    <w:rsid w:val="004F292B"/>
    <w:rsid w:val="004F298A"/>
    <w:rsid w:val="004F2D6C"/>
    <w:rsid w:val="004F3128"/>
    <w:rsid w:val="004F31CE"/>
    <w:rsid w:val="004F34E6"/>
    <w:rsid w:val="004F39C9"/>
    <w:rsid w:val="004F3A31"/>
    <w:rsid w:val="004F3CDB"/>
    <w:rsid w:val="004F3DA3"/>
    <w:rsid w:val="004F3F04"/>
    <w:rsid w:val="004F41BB"/>
    <w:rsid w:val="004F4559"/>
    <w:rsid w:val="004F4991"/>
    <w:rsid w:val="004F4C2B"/>
    <w:rsid w:val="004F4CDC"/>
    <w:rsid w:val="004F4CEA"/>
    <w:rsid w:val="004F4E3A"/>
    <w:rsid w:val="004F506B"/>
    <w:rsid w:val="004F5368"/>
    <w:rsid w:val="004F5BE2"/>
    <w:rsid w:val="004F5DE9"/>
    <w:rsid w:val="004F62F7"/>
    <w:rsid w:val="004F6758"/>
    <w:rsid w:val="004F6936"/>
    <w:rsid w:val="004F69FA"/>
    <w:rsid w:val="004F6EFC"/>
    <w:rsid w:val="004F707C"/>
    <w:rsid w:val="004F71A2"/>
    <w:rsid w:val="004F75F9"/>
    <w:rsid w:val="004F7694"/>
    <w:rsid w:val="004F7B6A"/>
    <w:rsid w:val="004F7BE2"/>
    <w:rsid w:val="004F7EC7"/>
    <w:rsid w:val="004F7EFD"/>
    <w:rsid w:val="004F7F86"/>
    <w:rsid w:val="005001E5"/>
    <w:rsid w:val="005004A3"/>
    <w:rsid w:val="00500B04"/>
    <w:rsid w:val="00500C87"/>
    <w:rsid w:val="00500D61"/>
    <w:rsid w:val="005016DB"/>
    <w:rsid w:val="00501AAE"/>
    <w:rsid w:val="00501BB9"/>
    <w:rsid w:val="00501C7D"/>
    <w:rsid w:val="00501D8F"/>
    <w:rsid w:val="00502CFD"/>
    <w:rsid w:val="00502FA3"/>
    <w:rsid w:val="00503485"/>
    <w:rsid w:val="005039E7"/>
    <w:rsid w:val="00503A3B"/>
    <w:rsid w:val="00503D14"/>
    <w:rsid w:val="00503F29"/>
    <w:rsid w:val="0050405F"/>
    <w:rsid w:val="00504182"/>
    <w:rsid w:val="00504580"/>
    <w:rsid w:val="00504590"/>
    <w:rsid w:val="00504C56"/>
    <w:rsid w:val="00504D55"/>
    <w:rsid w:val="00504EFD"/>
    <w:rsid w:val="00505219"/>
    <w:rsid w:val="0050581A"/>
    <w:rsid w:val="00505AFB"/>
    <w:rsid w:val="00505D91"/>
    <w:rsid w:val="00505F9C"/>
    <w:rsid w:val="005065D6"/>
    <w:rsid w:val="00506830"/>
    <w:rsid w:val="00506B01"/>
    <w:rsid w:val="00507059"/>
    <w:rsid w:val="00507202"/>
    <w:rsid w:val="00507254"/>
    <w:rsid w:val="00507299"/>
    <w:rsid w:val="0050757A"/>
    <w:rsid w:val="00507E0B"/>
    <w:rsid w:val="00507F16"/>
    <w:rsid w:val="00507FE3"/>
    <w:rsid w:val="00510073"/>
    <w:rsid w:val="00510565"/>
    <w:rsid w:val="0051070A"/>
    <w:rsid w:val="005108E2"/>
    <w:rsid w:val="0051128D"/>
    <w:rsid w:val="00511322"/>
    <w:rsid w:val="00511436"/>
    <w:rsid w:val="0051157B"/>
    <w:rsid w:val="005116FB"/>
    <w:rsid w:val="005117E9"/>
    <w:rsid w:val="00511BE9"/>
    <w:rsid w:val="00511E88"/>
    <w:rsid w:val="00511F4E"/>
    <w:rsid w:val="00512082"/>
    <w:rsid w:val="005121CD"/>
    <w:rsid w:val="005129C0"/>
    <w:rsid w:val="00512EE5"/>
    <w:rsid w:val="00513195"/>
    <w:rsid w:val="005131A8"/>
    <w:rsid w:val="00513360"/>
    <w:rsid w:val="00513366"/>
    <w:rsid w:val="00513439"/>
    <w:rsid w:val="00513545"/>
    <w:rsid w:val="005139C0"/>
    <w:rsid w:val="00513D0D"/>
    <w:rsid w:val="00514189"/>
    <w:rsid w:val="005145CD"/>
    <w:rsid w:val="005146A9"/>
    <w:rsid w:val="00514B17"/>
    <w:rsid w:val="0051516F"/>
    <w:rsid w:val="005151E6"/>
    <w:rsid w:val="005155F7"/>
    <w:rsid w:val="0051565D"/>
    <w:rsid w:val="00515892"/>
    <w:rsid w:val="005158A8"/>
    <w:rsid w:val="0051599F"/>
    <w:rsid w:val="005161F4"/>
    <w:rsid w:val="005162C6"/>
    <w:rsid w:val="00516805"/>
    <w:rsid w:val="00516974"/>
    <w:rsid w:val="005170DA"/>
    <w:rsid w:val="005173AB"/>
    <w:rsid w:val="005173D6"/>
    <w:rsid w:val="00517C06"/>
    <w:rsid w:val="00517D4E"/>
    <w:rsid w:val="005200C6"/>
    <w:rsid w:val="00520195"/>
    <w:rsid w:val="005209E7"/>
    <w:rsid w:val="00521164"/>
    <w:rsid w:val="0052164B"/>
    <w:rsid w:val="00521EEA"/>
    <w:rsid w:val="00522613"/>
    <w:rsid w:val="00522725"/>
    <w:rsid w:val="00522D15"/>
    <w:rsid w:val="005231B7"/>
    <w:rsid w:val="00523632"/>
    <w:rsid w:val="00523806"/>
    <w:rsid w:val="00523EBC"/>
    <w:rsid w:val="00524203"/>
    <w:rsid w:val="0052437F"/>
    <w:rsid w:val="005248DF"/>
    <w:rsid w:val="00524C2A"/>
    <w:rsid w:val="00524CC1"/>
    <w:rsid w:val="0052564A"/>
    <w:rsid w:val="005263E1"/>
    <w:rsid w:val="005264CA"/>
    <w:rsid w:val="0052661F"/>
    <w:rsid w:val="00526A38"/>
    <w:rsid w:val="00526F11"/>
    <w:rsid w:val="00527187"/>
    <w:rsid w:val="00527306"/>
    <w:rsid w:val="00530100"/>
    <w:rsid w:val="0053099B"/>
    <w:rsid w:val="00530E15"/>
    <w:rsid w:val="00530EF3"/>
    <w:rsid w:val="00530F37"/>
    <w:rsid w:val="00531393"/>
    <w:rsid w:val="00531AA5"/>
    <w:rsid w:val="00531C2D"/>
    <w:rsid w:val="00532833"/>
    <w:rsid w:val="00533107"/>
    <w:rsid w:val="00533133"/>
    <w:rsid w:val="00533446"/>
    <w:rsid w:val="0053381D"/>
    <w:rsid w:val="005338FE"/>
    <w:rsid w:val="0053401D"/>
    <w:rsid w:val="00534407"/>
    <w:rsid w:val="0053448E"/>
    <w:rsid w:val="00534762"/>
    <w:rsid w:val="00534C27"/>
    <w:rsid w:val="00534D92"/>
    <w:rsid w:val="0053501E"/>
    <w:rsid w:val="00535538"/>
    <w:rsid w:val="005359BF"/>
    <w:rsid w:val="00535B66"/>
    <w:rsid w:val="00535B7F"/>
    <w:rsid w:val="00535E93"/>
    <w:rsid w:val="00535EC5"/>
    <w:rsid w:val="00536D5A"/>
    <w:rsid w:val="00536DB4"/>
    <w:rsid w:val="00537015"/>
    <w:rsid w:val="0053705D"/>
    <w:rsid w:val="005375F6"/>
    <w:rsid w:val="00537864"/>
    <w:rsid w:val="00537B92"/>
    <w:rsid w:val="00537FB4"/>
    <w:rsid w:val="00540869"/>
    <w:rsid w:val="00541260"/>
    <w:rsid w:val="00541589"/>
    <w:rsid w:val="00541806"/>
    <w:rsid w:val="00541DB7"/>
    <w:rsid w:val="0054284F"/>
    <w:rsid w:val="00542882"/>
    <w:rsid w:val="005428D6"/>
    <w:rsid w:val="00542C0D"/>
    <w:rsid w:val="00542EE0"/>
    <w:rsid w:val="005437E3"/>
    <w:rsid w:val="00543938"/>
    <w:rsid w:val="00543BB2"/>
    <w:rsid w:val="00544B06"/>
    <w:rsid w:val="00544D5C"/>
    <w:rsid w:val="00544E0C"/>
    <w:rsid w:val="005450F0"/>
    <w:rsid w:val="005452BA"/>
    <w:rsid w:val="005455A6"/>
    <w:rsid w:val="005456C7"/>
    <w:rsid w:val="005458FF"/>
    <w:rsid w:val="005459C2"/>
    <w:rsid w:val="00545BCC"/>
    <w:rsid w:val="00545DFE"/>
    <w:rsid w:val="00545F54"/>
    <w:rsid w:val="005461A0"/>
    <w:rsid w:val="0054647B"/>
    <w:rsid w:val="0054648F"/>
    <w:rsid w:val="00546837"/>
    <w:rsid w:val="005469EF"/>
    <w:rsid w:val="00546B73"/>
    <w:rsid w:val="00546DEB"/>
    <w:rsid w:val="00547263"/>
    <w:rsid w:val="00547A28"/>
    <w:rsid w:val="00547B63"/>
    <w:rsid w:val="00547C6B"/>
    <w:rsid w:val="005500EF"/>
    <w:rsid w:val="00550348"/>
    <w:rsid w:val="00550569"/>
    <w:rsid w:val="00550770"/>
    <w:rsid w:val="00550F40"/>
    <w:rsid w:val="00550F7A"/>
    <w:rsid w:val="00551038"/>
    <w:rsid w:val="005514AF"/>
    <w:rsid w:val="0055185D"/>
    <w:rsid w:val="00551A59"/>
    <w:rsid w:val="00552182"/>
    <w:rsid w:val="0055259F"/>
    <w:rsid w:val="005530D9"/>
    <w:rsid w:val="00553118"/>
    <w:rsid w:val="00553941"/>
    <w:rsid w:val="00554033"/>
    <w:rsid w:val="005543D0"/>
    <w:rsid w:val="005546AF"/>
    <w:rsid w:val="005546BA"/>
    <w:rsid w:val="00554809"/>
    <w:rsid w:val="005549D0"/>
    <w:rsid w:val="005550C6"/>
    <w:rsid w:val="005553FC"/>
    <w:rsid w:val="00555921"/>
    <w:rsid w:val="00555C52"/>
    <w:rsid w:val="00556031"/>
    <w:rsid w:val="005561D6"/>
    <w:rsid w:val="005570A3"/>
    <w:rsid w:val="00557115"/>
    <w:rsid w:val="0055747C"/>
    <w:rsid w:val="00557605"/>
    <w:rsid w:val="00557829"/>
    <w:rsid w:val="00557C69"/>
    <w:rsid w:val="00557E1B"/>
    <w:rsid w:val="00557E48"/>
    <w:rsid w:val="00557FA8"/>
    <w:rsid w:val="0055A635"/>
    <w:rsid w:val="00560230"/>
    <w:rsid w:val="005609B0"/>
    <w:rsid w:val="00560CBF"/>
    <w:rsid w:val="00560E70"/>
    <w:rsid w:val="00561A5F"/>
    <w:rsid w:val="005620FB"/>
    <w:rsid w:val="0056243A"/>
    <w:rsid w:val="005628E1"/>
    <w:rsid w:val="00562907"/>
    <w:rsid w:val="00562E25"/>
    <w:rsid w:val="00562FE6"/>
    <w:rsid w:val="00563044"/>
    <w:rsid w:val="00563210"/>
    <w:rsid w:val="005634E4"/>
    <w:rsid w:val="00563517"/>
    <w:rsid w:val="00563592"/>
    <w:rsid w:val="005637AD"/>
    <w:rsid w:val="00563B23"/>
    <w:rsid w:val="00563C0E"/>
    <w:rsid w:val="0056459E"/>
    <w:rsid w:val="005646CE"/>
    <w:rsid w:val="005648BE"/>
    <w:rsid w:val="0056492F"/>
    <w:rsid w:val="00564DEA"/>
    <w:rsid w:val="00564DEE"/>
    <w:rsid w:val="005654F2"/>
    <w:rsid w:val="00565625"/>
    <w:rsid w:val="00565F68"/>
    <w:rsid w:val="00566282"/>
    <w:rsid w:val="0056630A"/>
    <w:rsid w:val="005663EA"/>
    <w:rsid w:val="00566633"/>
    <w:rsid w:val="00566BE2"/>
    <w:rsid w:val="00567138"/>
    <w:rsid w:val="0056731B"/>
    <w:rsid w:val="005676B7"/>
    <w:rsid w:val="00567A51"/>
    <w:rsid w:val="00567B4E"/>
    <w:rsid w:val="00567BB2"/>
    <w:rsid w:val="00567E66"/>
    <w:rsid w:val="00567FC7"/>
    <w:rsid w:val="005705FB"/>
    <w:rsid w:val="005707E3"/>
    <w:rsid w:val="00570938"/>
    <w:rsid w:val="00570AFA"/>
    <w:rsid w:val="00570E87"/>
    <w:rsid w:val="00571157"/>
    <w:rsid w:val="005715A6"/>
    <w:rsid w:val="005717BD"/>
    <w:rsid w:val="00571D7C"/>
    <w:rsid w:val="00571FD2"/>
    <w:rsid w:val="00572091"/>
    <w:rsid w:val="005724EB"/>
    <w:rsid w:val="00572701"/>
    <w:rsid w:val="00572878"/>
    <w:rsid w:val="00572A88"/>
    <w:rsid w:val="00572D28"/>
    <w:rsid w:val="00573346"/>
    <w:rsid w:val="005733C3"/>
    <w:rsid w:val="005733EE"/>
    <w:rsid w:val="00573BFB"/>
    <w:rsid w:val="00573D66"/>
    <w:rsid w:val="00573F87"/>
    <w:rsid w:val="00574575"/>
    <w:rsid w:val="00574617"/>
    <w:rsid w:val="005747B0"/>
    <w:rsid w:val="00574A0C"/>
    <w:rsid w:val="00574BFF"/>
    <w:rsid w:val="00574C0D"/>
    <w:rsid w:val="00574F04"/>
    <w:rsid w:val="00574FDA"/>
    <w:rsid w:val="00575888"/>
    <w:rsid w:val="00575CCD"/>
    <w:rsid w:val="00576101"/>
    <w:rsid w:val="00576440"/>
    <w:rsid w:val="0057654B"/>
    <w:rsid w:val="005766CC"/>
    <w:rsid w:val="00576912"/>
    <w:rsid w:val="00576C12"/>
    <w:rsid w:val="00576E7A"/>
    <w:rsid w:val="00576EB7"/>
    <w:rsid w:val="0057702B"/>
    <w:rsid w:val="005771E1"/>
    <w:rsid w:val="00577700"/>
    <w:rsid w:val="005777BC"/>
    <w:rsid w:val="005777DF"/>
    <w:rsid w:val="00577FAD"/>
    <w:rsid w:val="0057F21E"/>
    <w:rsid w:val="0058019A"/>
    <w:rsid w:val="005808C7"/>
    <w:rsid w:val="00581192"/>
    <w:rsid w:val="00581402"/>
    <w:rsid w:val="005814CE"/>
    <w:rsid w:val="0058205E"/>
    <w:rsid w:val="005822F1"/>
    <w:rsid w:val="0058233E"/>
    <w:rsid w:val="00582392"/>
    <w:rsid w:val="00582834"/>
    <w:rsid w:val="005828C5"/>
    <w:rsid w:val="00582A0E"/>
    <w:rsid w:val="00582B79"/>
    <w:rsid w:val="00582BC9"/>
    <w:rsid w:val="00582BF9"/>
    <w:rsid w:val="0058321F"/>
    <w:rsid w:val="005833C7"/>
    <w:rsid w:val="00583760"/>
    <w:rsid w:val="00583A9C"/>
    <w:rsid w:val="00583FD6"/>
    <w:rsid w:val="0058452E"/>
    <w:rsid w:val="005845E3"/>
    <w:rsid w:val="005846A2"/>
    <w:rsid w:val="00584A47"/>
    <w:rsid w:val="00584AB3"/>
    <w:rsid w:val="00584B83"/>
    <w:rsid w:val="00584DE5"/>
    <w:rsid w:val="00584E44"/>
    <w:rsid w:val="00584ECF"/>
    <w:rsid w:val="00585024"/>
    <w:rsid w:val="00585A5F"/>
    <w:rsid w:val="00585AC2"/>
    <w:rsid w:val="00585FB7"/>
    <w:rsid w:val="00586AAA"/>
    <w:rsid w:val="0058719D"/>
    <w:rsid w:val="00587650"/>
    <w:rsid w:val="00587733"/>
    <w:rsid w:val="00587ACD"/>
    <w:rsid w:val="00587B0B"/>
    <w:rsid w:val="00587DC9"/>
    <w:rsid w:val="00587E9D"/>
    <w:rsid w:val="005903D6"/>
    <w:rsid w:val="005903E4"/>
    <w:rsid w:val="005903E5"/>
    <w:rsid w:val="0059066D"/>
    <w:rsid w:val="00590C94"/>
    <w:rsid w:val="00590CBF"/>
    <w:rsid w:val="00590EB0"/>
    <w:rsid w:val="00591552"/>
    <w:rsid w:val="00591867"/>
    <w:rsid w:val="00591C26"/>
    <w:rsid w:val="00591F17"/>
    <w:rsid w:val="0059229B"/>
    <w:rsid w:val="00592452"/>
    <w:rsid w:val="0059279A"/>
    <w:rsid w:val="00592E25"/>
    <w:rsid w:val="0059346B"/>
    <w:rsid w:val="005938FC"/>
    <w:rsid w:val="00593A03"/>
    <w:rsid w:val="00593B18"/>
    <w:rsid w:val="00593ED1"/>
    <w:rsid w:val="00594055"/>
    <w:rsid w:val="00594227"/>
    <w:rsid w:val="005942A2"/>
    <w:rsid w:val="005942C9"/>
    <w:rsid w:val="00594996"/>
    <w:rsid w:val="00594EFB"/>
    <w:rsid w:val="0059504D"/>
    <w:rsid w:val="005954F1"/>
    <w:rsid w:val="00595B90"/>
    <w:rsid w:val="00595CAC"/>
    <w:rsid w:val="005960FA"/>
    <w:rsid w:val="00596487"/>
    <w:rsid w:val="00596D01"/>
    <w:rsid w:val="005971CC"/>
    <w:rsid w:val="00597D3C"/>
    <w:rsid w:val="00597DFC"/>
    <w:rsid w:val="00597FD2"/>
    <w:rsid w:val="005990DF"/>
    <w:rsid w:val="005A0101"/>
    <w:rsid w:val="005A037C"/>
    <w:rsid w:val="005A051A"/>
    <w:rsid w:val="005A0632"/>
    <w:rsid w:val="005A06E8"/>
    <w:rsid w:val="005A08FA"/>
    <w:rsid w:val="005A094B"/>
    <w:rsid w:val="005A0A20"/>
    <w:rsid w:val="005A0A47"/>
    <w:rsid w:val="005A0BD0"/>
    <w:rsid w:val="005A1007"/>
    <w:rsid w:val="005A11EB"/>
    <w:rsid w:val="005A1675"/>
    <w:rsid w:val="005A177C"/>
    <w:rsid w:val="005A1B09"/>
    <w:rsid w:val="005A207B"/>
    <w:rsid w:val="005A2A52"/>
    <w:rsid w:val="005A2BF2"/>
    <w:rsid w:val="005A3501"/>
    <w:rsid w:val="005A38DC"/>
    <w:rsid w:val="005A3998"/>
    <w:rsid w:val="005A3A78"/>
    <w:rsid w:val="005A3BC7"/>
    <w:rsid w:val="005A3C51"/>
    <w:rsid w:val="005A40CB"/>
    <w:rsid w:val="005A41D9"/>
    <w:rsid w:val="005A4307"/>
    <w:rsid w:val="005A4339"/>
    <w:rsid w:val="005A452A"/>
    <w:rsid w:val="005A46DF"/>
    <w:rsid w:val="005A4A0A"/>
    <w:rsid w:val="005A5349"/>
    <w:rsid w:val="005A5EF9"/>
    <w:rsid w:val="005A5FFA"/>
    <w:rsid w:val="005A63C9"/>
    <w:rsid w:val="005A64DC"/>
    <w:rsid w:val="005A69A6"/>
    <w:rsid w:val="005A6ABC"/>
    <w:rsid w:val="005A789A"/>
    <w:rsid w:val="005A7C70"/>
    <w:rsid w:val="005A7CC7"/>
    <w:rsid w:val="005AF6B1"/>
    <w:rsid w:val="005B003F"/>
    <w:rsid w:val="005B0660"/>
    <w:rsid w:val="005B0847"/>
    <w:rsid w:val="005B0D00"/>
    <w:rsid w:val="005B0DCB"/>
    <w:rsid w:val="005B0E9D"/>
    <w:rsid w:val="005B0FB5"/>
    <w:rsid w:val="005B114B"/>
    <w:rsid w:val="005B12CD"/>
    <w:rsid w:val="005B1A7A"/>
    <w:rsid w:val="005B1AC2"/>
    <w:rsid w:val="005B1D4E"/>
    <w:rsid w:val="005B1E29"/>
    <w:rsid w:val="005B20EA"/>
    <w:rsid w:val="005B2359"/>
    <w:rsid w:val="005B2415"/>
    <w:rsid w:val="005B29E9"/>
    <w:rsid w:val="005B2B6A"/>
    <w:rsid w:val="005B2C35"/>
    <w:rsid w:val="005B3111"/>
    <w:rsid w:val="005B379F"/>
    <w:rsid w:val="005B4014"/>
    <w:rsid w:val="005B42F5"/>
    <w:rsid w:val="005B4450"/>
    <w:rsid w:val="005B44CA"/>
    <w:rsid w:val="005B4DE6"/>
    <w:rsid w:val="005B4E1A"/>
    <w:rsid w:val="005B5355"/>
    <w:rsid w:val="005B55BE"/>
    <w:rsid w:val="005B58D9"/>
    <w:rsid w:val="005B609D"/>
    <w:rsid w:val="005B6458"/>
    <w:rsid w:val="005B7060"/>
    <w:rsid w:val="005B7976"/>
    <w:rsid w:val="005C0041"/>
    <w:rsid w:val="005C02D3"/>
    <w:rsid w:val="005C0E52"/>
    <w:rsid w:val="005C1045"/>
    <w:rsid w:val="005C1241"/>
    <w:rsid w:val="005C1900"/>
    <w:rsid w:val="005C1BCD"/>
    <w:rsid w:val="005C22ED"/>
    <w:rsid w:val="005C23C6"/>
    <w:rsid w:val="005C2FB1"/>
    <w:rsid w:val="005C2FD3"/>
    <w:rsid w:val="005C36CA"/>
    <w:rsid w:val="005C3CFB"/>
    <w:rsid w:val="005C3E5D"/>
    <w:rsid w:val="005C42C9"/>
    <w:rsid w:val="005C456D"/>
    <w:rsid w:val="005C51A3"/>
    <w:rsid w:val="005C51A4"/>
    <w:rsid w:val="005C5212"/>
    <w:rsid w:val="005C52FC"/>
    <w:rsid w:val="005C5567"/>
    <w:rsid w:val="005C55FD"/>
    <w:rsid w:val="005C563F"/>
    <w:rsid w:val="005C5929"/>
    <w:rsid w:val="005C5BE8"/>
    <w:rsid w:val="005C6047"/>
    <w:rsid w:val="005C621D"/>
    <w:rsid w:val="005C622E"/>
    <w:rsid w:val="005C6DEE"/>
    <w:rsid w:val="005C74EC"/>
    <w:rsid w:val="005C7741"/>
    <w:rsid w:val="005C7773"/>
    <w:rsid w:val="005C7F2D"/>
    <w:rsid w:val="005C8A18"/>
    <w:rsid w:val="005D0358"/>
    <w:rsid w:val="005D0469"/>
    <w:rsid w:val="005D0AD6"/>
    <w:rsid w:val="005D0E9E"/>
    <w:rsid w:val="005D1075"/>
    <w:rsid w:val="005D1424"/>
    <w:rsid w:val="005D16C8"/>
    <w:rsid w:val="005D1856"/>
    <w:rsid w:val="005D1F59"/>
    <w:rsid w:val="005D2097"/>
    <w:rsid w:val="005D226B"/>
    <w:rsid w:val="005D235C"/>
    <w:rsid w:val="005D253A"/>
    <w:rsid w:val="005D29D9"/>
    <w:rsid w:val="005D3AAD"/>
    <w:rsid w:val="005D3BFD"/>
    <w:rsid w:val="005D3FC2"/>
    <w:rsid w:val="005D4159"/>
    <w:rsid w:val="005D460C"/>
    <w:rsid w:val="005D4CB4"/>
    <w:rsid w:val="005D4F05"/>
    <w:rsid w:val="005D4FEE"/>
    <w:rsid w:val="005D53A3"/>
    <w:rsid w:val="005D5852"/>
    <w:rsid w:val="005D59A5"/>
    <w:rsid w:val="005D5AAD"/>
    <w:rsid w:val="005D6AFA"/>
    <w:rsid w:val="005D6DB6"/>
    <w:rsid w:val="005D6E85"/>
    <w:rsid w:val="005D75AA"/>
    <w:rsid w:val="005D78EB"/>
    <w:rsid w:val="005D79D8"/>
    <w:rsid w:val="005E074D"/>
    <w:rsid w:val="005E0ED8"/>
    <w:rsid w:val="005E1413"/>
    <w:rsid w:val="005E1602"/>
    <w:rsid w:val="005E179A"/>
    <w:rsid w:val="005E1990"/>
    <w:rsid w:val="005E1A4E"/>
    <w:rsid w:val="005E1B5C"/>
    <w:rsid w:val="005E21F1"/>
    <w:rsid w:val="005E2815"/>
    <w:rsid w:val="005E2B50"/>
    <w:rsid w:val="005E2C62"/>
    <w:rsid w:val="005E3081"/>
    <w:rsid w:val="005E30B3"/>
    <w:rsid w:val="005E33BA"/>
    <w:rsid w:val="005E365B"/>
    <w:rsid w:val="005E3690"/>
    <w:rsid w:val="005E36A5"/>
    <w:rsid w:val="005E3EA7"/>
    <w:rsid w:val="005E3F0B"/>
    <w:rsid w:val="005E4110"/>
    <w:rsid w:val="005E4128"/>
    <w:rsid w:val="005E43CF"/>
    <w:rsid w:val="005E4B9A"/>
    <w:rsid w:val="005E5192"/>
    <w:rsid w:val="005E5373"/>
    <w:rsid w:val="005E593F"/>
    <w:rsid w:val="005E61FA"/>
    <w:rsid w:val="005E63F7"/>
    <w:rsid w:val="005E7140"/>
    <w:rsid w:val="005E7518"/>
    <w:rsid w:val="005E78C5"/>
    <w:rsid w:val="005E7DAE"/>
    <w:rsid w:val="005F04B4"/>
    <w:rsid w:val="005F0548"/>
    <w:rsid w:val="005F076C"/>
    <w:rsid w:val="005F0810"/>
    <w:rsid w:val="005F0C93"/>
    <w:rsid w:val="005F0F96"/>
    <w:rsid w:val="005F1A9A"/>
    <w:rsid w:val="005F1B38"/>
    <w:rsid w:val="005F2071"/>
    <w:rsid w:val="005F20C6"/>
    <w:rsid w:val="005F23C2"/>
    <w:rsid w:val="005F25AD"/>
    <w:rsid w:val="005F29DB"/>
    <w:rsid w:val="005F2F40"/>
    <w:rsid w:val="005F3072"/>
    <w:rsid w:val="005F3E30"/>
    <w:rsid w:val="005F4D9D"/>
    <w:rsid w:val="005F4EC9"/>
    <w:rsid w:val="005F51BB"/>
    <w:rsid w:val="005F5366"/>
    <w:rsid w:val="005F53D5"/>
    <w:rsid w:val="005F5BF6"/>
    <w:rsid w:val="005F5DE3"/>
    <w:rsid w:val="005F606D"/>
    <w:rsid w:val="005F6404"/>
    <w:rsid w:val="005F654C"/>
    <w:rsid w:val="005F6636"/>
    <w:rsid w:val="005F6912"/>
    <w:rsid w:val="005F691F"/>
    <w:rsid w:val="005F69FE"/>
    <w:rsid w:val="005F6CFC"/>
    <w:rsid w:val="005F6EB7"/>
    <w:rsid w:val="005F716A"/>
    <w:rsid w:val="005F7822"/>
    <w:rsid w:val="005F796B"/>
    <w:rsid w:val="005F799D"/>
    <w:rsid w:val="005F7CDF"/>
    <w:rsid w:val="005F7FA9"/>
    <w:rsid w:val="0060024D"/>
    <w:rsid w:val="00600402"/>
    <w:rsid w:val="00600445"/>
    <w:rsid w:val="00601531"/>
    <w:rsid w:val="006015C7"/>
    <w:rsid w:val="006017D7"/>
    <w:rsid w:val="00601AB0"/>
    <w:rsid w:val="00601AB9"/>
    <w:rsid w:val="00601AE7"/>
    <w:rsid w:val="00601AF0"/>
    <w:rsid w:val="006021EE"/>
    <w:rsid w:val="00602338"/>
    <w:rsid w:val="00602578"/>
    <w:rsid w:val="00602B33"/>
    <w:rsid w:val="00602B61"/>
    <w:rsid w:val="00602ED7"/>
    <w:rsid w:val="00602FAA"/>
    <w:rsid w:val="0060315D"/>
    <w:rsid w:val="006041EE"/>
    <w:rsid w:val="00604BEC"/>
    <w:rsid w:val="00604D2E"/>
    <w:rsid w:val="00604EF2"/>
    <w:rsid w:val="0060551C"/>
    <w:rsid w:val="006055C9"/>
    <w:rsid w:val="006059EA"/>
    <w:rsid w:val="00605A7E"/>
    <w:rsid w:val="00606070"/>
    <w:rsid w:val="006060D0"/>
    <w:rsid w:val="0060657C"/>
    <w:rsid w:val="00606D54"/>
    <w:rsid w:val="0060705D"/>
    <w:rsid w:val="00607E4E"/>
    <w:rsid w:val="0060F326"/>
    <w:rsid w:val="006102EB"/>
    <w:rsid w:val="0061055D"/>
    <w:rsid w:val="0061091B"/>
    <w:rsid w:val="00610D29"/>
    <w:rsid w:val="00610D94"/>
    <w:rsid w:val="006111CC"/>
    <w:rsid w:val="006114BD"/>
    <w:rsid w:val="0061183C"/>
    <w:rsid w:val="00612203"/>
    <w:rsid w:val="00612632"/>
    <w:rsid w:val="00612634"/>
    <w:rsid w:val="00612713"/>
    <w:rsid w:val="00612A8D"/>
    <w:rsid w:val="00612E70"/>
    <w:rsid w:val="00613027"/>
    <w:rsid w:val="00613970"/>
    <w:rsid w:val="00614095"/>
    <w:rsid w:val="00614151"/>
    <w:rsid w:val="00614224"/>
    <w:rsid w:val="00614331"/>
    <w:rsid w:val="00614536"/>
    <w:rsid w:val="006145A8"/>
    <w:rsid w:val="006147AD"/>
    <w:rsid w:val="00614A79"/>
    <w:rsid w:val="00614A81"/>
    <w:rsid w:val="00614A9B"/>
    <w:rsid w:val="00614C16"/>
    <w:rsid w:val="00614DBE"/>
    <w:rsid w:val="00615047"/>
    <w:rsid w:val="00615083"/>
    <w:rsid w:val="006154B3"/>
    <w:rsid w:val="0061574E"/>
    <w:rsid w:val="00616584"/>
    <w:rsid w:val="006165BB"/>
    <w:rsid w:val="0061687C"/>
    <w:rsid w:val="0061747A"/>
    <w:rsid w:val="006177C0"/>
    <w:rsid w:val="00617850"/>
    <w:rsid w:val="006179D5"/>
    <w:rsid w:val="00617A31"/>
    <w:rsid w:val="00617DC5"/>
    <w:rsid w:val="00617F27"/>
    <w:rsid w:val="00617F47"/>
    <w:rsid w:val="00620236"/>
    <w:rsid w:val="00620896"/>
    <w:rsid w:val="006209AC"/>
    <w:rsid w:val="00620AD2"/>
    <w:rsid w:val="006212E4"/>
    <w:rsid w:val="006213BD"/>
    <w:rsid w:val="00621D98"/>
    <w:rsid w:val="006220C2"/>
    <w:rsid w:val="00622341"/>
    <w:rsid w:val="00622528"/>
    <w:rsid w:val="00622991"/>
    <w:rsid w:val="006229A3"/>
    <w:rsid w:val="00622E02"/>
    <w:rsid w:val="00622F6E"/>
    <w:rsid w:val="00622F88"/>
    <w:rsid w:val="00623064"/>
    <w:rsid w:val="0062318C"/>
    <w:rsid w:val="006231F0"/>
    <w:rsid w:val="00623EA2"/>
    <w:rsid w:val="0062405C"/>
    <w:rsid w:val="00624148"/>
    <w:rsid w:val="006245E0"/>
    <w:rsid w:val="0062460F"/>
    <w:rsid w:val="00624892"/>
    <w:rsid w:val="00624F8E"/>
    <w:rsid w:val="006258A4"/>
    <w:rsid w:val="006259A6"/>
    <w:rsid w:val="00625C20"/>
    <w:rsid w:val="00625CCB"/>
    <w:rsid w:val="00626133"/>
    <w:rsid w:val="006263E2"/>
    <w:rsid w:val="0062640E"/>
    <w:rsid w:val="0062647A"/>
    <w:rsid w:val="00626521"/>
    <w:rsid w:val="006265FD"/>
    <w:rsid w:val="006266C4"/>
    <w:rsid w:val="00626C57"/>
    <w:rsid w:val="00626E88"/>
    <w:rsid w:val="00626F60"/>
    <w:rsid w:val="0062706E"/>
    <w:rsid w:val="006271EF"/>
    <w:rsid w:val="00627D79"/>
    <w:rsid w:val="00627DB1"/>
    <w:rsid w:val="0062829C"/>
    <w:rsid w:val="0063042A"/>
    <w:rsid w:val="00630700"/>
    <w:rsid w:val="006307E7"/>
    <w:rsid w:val="006309DB"/>
    <w:rsid w:val="00630C4B"/>
    <w:rsid w:val="00630FA5"/>
    <w:rsid w:val="0063116A"/>
    <w:rsid w:val="006316F1"/>
    <w:rsid w:val="00631709"/>
    <w:rsid w:val="006319DC"/>
    <w:rsid w:val="00631FA0"/>
    <w:rsid w:val="00632296"/>
    <w:rsid w:val="00632398"/>
    <w:rsid w:val="0063295E"/>
    <w:rsid w:val="00632F56"/>
    <w:rsid w:val="006331C0"/>
    <w:rsid w:val="006331FD"/>
    <w:rsid w:val="00633C53"/>
    <w:rsid w:val="00634264"/>
    <w:rsid w:val="006342D2"/>
    <w:rsid w:val="006342E5"/>
    <w:rsid w:val="00634422"/>
    <w:rsid w:val="006346BB"/>
    <w:rsid w:val="00635008"/>
    <w:rsid w:val="00635639"/>
    <w:rsid w:val="00635731"/>
    <w:rsid w:val="0063576C"/>
    <w:rsid w:val="00635DB4"/>
    <w:rsid w:val="00635DD7"/>
    <w:rsid w:val="00635E5B"/>
    <w:rsid w:val="0063641B"/>
    <w:rsid w:val="00636452"/>
    <w:rsid w:val="0063679D"/>
    <w:rsid w:val="006368E5"/>
    <w:rsid w:val="006369A9"/>
    <w:rsid w:val="00636DFE"/>
    <w:rsid w:val="00636FBB"/>
    <w:rsid w:val="006370AB"/>
    <w:rsid w:val="0063ACA8"/>
    <w:rsid w:val="00640936"/>
    <w:rsid w:val="00640C2E"/>
    <w:rsid w:val="00640CDE"/>
    <w:rsid w:val="00640F26"/>
    <w:rsid w:val="00640FA1"/>
    <w:rsid w:val="006417CB"/>
    <w:rsid w:val="0064181E"/>
    <w:rsid w:val="00641950"/>
    <w:rsid w:val="00642825"/>
    <w:rsid w:val="00642F7D"/>
    <w:rsid w:val="006430C2"/>
    <w:rsid w:val="00643219"/>
    <w:rsid w:val="006434F3"/>
    <w:rsid w:val="00643C55"/>
    <w:rsid w:val="00643E3C"/>
    <w:rsid w:val="00644415"/>
    <w:rsid w:val="006448FD"/>
    <w:rsid w:val="00644A42"/>
    <w:rsid w:val="00644CC0"/>
    <w:rsid w:val="0064514C"/>
    <w:rsid w:val="006453CB"/>
    <w:rsid w:val="00645D55"/>
    <w:rsid w:val="00645E02"/>
    <w:rsid w:val="0064646B"/>
    <w:rsid w:val="00646F27"/>
    <w:rsid w:val="006477D6"/>
    <w:rsid w:val="0065063D"/>
    <w:rsid w:val="006506DC"/>
    <w:rsid w:val="006512AC"/>
    <w:rsid w:val="006514E3"/>
    <w:rsid w:val="00651CD8"/>
    <w:rsid w:val="006526FC"/>
    <w:rsid w:val="00652FE7"/>
    <w:rsid w:val="006531F6"/>
    <w:rsid w:val="006535D2"/>
    <w:rsid w:val="006538B8"/>
    <w:rsid w:val="00653AAF"/>
    <w:rsid w:val="00653AD1"/>
    <w:rsid w:val="00654689"/>
    <w:rsid w:val="0065471D"/>
    <w:rsid w:val="00654CDC"/>
    <w:rsid w:val="00654D17"/>
    <w:rsid w:val="00654FCC"/>
    <w:rsid w:val="00655081"/>
    <w:rsid w:val="00655D73"/>
    <w:rsid w:val="0065636E"/>
    <w:rsid w:val="00656440"/>
    <w:rsid w:val="00656461"/>
    <w:rsid w:val="00656A87"/>
    <w:rsid w:val="0065716E"/>
    <w:rsid w:val="0065727D"/>
    <w:rsid w:val="0065756D"/>
    <w:rsid w:val="006576B0"/>
    <w:rsid w:val="00657B2E"/>
    <w:rsid w:val="00657D92"/>
    <w:rsid w:val="00657FC2"/>
    <w:rsid w:val="00660288"/>
    <w:rsid w:val="0066040E"/>
    <w:rsid w:val="006606D3"/>
    <w:rsid w:val="00660AFF"/>
    <w:rsid w:val="00660E10"/>
    <w:rsid w:val="00661119"/>
    <w:rsid w:val="00661E99"/>
    <w:rsid w:val="00662793"/>
    <w:rsid w:val="00662B33"/>
    <w:rsid w:val="00662C2F"/>
    <w:rsid w:val="00662E01"/>
    <w:rsid w:val="00663269"/>
    <w:rsid w:val="00663D79"/>
    <w:rsid w:val="00663EC8"/>
    <w:rsid w:val="00664287"/>
    <w:rsid w:val="006644FD"/>
    <w:rsid w:val="00664A9F"/>
    <w:rsid w:val="00664D68"/>
    <w:rsid w:val="006654C3"/>
    <w:rsid w:val="006654CB"/>
    <w:rsid w:val="00665C27"/>
    <w:rsid w:val="00665D9F"/>
    <w:rsid w:val="00665E58"/>
    <w:rsid w:val="00666011"/>
    <w:rsid w:val="006660EB"/>
    <w:rsid w:val="00666613"/>
    <w:rsid w:val="006666D7"/>
    <w:rsid w:val="00666BD5"/>
    <w:rsid w:val="00666C7F"/>
    <w:rsid w:val="0066732A"/>
    <w:rsid w:val="00667459"/>
    <w:rsid w:val="00667632"/>
    <w:rsid w:val="006679FE"/>
    <w:rsid w:val="00667E80"/>
    <w:rsid w:val="006706C0"/>
    <w:rsid w:val="00671299"/>
    <w:rsid w:val="00671C89"/>
    <w:rsid w:val="00671E13"/>
    <w:rsid w:val="0067210B"/>
    <w:rsid w:val="006725B4"/>
    <w:rsid w:val="00672D4F"/>
    <w:rsid w:val="00673117"/>
    <w:rsid w:val="00673554"/>
    <w:rsid w:val="006735E9"/>
    <w:rsid w:val="006735EC"/>
    <w:rsid w:val="006736DD"/>
    <w:rsid w:val="00673964"/>
    <w:rsid w:val="0067431B"/>
    <w:rsid w:val="0067446C"/>
    <w:rsid w:val="0067460C"/>
    <w:rsid w:val="006748F1"/>
    <w:rsid w:val="00674928"/>
    <w:rsid w:val="00674FEE"/>
    <w:rsid w:val="00674FF6"/>
    <w:rsid w:val="00675601"/>
    <w:rsid w:val="00675910"/>
    <w:rsid w:val="00675D68"/>
    <w:rsid w:val="00675EBA"/>
    <w:rsid w:val="00675F25"/>
    <w:rsid w:val="0067694F"/>
    <w:rsid w:val="00676A15"/>
    <w:rsid w:val="00677172"/>
    <w:rsid w:val="00677F0D"/>
    <w:rsid w:val="00680467"/>
    <w:rsid w:val="00680546"/>
    <w:rsid w:val="00680EB1"/>
    <w:rsid w:val="00681049"/>
    <w:rsid w:val="00681520"/>
    <w:rsid w:val="00681A8F"/>
    <w:rsid w:val="00681AB7"/>
    <w:rsid w:val="00682430"/>
    <w:rsid w:val="00682758"/>
    <w:rsid w:val="006829C2"/>
    <w:rsid w:val="006829FE"/>
    <w:rsid w:val="00682C86"/>
    <w:rsid w:val="00682F79"/>
    <w:rsid w:val="006830E7"/>
    <w:rsid w:val="006830F3"/>
    <w:rsid w:val="00683122"/>
    <w:rsid w:val="0068327D"/>
    <w:rsid w:val="00683B87"/>
    <w:rsid w:val="00683BA1"/>
    <w:rsid w:val="00683BD9"/>
    <w:rsid w:val="00683C85"/>
    <w:rsid w:val="00683E87"/>
    <w:rsid w:val="006840A3"/>
    <w:rsid w:val="006845BE"/>
    <w:rsid w:val="0068492A"/>
    <w:rsid w:val="00684A75"/>
    <w:rsid w:val="00685109"/>
    <w:rsid w:val="006854D1"/>
    <w:rsid w:val="00685C38"/>
    <w:rsid w:val="006862F9"/>
    <w:rsid w:val="006864AF"/>
    <w:rsid w:val="00686774"/>
    <w:rsid w:val="00687033"/>
    <w:rsid w:val="00687099"/>
    <w:rsid w:val="006871E1"/>
    <w:rsid w:val="00687375"/>
    <w:rsid w:val="00687520"/>
    <w:rsid w:val="00687584"/>
    <w:rsid w:val="00687A3E"/>
    <w:rsid w:val="00687C8A"/>
    <w:rsid w:val="00687CF3"/>
    <w:rsid w:val="00690206"/>
    <w:rsid w:val="00690811"/>
    <w:rsid w:val="00690B56"/>
    <w:rsid w:val="00690D11"/>
    <w:rsid w:val="00690F5C"/>
    <w:rsid w:val="00691048"/>
    <w:rsid w:val="0069105C"/>
    <w:rsid w:val="00691534"/>
    <w:rsid w:val="00691C66"/>
    <w:rsid w:val="00691D2D"/>
    <w:rsid w:val="00691E82"/>
    <w:rsid w:val="006920EC"/>
    <w:rsid w:val="00692553"/>
    <w:rsid w:val="00692640"/>
    <w:rsid w:val="006926E2"/>
    <w:rsid w:val="00693039"/>
    <w:rsid w:val="00693157"/>
    <w:rsid w:val="006942DA"/>
    <w:rsid w:val="00694C40"/>
    <w:rsid w:val="0069567D"/>
    <w:rsid w:val="006956E5"/>
    <w:rsid w:val="00695866"/>
    <w:rsid w:val="00695979"/>
    <w:rsid w:val="00695C11"/>
    <w:rsid w:val="006961F3"/>
    <w:rsid w:val="00696282"/>
    <w:rsid w:val="0069631B"/>
    <w:rsid w:val="00696404"/>
    <w:rsid w:val="0069652D"/>
    <w:rsid w:val="00696661"/>
    <w:rsid w:val="006967FB"/>
    <w:rsid w:val="0069687B"/>
    <w:rsid w:val="006968B8"/>
    <w:rsid w:val="00696C50"/>
    <w:rsid w:val="0069722D"/>
    <w:rsid w:val="00697333"/>
    <w:rsid w:val="0069760B"/>
    <w:rsid w:val="00697DAE"/>
    <w:rsid w:val="006A0015"/>
    <w:rsid w:val="006A00F9"/>
    <w:rsid w:val="006A0371"/>
    <w:rsid w:val="006A0605"/>
    <w:rsid w:val="006A0A73"/>
    <w:rsid w:val="006A16FB"/>
    <w:rsid w:val="006A1C73"/>
    <w:rsid w:val="006A252E"/>
    <w:rsid w:val="006A27A2"/>
    <w:rsid w:val="006A2815"/>
    <w:rsid w:val="006A2DDD"/>
    <w:rsid w:val="006A2FF5"/>
    <w:rsid w:val="006A307C"/>
    <w:rsid w:val="006A3277"/>
    <w:rsid w:val="006A3324"/>
    <w:rsid w:val="006A34DE"/>
    <w:rsid w:val="006A3FD7"/>
    <w:rsid w:val="006A419F"/>
    <w:rsid w:val="006A4218"/>
    <w:rsid w:val="006A448D"/>
    <w:rsid w:val="006A4785"/>
    <w:rsid w:val="006A5296"/>
    <w:rsid w:val="006A52F4"/>
    <w:rsid w:val="006A55CF"/>
    <w:rsid w:val="006A56D4"/>
    <w:rsid w:val="006A592E"/>
    <w:rsid w:val="006A5C98"/>
    <w:rsid w:val="006A5EFD"/>
    <w:rsid w:val="006A61AD"/>
    <w:rsid w:val="006A62B6"/>
    <w:rsid w:val="006A6916"/>
    <w:rsid w:val="006A6B02"/>
    <w:rsid w:val="006A6FF7"/>
    <w:rsid w:val="006A75EA"/>
    <w:rsid w:val="006A7682"/>
    <w:rsid w:val="006A7691"/>
    <w:rsid w:val="006A769D"/>
    <w:rsid w:val="006A7A4E"/>
    <w:rsid w:val="006B054A"/>
    <w:rsid w:val="006B0DB5"/>
    <w:rsid w:val="006B0E94"/>
    <w:rsid w:val="006B141D"/>
    <w:rsid w:val="006B14DC"/>
    <w:rsid w:val="006B1A64"/>
    <w:rsid w:val="006B1DBA"/>
    <w:rsid w:val="006B2216"/>
    <w:rsid w:val="006B2A46"/>
    <w:rsid w:val="006B2B93"/>
    <w:rsid w:val="006B2D32"/>
    <w:rsid w:val="006B2EE0"/>
    <w:rsid w:val="006B32E5"/>
    <w:rsid w:val="006B35D2"/>
    <w:rsid w:val="006B38E5"/>
    <w:rsid w:val="006B41B2"/>
    <w:rsid w:val="006B4443"/>
    <w:rsid w:val="006B451E"/>
    <w:rsid w:val="006B47C9"/>
    <w:rsid w:val="006B49CE"/>
    <w:rsid w:val="006B4C06"/>
    <w:rsid w:val="006B549B"/>
    <w:rsid w:val="006B5654"/>
    <w:rsid w:val="006B5679"/>
    <w:rsid w:val="006B57B5"/>
    <w:rsid w:val="006B5831"/>
    <w:rsid w:val="006B5AD8"/>
    <w:rsid w:val="006B5F9F"/>
    <w:rsid w:val="006B61A4"/>
    <w:rsid w:val="006B6A89"/>
    <w:rsid w:val="006B6C89"/>
    <w:rsid w:val="006B6DA3"/>
    <w:rsid w:val="006B7375"/>
    <w:rsid w:val="006B749B"/>
    <w:rsid w:val="006B761A"/>
    <w:rsid w:val="006B7A97"/>
    <w:rsid w:val="006B7CDD"/>
    <w:rsid w:val="006B7DDC"/>
    <w:rsid w:val="006C004B"/>
    <w:rsid w:val="006C0C64"/>
    <w:rsid w:val="006C0CD0"/>
    <w:rsid w:val="006C1022"/>
    <w:rsid w:val="006C10C3"/>
    <w:rsid w:val="006C11A9"/>
    <w:rsid w:val="006C1362"/>
    <w:rsid w:val="006C14A8"/>
    <w:rsid w:val="006C16A6"/>
    <w:rsid w:val="006C1C61"/>
    <w:rsid w:val="006C1CDC"/>
    <w:rsid w:val="006C2338"/>
    <w:rsid w:val="006C2D44"/>
    <w:rsid w:val="006C3C93"/>
    <w:rsid w:val="006C3F10"/>
    <w:rsid w:val="006C418F"/>
    <w:rsid w:val="006C456C"/>
    <w:rsid w:val="006C4836"/>
    <w:rsid w:val="006C49CC"/>
    <w:rsid w:val="006C4B79"/>
    <w:rsid w:val="006C5B55"/>
    <w:rsid w:val="006C5DBC"/>
    <w:rsid w:val="006C6558"/>
    <w:rsid w:val="006C6761"/>
    <w:rsid w:val="006C6972"/>
    <w:rsid w:val="006C6F5E"/>
    <w:rsid w:val="006C7140"/>
    <w:rsid w:val="006C7389"/>
    <w:rsid w:val="006C7524"/>
    <w:rsid w:val="006C790E"/>
    <w:rsid w:val="006C7F09"/>
    <w:rsid w:val="006CB5FE"/>
    <w:rsid w:val="006D0118"/>
    <w:rsid w:val="006D0205"/>
    <w:rsid w:val="006D0381"/>
    <w:rsid w:val="006D0542"/>
    <w:rsid w:val="006D0B4C"/>
    <w:rsid w:val="006D0E35"/>
    <w:rsid w:val="006D0E9C"/>
    <w:rsid w:val="006D1140"/>
    <w:rsid w:val="006D120A"/>
    <w:rsid w:val="006D14A1"/>
    <w:rsid w:val="006D167F"/>
    <w:rsid w:val="006D1B88"/>
    <w:rsid w:val="006D1CCD"/>
    <w:rsid w:val="006D2135"/>
    <w:rsid w:val="006D27E2"/>
    <w:rsid w:val="006D2F0A"/>
    <w:rsid w:val="006D3182"/>
    <w:rsid w:val="006D3591"/>
    <w:rsid w:val="006D3705"/>
    <w:rsid w:val="006D3912"/>
    <w:rsid w:val="006D3A13"/>
    <w:rsid w:val="006D3EAE"/>
    <w:rsid w:val="006D4016"/>
    <w:rsid w:val="006D4355"/>
    <w:rsid w:val="006D439A"/>
    <w:rsid w:val="006D451C"/>
    <w:rsid w:val="006D464F"/>
    <w:rsid w:val="006D473E"/>
    <w:rsid w:val="006D4B3E"/>
    <w:rsid w:val="006D4B6A"/>
    <w:rsid w:val="006D4B9D"/>
    <w:rsid w:val="006D4E6D"/>
    <w:rsid w:val="006D4F6B"/>
    <w:rsid w:val="006D541E"/>
    <w:rsid w:val="006D54B2"/>
    <w:rsid w:val="006D54D8"/>
    <w:rsid w:val="006D54DD"/>
    <w:rsid w:val="006D5A8F"/>
    <w:rsid w:val="006D5A92"/>
    <w:rsid w:val="006D62F3"/>
    <w:rsid w:val="006D6590"/>
    <w:rsid w:val="006D67E7"/>
    <w:rsid w:val="006D6B62"/>
    <w:rsid w:val="006D6C74"/>
    <w:rsid w:val="006D74E6"/>
    <w:rsid w:val="006D75E1"/>
    <w:rsid w:val="006D76CA"/>
    <w:rsid w:val="006D7897"/>
    <w:rsid w:val="006D78EC"/>
    <w:rsid w:val="006D7C22"/>
    <w:rsid w:val="006E0062"/>
    <w:rsid w:val="006E007C"/>
    <w:rsid w:val="006E08F3"/>
    <w:rsid w:val="006E0957"/>
    <w:rsid w:val="006E0B1B"/>
    <w:rsid w:val="006E0E82"/>
    <w:rsid w:val="006E0EE2"/>
    <w:rsid w:val="006E164F"/>
    <w:rsid w:val="006E18A6"/>
    <w:rsid w:val="006E1C47"/>
    <w:rsid w:val="006E1CDC"/>
    <w:rsid w:val="006E1D5D"/>
    <w:rsid w:val="006E227B"/>
    <w:rsid w:val="006E29AC"/>
    <w:rsid w:val="006E2C68"/>
    <w:rsid w:val="006E2E9F"/>
    <w:rsid w:val="006E2F8F"/>
    <w:rsid w:val="006E3551"/>
    <w:rsid w:val="006E3710"/>
    <w:rsid w:val="006E3B60"/>
    <w:rsid w:val="006E3F6B"/>
    <w:rsid w:val="006E3F9E"/>
    <w:rsid w:val="006E4092"/>
    <w:rsid w:val="006E41DD"/>
    <w:rsid w:val="006E4266"/>
    <w:rsid w:val="006E4603"/>
    <w:rsid w:val="006E49FF"/>
    <w:rsid w:val="006E4C81"/>
    <w:rsid w:val="006E52F1"/>
    <w:rsid w:val="006E5B58"/>
    <w:rsid w:val="006E5BF5"/>
    <w:rsid w:val="006E5FA2"/>
    <w:rsid w:val="006E5FCE"/>
    <w:rsid w:val="006E66FA"/>
    <w:rsid w:val="006E6813"/>
    <w:rsid w:val="006E6A15"/>
    <w:rsid w:val="006E6A7D"/>
    <w:rsid w:val="006E6B15"/>
    <w:rsid w:val="006E6C01"/>
    <w:rsid w:val="006E6EF0"/>
    <w:rsid w:val="006E6F5F"/>
    <w:rsid w:val="006E7961"/>
    <w:rsid w:val="006F01A4"/>
    <w:rsid w:val="006F027A"/>
    <w:rsid w:val="006F076A"/>
    <w:rsid w:val="006F1203"/>
    <w:rsid w:val="006F1D15"/>
    <w:rsid w:val="006F1E90"/>
    <w:rsid w:val="006F211B"/>
    <w:rsid w:val="006F2166"/>
    <w:rsid w:val="006F289D"/>
    <w:rsid w:val="006F2B42"/>
    <w:rsid w:val="006F2C5F"/>
    <w:rsid w:val="006F304C"/>
    <w:rsid w:val="006F34EC"/>
    <w:rsid w:val="006F3A5B"/>
    <w:rsid w:val="006F3F79"/>
    <w:rsid w:val="006F40B3"/>
    <w:rsid w:val="006F466D"/>
    <w:rsid w:val="006F4FA5"/>
    <w:rsid w:val="006F54F8"/>
    <w:rsid w:val="006F5793"/>
    <w:rsid w:val="006F585C"/>
    <w:rsid w:val="006F5A9A"/>
    <w:rsid w:val="006F5CCB"/>
    <w:rsid w:val="006F613B"/>
    <w:rsid w:val="006F646A"/>
    <w:rsid w:val="006F6561"/>
    <w:rsid w:val="006F6893"/>
    <w:rsid w:val="006F7200"/>
    <w:rsid w:val="006F755D"/>
    <w:rsid w:val="006F7CB8"/>
    <w:rsid w:val="006F7DC6"/>
    <w:rsid w:val="0070028A"/>
    <w:rsid w:val="00700761"/>
    <w:rsid w:val="00700AA0"/>
    <w:rsid w:val="00701045"/>
    <w:rsid w:val="00701095"/>
    <w:rsid w:val="0070115C"/>
    <w:rsid w:val="00701592"/>
    <w:rsid w:val="007015F9"/>
    <w:rsid w:val="0070165F"/>
    <w:rsid w:val="007026E9"/>
    <w:rsid w:val="00703522"/>
    <w:rsid w:val="0070361A"/>
    <w:rsid w:val="00703824"/>
    <w:rsid w:val="00703958"/>
    <w:rsid w:val="00703B7E"/>
    <w:rsid w:val="00703C25"/>
    <w:rsid w:val="00703F15"/>
    <w:rsid w:val="00703F94"/>
    <w:rsid w:val="007042BE"/>
    <w:rsid w:val="00704936"/>
    <w:rsid w:val="00704AAF"/>
    <w:rsid w:val="00704F95"/>
    <w:rsid w:val="0070537D"/>
    <w:rsid w:val="00706025"/>
    <w:rsid w:val="00706749"/>
    <w:rsid w:val="00706A0E"/>
    <w:rsid w:val="00706FD4"/>
    <w:rsid w:val="00707245"/>
    <w:rsid w:val="00707318"/>
    <w:rsid w:val="0070742A"/>
    <w:rsid w:val="007074F8"/>
    <w:rsid w:val="007078B9"/>
    <w:rsid w:val="00707F83"/>
    <w:rsid w:val="0071021A"/>
    <w:rsid w:val="007103B8"/>
    <w:rsid w:val="00710459"/>
    <w:rsid w:val="0071054C"/>
    <w:rsid w:val="007108BF"/>
    <w:rsid w:val="00710E5C"/>
    <w:rsid w:val="00710F4B"/>
    <w:rsid w:val="007111FD"/>
    <w:rsid w:val="0071130A"/>
    <w:rsid w:val="00712338"/>
    <w:rsid w:val="00712425"/>
    <w:rsid w:val="007125FF"/>
    <w:rsid w:val="00712997"/>
    <w:rsid w:val="00712B22"/>
    <w:rsid w:val="00712B7F"/>
    <w:rsid w:val="00712C66"/>
    <w:rsid w:val="0071332A"/>
    <w:rsid w:val="007139A1"/>
    <w:rsid w:val="00713A4C"/>
    <w:rsid w:val="00713B13"/>
    <w:rsid w:val="00713D08"/>
    <w:rsid w:val="007147E3"/>
    <w:rsid w:val="00714AA4"/>
    <w:rsid w:val="00714D65"/>
    <w:rsid w:val="0071535E"/>
    <w:rsid w:val="007162E3"/>
    <w:rsid w:val="00716423"/>
    <w:rsid w:val="007168A2"/>
    <w:rsid w:val="00716B57"/>
    <w:rsid w:val="00716B8E"/>
    <w:rsid w:val="00716FBF"/>
    <w:rsid w:val="007174B9"/>
    <w:rsid w:val="007178A6"/>
    <w:rsid w:val="00717AC4"/>
    <w:rsid w:val="00717E89"/>
    <w:rsid w:val="0071B4C8"/>
    <w:rsid w:val="00720502"/>
    <w:rsid w:val="007207BC"/>
    <w:rsid w:val="0072091B"/>
    <w:rsid w:val="00720C2A"/>
    <w:rsid w:val="00720C2F"/>
    <w:rsid w:val="00721141"/>
    <w:rsid w:val="00721399"/>
    <w:rsid w:val="00721C10"/>
    <w:rsid w:val="007220C2"/>
    <w:rsid w:val="00722104"/>
    <w:rsid w:val="0072237C"/>
    <w:rsid w:val="007223C4"/>
    <w:rsid w:val="007227A6"/>
    <w:rsid w:val="00722908"/>
    <w:rsid w:val="00722C07"/>
    <w:rsid w:val="00723189"/>
    <w:rsid w:val="007234C8"/>
    <w:rsid w:val="007234CC"/>
    <w:rsid w:val="0072383D"/>
    <w:rsid w:val="00723A79"/>
    <w:rsid w:val="00723B0C"/>
    <w:rsid w:val="00723EDC"/>
    <w:rsid w:val="00724316"/>
    <w:rsid w:val="00724919"/>
    <w:rsid w:val="007249FA"/>
    <w:rsid w:val="00724AE6"/>
    <w:rsid w:val="00724E70"/>
    <w:rsid w:val="007256E7"/>
    <w:rsid w:val="00725981"/>
    <w:rsid w:val="00725A02"/>
    <w:rsid w:val="00726110"/>
    <w:rsid w:val="007261F3"/>
    <w:rsid w:val="00726330"/>
    <w:rsid w:val="0072656F"/>
    <w:rsid w:val="007265EB"/>
    <w:rsid w:val="00726B1F"/>
    <w:rsid w:val="007272DE"/>
    <w:rsid w:val="00727776"/>
    <w:rsid w:val="00727834"/>
    <w:rsid w:val="00727D45"/>
    <w:rsid w:val="00730105"/>
    <w:rsid w:val="00730109"/>
    <w:rsid w:val="00730E4F"/>
    <w:rsid w:val="007310FE"/>
    <w:rsid w:val="007318B9"/>
    <w:rsid w:val="00731A58"/>
    <w:rsid w:val="00732778"/>
    <w:rsid w:val="00732A0B"/>
    <w:rsid w:val="00732A95"/>
    <w:rsid w:val="00732B45"/>
    <w:rsid w:val="00732D8D"/>
    <w:rsid w:val="00732E71"/>
    <w:rsid w:val="00732F56"/>
    <w:rsid w:val="007337B7"/>
    <w:rsid w:val="00733A07"/>
    <w:rsid w:val="007341F4"/>
    <w:rsid w:val="007341F6"/>
    <w:rsid w:val="007343B2"/>
    <w:rsid w:val="00734EDE"/>
    <w:rsid w:val="00735358"/>
    <w:rsid w:val="0073542E"/>
    <w:rsid w:val="00735C4D"/>
    <w:rsid w:val="00736216"/>
    <w:rsid w:val="007365B8"/>
    <w:rsid w:val="0073665C"/>
    <w:rsid w:val="00736C97"/>
    <w:rsid w:val="0073703B"/>
    <w:rsid w:val="007373CC"/>
    <w:rsid w:val="00737C4B"/>
    <w:rsid w:val="00737CAF"/>
    <w:rsid w:val="00737D42"/>
    <w:rsid w:val="00739932"/>
    <w:rsid w:val="0073BAFA"/>
    <w:rsid w:val="007403BF"/>
    <w:rsid w:val="007405D5"/>
    <w:rsid w:val="00740E5C"/>
    <w:rsid w:val="007410FB"/>
    <w:rsid w:val="007413FC"/>
    <w:rsid w:val="00741497"/>
    <w:rsid w:val="00741637"/>
    <w:rsid w:val="00741B2F"/>
    <w:rsid w:val="00741BE5"/>
    <w:rsid w:val="00741CE0"/>
    <w:rsid w:val="00741F6A"/>
    <w:rsid w:val="0074216D"/>
    <w:rsid w:val="00742213"/>
    <w:rsid w:val="00742244"/>
    <w:rsid w:val="00742329"/>
    <w:rsid w:val="00742C99"/>
    <w:rsid w:val="00742CFC"/>
    <w:rsid w:val="00742D81"/>
    <w:rsid w:val="0074328F"/>
    <w:rsid w:val="00743F16"/>
    <w:rsid w:val="00744285"/>
    <w:rsid w:val="00744822"/>
    <w:rsid w:val="00744BD1"/>
    <w:rsid w:val="00745015"/>
    <w:rsid w:val="007453FC"/>
    <w:rsid w:val="007455E8"/>
    <w:rsid w:val="00745B0B"/>
    <w:rsid w:val="00745E58"/>
    <w:rsid w:val="00746097"/>
    <w:rsid w:val="00746305"/>
    <w:rsid w:val="0074644D"/>
    <w:rsid w:val="007469E0"/>
    <w:rsid w:val="00746E74"/>
    <w:rsid w:val="007474AD"/>
    <w:rsid w:val="00747730"/>
    <w:rsid w:val="00747958"/>
    <w:rsid w:val="00747D92"/>
    <w:rsid w:val="007501FC"/>
    <w:rsid w:val="00750A18"/>
    <w:rsid w:val="00750BE4"/>
    <w:rsid w:val="00750DF5"/>
    <w:rsid w:val="00750E5E"/>
    <w:rsid w:val="007510DB"/>
    <w:rsid w:val="00751C17"/>
    <w:rsid w:val="00752087"/>
    <w:rsid w:val="00752250"/>
    <w:rsid w:val="00752666"/>
    <w:rsid w:val="007527CF"/>
    <w:rsid w:val="0075292E"/>
    <w:rsid w:val="00752AFA"/>
    <w:rsid w:val="00752E00"/>
    <w:rsid w:val="00752ED5"/>
    <w:rsid w:val="00753246"/>
    <w:rsid w:val="007534F9"/>
    <w:rsid w:val="007535C7"/>
    <w:rsid w:val="00753A8A"/>
    <w:rsid w:val="00753B90"/>
    <w:rsid w:val="00753DD1"/>
    <w:rsid w:val="00753E43"/>
    <w:rsid w:val="00754014"/>
    <w:rsid w:val="0075428A"/>
    <w:rsid w:val="00754566"/>
    <w:rsid w:val="00754A05"/>
    <w:rsid w:val="00754D71"/>
    <w:rsid w:val="007554DE"/>
    <w:rsid w:val="00755688"/>
    <w:rsid w:val="007556C4"/>
    <w:rsid w:val="00755A82"/>
    <w:rsid w:val="00756082"/>
    <w:rsid w:val="0075614F"/>
    <w:rsid w:val="007561CE"/>
    <w:rsid w:val="007563AF"/>
    <w:rsid w:val="00756617"/>
    <w:rsid w:val="0075668E"/>
    <w:rsid w:val="0075676D"/>
    <w:rsid w:val="00756B01"/>
    <w:rsid w:val="00756FC6"/>
    <w:rsid w:val="007571D5"/>
    <w:rsid w:val="00757293"/>
    <w:rsid w:val="00757C9C"/>
    <w:rsid w:val="00757E2C"/>
    <w:rsid w:val="00757E40"/>
    <w:rsid w:val="007603B5"/>
    <w:rsid w:val="007607E4"/>
    <w:rsid w:val="00760884"/>
    <w:rsid w:val="00760D0D"/>
    <w:rsid w:val="00761413"/>
    <w:rsid w:val="00761483"/>
    <w:rsid w:val="0076150A"/>
    <w:rsid w:val="007619EC"/>
    <w:rsid w:val="00761A53"/>
    <w:rsid w:val="00761BF8"/>
    <w:rsid w:val="00761E42"/>
    <w:rsid w:val="00762456"/>
    <w:rsid w:val="00762767"/>
    <w:rsid w:val="0076281E"/>
    <w:rsid w:val="00762AD0"/>
    <w:rsid w:val="0076302A"/>
    <w:rsid w:val="007630BD"/>
    <w:rsid w:val="007636BE"/>
    <w:rsid w:val="007636D7"/>
    <w:rsid w:val="00763C01"/>
    <w:rsid w:val="00763EE8"/>
    <w:rsid w:val="00763EED"/>
    <w:rsid w:val="00764A1B"/>
    <w:rsid w:val="00764A6B"/>
    <w:rsid w:val="00764F12"/>
    <w:rsid w:val="0076504B"/>
    <w:rsid w:val="00765059"/>
    <w:rsid w:val="00765324"/>
    <w:rsid w:val="007653CF"/>
    <w:rsid w:val="007658CF"/>
    <w:rsid w:val="00765B4B"/>
    <w:rsid w:val="00765D39"/>
    <w:rsid w:val="00765FA9"/>
    <w:rsid w:val="00765FD8"/>
    <w:rsid w:val="00766174"/>
    <w:rsid w:val="0076657F"/>
    <w:rsid w:val="00766BB2"/>
    <w:rsid w:val="0076704B"/>
    <w:rsid w:val="0076763E"/>
    <w:rsid w:val="00767666"/>
    <w:rsid w:val="007678A7"/>
    <w:rsid w:val="00767A21"/>
    <w:rsid w:val="00767B77"/>
    <w:rsid w:val="00767E79"/>
    <w:rsid w:val="00769DC8"/>
    <w:rsid w:val="00770258"/>
    <w:rsid w:val="00770F91"/>
    <w:rsid w:val="0077107B"/>
    <w:rsid w:val="007716A8"/>
    <w:rsid w:val="0077223D"/>
    <w:rsid w:val="007729D1"/>
    <w:rsid w:val="00773126"/>
    <w:rsid w:val="0077346F"/>
    <w:rsid w:val="007736B4"/>
    <w:rsid w:val="00773939"/>
    <w:rsid w:val="00773C3F"/>
    <w:rsid w:val="00774027"/>
    <w:rsid w:val="00774288"/>
    <w:rsid w:val="007742B8"/>
    <w:rsid w:val="0077450D"/>
    <w:rsid w:val="00774D1D"/>
    <w:rsid w:val="00774D94"/>
    <w:rsid w:val="007753FC"/>
    <w:rsid w:val="00775967"/>
    <w:rsid w:val="00775BD7"/>
    <w:rsid w:val="00775CE5"/>
    <w:rsid w:val="00775F2C"/>
    <w:rsid w:val="00776239"/>
    <w:rsid w:val="00776811"/>
    <w:rsid w:val="00776C23"/>
    <w:rsid w:val="00776CBE"/>
    <w:rsid w:val="007772B0"/>
    <w:rsid w:val="007775FD"/>
    <w:rsid w:val="0077776B"/>
    <w:rsid w:val="0077786C"/>
    <w:rsid w:val="00777926"/>
    <w:rsid w:val="00780030"/>
    <w:rsid w:val="00780A41"/>
    <w:rsid w:val="00780B26"/>
    <w:rsid w:val="007810E4"/>
    <w:rsid w:val="00781144"/>
    <w:rsid w:val="0078120A"/>
    <w:rsid w:val="007813EF"/>
    <w:rsid w:val="0078172F"/>
    <w:rsid w:val="00781A96"/>
    <w:rsid w:val="00781C28"/>
    <w:rsid w:val="00782129"/>
    <w:rsid w:val="007824B0"/>
    <w:rsid w:val="00783150"/>
    <w:rsid w:val="00783160"/>
    <w:rsid w:val="007832F4"/>
    <w:rsid w:val="0078353F"/>
    <w:rsid w:val="00783612"/>
    <w:rsid w:val="00783B6B"/>
    <w:rsid w:val="00783BF5"/>
    <w:rsid w:val="00783C9D"/>
    <w:rsid w:val="00784295"/>
    <w:rsid w:val="0078454B"/>
    <w:rsid w:val="007845E3"/>
    <w:rsid w:val="0078471A"/>
    <w:rsid w:val="007848C5"/>
    <w:rsid w:val="00784D44"/>
    <w:rsid w:val="00784EC8"/>
    <w:rsid w:val="00785786"/>
    <w:rsid w:val="00785AC1"/>
    <w:rsid w:val="00785BEB"/>
    <w:rsid w:val="00785F35"/>
    <w:rsid w:val="00786108"/>
    <w:rsid w:val="00786747"/>
    <w:rsid w:val="00786B24"/>
    <w:rsid w:val="00786C9B"/>
    <w:rsid w:val="00786DB8"/>
    <w:rsid w:val="007876C3"/>
    <w:rsid w:val="00787955"/>
    <w:rsid w:val="00787E9B"/>
    <w:rsid w:val="00787ECA"/>
    <w:rsid w:val="00790267"/>
    <w:rsid w:val="007904F9"/>
    <w:rsid w:val="007905FD"/>
    <w:rsid w:val="007908BD"/>
    <w:rsid w:val="00790B41"/>
    <w:rsid w:val="00790BCB"/>
    <w:rsid w:val="00790BF6"/>
    <w:rsid w:val="00790D89"/>
    <w:rsid w:val="0079105D"/>
    <w:rsid w:val="00791251"/>
    <w:rsid w:val="00791931"/>
    <w:rsid w:val="00791DB6"/>
    <w:rsid w:val="00792419"/>
    <w:rsid w:val="0079278D"/>
    <w:rsid w:val="00792F27"/>
    <w:rsid w:val="00792FA7"/>
    <w:rsid w:val="00793444"/>
    <w:rsid w:val="00793836"/>
    <w:rsid w:val="00793C19"/>
    <w:rsid w:val="00794714"/>
    <w:rsid w:val="0079490B"/>
    <w:rsid w:val="00794C8A"/>
    <w:rsid w:val="007955A5"/>
    <w:rsid w:val="0079580F"/>
    <w:rsid w:val="00795890"/>
    <w:rsid w:val="00795A74"/>
    <w:rsid w:val="00795CC4"/>
    <w:rsid w:val="00796138"/>
    <w:rsid w:val="00796201"/>
    <w:rsid w:val="0079625D"/>
    <w:rsid w:val="007966BB"/>
    <w:rsid w:val="00796A10"/>
    <w:rsid w:val="007973CD"/>
    <w:rsid w:val="007974A2"/>
    <w:rsid w:val="00797789"/>
    <w:rsid w:val="00797ED2"/>
    <w:rsid w:val="007A052B"/>
    <w:rsid w:val="007A05FB"/>
    <w:rsid w:val="007A0A77"/>
    <w:rsid w:val="007A16FE"/>
    <w:rsid w:val="007A1D61"/>
    <w:rsid w:val="007A1ED0"/>
    <w:rsid w:val="007A201C"/>
    <w:rsid w:val="007A2695"/>
    <w:rsid w:val="007A26A7"/>
    <w:rsid w:val="007A2F44"/>
    <w:rsid w:val="007A2F52"/>
    <w:rsid w:val="007A31EB"/>
    <w:rsid w:val="007A3574"/>
    <w:rsid w:val="007A3CE1"/>
    <w:rsid w:val="007A4513"/>
    <w:rsid w:val="007A4748"/>
    <w:rsid w:val="007A4CC8"/>
    <w:rsid w:val="007A4D2D"/>
    <w:rsid w:val="007A5195"/>
    <w:rsid w:val="007A5FB2"/>
    <w:rsid w:val="007A6040"/>
    <w:rsid w:val="007A6AD5"/>
    <w:rsid w:val="007A6B5D"/>
    <w:rsid w:val="007A6C33"/>
    <w:rsid w:val="007A755A"/>
    <w:rsid w:val="007A76A9"/>
    <w:rsid w:val="007A7C7E"/>
    <w:rsid w:val="007A7C86"/>
    <w:rsid w:val="007A7D91"/>
    <w:rsid w:val="007B05B4"/>
    <w:rsid w:val="007B06E7"/>
    <w:rsid w:val="007B078E"/>
    <w:rsid w:val="007B0A31"/>
    <w:rsid w:val="007B0B11"/>
    <w:rsid w:val="007B0FF8"/>
    <w:rsid w:val="007B12E3"/>
    <w:rsid w:val="007B15A6"/>
    <w:rsid w:val="007B163D"/>
    <w:rsid w:val="007B1727"/>
    <w:rsid w:val="007B1D04"/>
    <w:rsid w:val="007B1E94"/>
    <w:rsid w:val="007B2322"/>
    <w:rsid w:val="007B2526"/>
    <w:rsid w:val="007B317A"/>
    <w:rsid w:val="007B363B"/>
    <w:rsid w:val="007B3948"/>
    <w:rsid w:val="007B3B22"/>
    <w:rsid w:val="007B3D41"/>
    <w:rsid w:val="007B4082"/>
    <w:rsid w:val="007B4E3E"/>
    <w:rsid w:val="007B4F8C"/>
    <w:rsid w:val="007B557D"/>
    <w:rsid w:val="007B588A"/>
    <w:rsid w:val="007B593F"/>
    <w:rsid w:val="007B5C30"/>
    <w:rsid w:val="007B5E7F"/>
    <w:rsid w:val="007B5ECE"/>
    <w:rsid w:val="007B6140"/>
    <w:rsid w:val="007B6359"/>
    <w:rsid w:val="007B689A"/>
    <w:rsid w:val="007B69AF"/>
    <w:rsid w:val="007B6AB1"/>
    <w:rsid w:val="007B6FF1"/>
    <w:rsid w:val="007B7007"/>
    <w:rsid w:val="007B71C7"/>
    <w:rsid w:val="007B723A"/>
    <w:rsid w:val="007B73FB"/>
    <w:rsid w:val="007B7E0C"/>
    <w:rsid w:val="007C0534"/>
    <w:rsid w:val="007C0807"/>
    <w:rsid w:val="007C1099"/>
    <w:rsid w:val="007C112C"/>
    <w:rsid w:val="007C1809"/>
    <w:rsid w:val="007C1A6C"/>
    <w:rsid w:val="007C1A8E"/>
    <w:rsid w:val="007C21D7"/>
    <w:rsid w:val="007C22B5"/>
    <w:rsid w:val="007C23D4"/>
    <w:rsid w:val="007C2546"/>
    <w:rsid w:val="007C2A6D"/>
    <w:rsid w:val="007C2C29"/>
    <w:rsid w:val="007C31D1"/>
    <w:rsid w:val="007C387C"/>
    <w:rsid w:val="007C3DD5"/>
    <w:rsid w:val="007C4859"/>
    <w:rsid w:val="007C48E2"/>
    <w:rsid w:val="007C4B8F"/>
    <w:rsid w:val="007C4C6D"/>
    <w:rsid w:val="007C4D6F"/>
    <w:rsid w:val="007C5715"/>
    <w:rsid w:val="007C58B7"/>
    <w:rsid w:val="007C5AA3"/>
    <w:rsid w:val="007C5B0C"/>
    <w:rsid w:val="007C5C6C"/>
    <w:rsid w:val="007C5E1C"/>
    <w:rsid w:val="007C5F9F"/>
    <w:rsid w:val="007C6C05"/>
    <w:rsid w:val="007C6C9F"/>
    <w:rsid w:val="007C7038"/>
    <w:rsid w:val="007C7288"/>
    <w:rsid w:val="007C7E46"/>
    <w:rsid w:val="007D0353"/>
    <w:rsid w:val="007D04CB"/>
    <w:rsid w:val="007D0773"/>
    <w:rsid w:val="007D0AF0"/>
    <w:rsid w:val="007D0C91"/>
    <w:rsid w:val="007D12FB"/>
    <w:rsid w:val="007D1366"/>
    <w:rsid w:val="007D16C7"/>
    <w:rsid w:val="007D1EE1"/>
    <w:rsid w:val="007D1F58"/>
    <w:rsid w:val="007D2499"/>
    <w:rsid w:val="007D2CE7"/>
    <w:rsid w:val="007D2EEF"/>
    <w:rsid w:val="007D303B"/>
    <w:rsid w:val="007D3085"/>
    <w:rsid w:val="007D30D0"/>
    <w:rsid w:val="007D31DC"/>
    <w:rsid w:val="007D35A1"/>
    <w:rsid w:val="007D3D14"/>
    <w:rsid w:val="007D4208"/>
    <w:rsid w:val="007D440C"/>
    <w:rsid w:val="007D4436"/>
    <w:rsid w:val="007D4AC1"/>
    <w:rsid w:val="007D5A06"/>
    <w:rsid w:val="007D5D71"/>
    <w:rsid w:val="007D73D9"/>
    <w:rsid w:val="007D7639"/>
    <w:rsid w:val="007D7A3F"/>
    <w:rsid w:val="007D7B49"/>
    <w:rsid w:val="007D7F6F"/>
    <w:rsid w:val="007DD883"/>
    <w:rsid w:val="007DD9B2"/>
    <w:rsid w:val="007E013A"/>
    <w:rsid w:val="007E01F0"/>
    <w:rsid w:val="007E05BE"/>
    <w:rsid w:val="007E0617"/>
    <w:rsid w:val="007E0726"/>
    <w:rsid w:val="007E09CF"/>
    <w:rsid w:val="007E0B93"/>
    <w:rsid w:val="007E0D2A"/>
    <w:rsid w:val="007E0F5C"/>
    <w:rsid w:val="007E174F"/>
    <w:rsid w:val="007E1B6F"/>
    <w:rsid w:val="007E1ECE"/>
    <w:rsid w:val="007E2156"/>
    <w:rsid w:val="007E2DC2"/>
    <w:rsid w:val="007E310C"/>
    <w:rsid w:val="007E31FC"/>
    <w:rsid w:val="007E33F8"/>
    <w:rsid w:val="007E37F6"/>
    <w:rsid w:val="007E38E6"/>
    <w:rsid w:val="007E3968"/>
    <w:rsid w:val="007E39ED"/>
    <w:rsid w:val="007E3BAB"/>
    <w:rsid w:val="007E3C67"/>
    <w:rsid w:val="007E3E79"/>
    <w:rsid w:val="007E3F05"/>
    <w:rsid w:val="007E43E3"/>
    <w:rsid w:val="007E540C"/>
    <w:rsid w:val="007E5AD9"/>
    <w:rsid w:val="007E5F8D"/>
    <w:rsid w:val="007E603D"/>
    <w:rsid w:val="007E672B"/>
    <w:rsid w:val="007E699F"/>
    <w:rsid w:val="007E6C10"/>
    <w:rsid w:val="007E6DCD"/>
    <w:rsid w:val="007E7218"/>
    <w:rsid w:val="007E725B"/>
    <w:rsid w:val="007E757E"/>
    <w:rsid w:val="007E77E6"/>
    <w:rsid w:val="007E7D14"/>
    <w:rsid w:val="007F01BD"/>
    <w:rsid w:val="007F02F8"/>
    <w:rsid w:val="007F066A"/>
    <w:rsid w:val="007F0A14"/>
    <w:rsid w:val="007F0A8E"/>
    <w:rsid w:val="007F0DB7"/>
    <w:rsid w:val="007F16F0"/>
    <w:rsid w:val="007F1953"/>
    <w:rsid w:val="007F19EE"/>
    <w:rsid w:val="007F1BB4"/>
    <w:rsid w:val="007F22EF"/>
    <w:rsid w:val="007F2F83"/>
    <w:rsid w:val="007F2F8D"/>
    <w:rsid w:val="007F2FBB"/>
    <w:rsid w:val="007F30AA"/>
    <w:rsid w:val="007F318A"/>
    <w:rsid w:val="007F336B"/>
    <w:rsid w:val="007F3479"/>
    <w:rsid w:val="007F36E5"/>
    <w:rsid w:val="007F3DD4"/>
    <w:rsid w:val="007F40AD"/>
    <w:rsid w:val="007F4295"/>
    <w:rsid w:val="007F4B80"/>
    <w:rsid w:val="007F4EF3"/>
    <w:rsid w:val="007F4FAD"/>
    <w:rsid w:val="007F54A4"/>
    <w:rsid w:val="007F5555"/>
    <w:rsid w:val="007F584E"/>
    <w:rsid w:val="007F602B"/>
    <w:rsid w:val="007F63FE"/>
    <w:rsid w:val="007F6524"/>
    <w:rsid w:val="007F67C8"/>
    <w:rsid w:val="007F6820"/>
    <w:rsid w:val="007F6B96"/>
    <w:rsid w:val="007F724A"/>
    <w:rsid w:val="007F77EF"/>
    <w:rsid w:val="007F79E4"/>
    <w:rsid w:val="007F948B"/>
    <w:rsid w:val="00800272"/>
    <w:rsid w:val="0080052B"/>
    <w:rsid w:val="00800762"/>
    <w:rsid w:val="00800B3B"/>
    <w:rsid w:val="008010C5"/>
    <w:rsid w:val="00801356"/>
    <w:rsid w:val="00801540"/>
    <w:rsid w:val="0080172E"/>
    <w:rsid w:val="0080197C"/>
    <w:rsid w:val="00801BEA"/>
    <w:rsid w:val="00801D68"/>
    <w:rsid w:val="00802125"/>
    <w:rsid w:val="00802177"/>
    <w:rsid w:val="008021F3"/>
    <w:rsid w:val="0080237F"/>
    <w:rsid w:val="00802D1C"/>
    <w:rsid w:val="008030C8"/>
    <w:rsid w:val="008034F2"/>
    <w:rsid w:val="0080352E"/>
    <w:rsid w:val="0080377A"/>
    <w:rsid w:val="00803DEC"/>
    <w:rsid w:val="00804030"/>
    <w:rsid w:val="00804453"/>
    <w:rsid w:val="0080450A"/>
    <w:rsid w:val="00804639"/>
    <w:rsid w:val="00804D2A"/>
    <w:rsid w:val="00805364"/>
    <w:rsid w:val="008055B8"/>
    <w:rsid w:val="00805A91"/>
    <w:rsid w:val="00805AE8"/>
    <w:rsid w:val="00805BD9"/>
    <w:rsid w:val="008060D1"/>
    <w:rsid w:val="00806290"/>
    <w:rsid w:val="0080671C"/>
    <w:rsid w:val="00806767"/>
    <w:rsid w:val="008067A5"/>
    <w:rsid w:val="00806810"/>
    <w:rsid w:val="00806AF0"/>
    <w:rsid w:val="00806EF6"/>
    <w:rsid w:val="008075BF"/>
    <w:rsid w:val="00807E9A"/>
    <w:rsid w:val="0080FE44"/>
    <w:rsid w:val="008101DF"/>
    <w:rsid w:val="008102D5"/>
    <w:rsid w:val="0081047B"/>
    <w:rsid w:val="00810860"/>
    <w:rsid w:val="00810D2F"/>
    <w:rsid w:val="008110FC"/>
    <w:rsid w:val="0081126C"/>
    <w:rsid w:val="008112D3"/>
    <w:rsid w:val="00811585"/>
    <w:rsid w:val="00811856"/>
    <w:rsid w:val="008118CB"/>
    <w:rsid w:val="0081193F"/>
    <w:rsid w:val="00811A95"/>
    <w:rsid w:val="00811B41"/>
    <w:rsid w:val="00811B79"/>
    <w:rsid w:val="00811C1A"/>
    <w:rsid w:val="00811EAE"/>
    <w:rsid w:val="00812E4C"/>
    <w:rsid w:val="00812F92"/>
    <w:rsid w:val="00813181"/>
    <w:rsid w:val="0081359D"/>
    <w:rsid w:val="008136C8"/>
    <w:rsid w:val="008137C3"/>
    <w:rsid w:val="00813FA4"/>
    <w:rsid w:val="00814344"/>
    <w:rsid w:val="0081445B"/>
    <w:rsid w:val="00814B4C"/>
    <w:rsid w:val="00814B55"/>
    <w:rsid w:val="00815CCF"/>
    <w:rsid w:val="00816070"/>
    <w:rsid w:val="008160EE"/>
    <w:rsid w:val="00816411"/>
    <w:rsid w:val="00816526"/>
    <w:rsid w:val="008165EB"/>
    <w:rsid w:val="00816A75"/>
    <w:rsid w:val="00816E50"/>
    <w:rsid w:val="00816F9A"/>
    <w:rsid w:val="0081718F"/>
    <w:rsid w:val="008172EE"/>
    <w:rsid w:val="00817B66"/>
    <w:rsid w:val="00817DCB"/>
    <w:rsid w:val="00817E75"/>
    <w:rsid w:val="008205FE"/>
    <w:rsid w:val="008213BC"/>
    <w:rsid w:val="00821932"/>
    <w:rsid w:val="00821C31"/>
    <w:rsid w:val="00821D39"/>
    <w:rsid w:val="00821F16"/>
    <w:rsid w:val="00821F2C"/>
    <w:rsid w:val="008222CD"/>
    <w:rsid w:val="008226F6"/>
    <w:rsid w:val="00822B50"/>
    <w:rsid w:val="00822D73"/>
    <w:rsid w:val="00822E1C"/>
    <w:rsid w:val="00822F31"/>
    <w:rsid w:val="00823764"/>
    <w:rsid w:val="00823D6F"/>
    <w:rsid w:val="0082463E"/>
    <w:rsid w:val="00824ADC"/>
    <w:rsid w:val="00824C6D"/>
    <w:rsid w:val="00824C74"/>
    <w:rsid w:val="00824D4C"/>
    <w:rsid w:val="00825A22"/>
    <w:rsid w:val="00825A5A"/>
    <w:rsid w:val="00825D0D"/>
    <w:rsid w:val="0082686D"/>
    <w:rsid w:val="008269A7"/>
    <w:rsid w:val="00826E21"/>
    <w:rsid w:val="00826F86"/>
    <w:rsid w:val="0082754F"/>
    <w:rsid w:val="008276FD"/>
    <w:rsid w:val="00827B88"/>
    <w:rsid w:val="00830014"/>
    <w:rsid w:val="008300B7"/>
    <w:rsid w:val="008300E6"/>
    <w:rsid w:val="0083021E"/>
    <w:rsid w:val="00832314"/>
    <w:rsid w:val="0083240D"/>
    <w:rsid w:val="008327B7"/>
    <w:rsid w:val="00832C2A"/>
    <w:rsid w:val="00832D1D"/>
    <w:rsid w:val="00832D9C"/>
    <w:rsid w:val="008334F6"/>
    <w:rsid w:val="0083371B"/>
    <w:rsid w:val="00833B3B"/>
    <w:rsid w:val="00833E85"/>
    <w:rsid w:val="00833F24"/>
    <w:rsid w:val="00834828"/>
    <w:rsid w:val="00834A1E"/>
    <w:rsid w:val="00834AF3"/>
    <w:rsid w:val="00834E8C"/>
    <w:rsid w:val="00835102"/>
    <w:rsid w:val="00835255"/>
    <w:rsid w:val="008354E6"/>
    <w:rsid w:val="008359CB"/>
    <w:rsid w:val="008359D4"/>
    <w:rsid w:val="00835A4E"/>
    <w:rsid w:val="00835B8F"/>
    <w:rsid w:val="00835D31"/>
    <w:rsid w:val="00835F78"/>
    <w:rsid w:val="00836022"/>
    <w:rsid w:val="008360BF"/>
    <w:rsid w:val="008363E1"/>
    <w:rsid w:val="0083648E"/>
    <w:rsid w:val="008368DF"/>
    <w:rsid w:val="00836D3E"/>
    <w:rsid w:val="00836F22"/>
    <w:rsid w:val="0083760E"/>
    <w:rsid w:val="00837A20"/>
    <w:rsid w:val="00837C26"/>
    <w:rsid w:val="00837C42"/>
    <w:rsid w:val="00837ED0"/>
    <w:rsid w:val="00840023"/>
    <w:rsid w:val="0084031A"/>
    <w:rsid w:val="0084108D"/>
    <w:rsid w:val="0084134B"/>
    <w:rsid w:val="00841584"/>
    <w:rsid w:val="00841660"/>
    <w:rsid w:val="00841698"/>
    <w:rsid w:val="00841727"/>
    <w:rsid w:val="00841B90"/>
    <w:rsid w:val="00841CB3"/>
    <w:rsid w:val="00841E73"/>
    <w:rsid w:val="00842198"/>
    <w:rsid w:val="008421D3"/>
    <w:rsid w:val="0084227D"/>
    <w:rsid w:val="0084227E"/>
    <w:rsid w:val="00842519"/>
    <w:rsid w:val="0084268F"/>
    <w:rsid w:val="00843DE1"/>
    <w:rsid w:val="00843EC8"/>
    <w:rsid w:val="0084405C"/>
    <w:rsid w:val="008444D2"/>
    <w:rsid w:val="0084477D"/>
    <w:rsid w:val="00844FAF"/>
    <w:rsid w:val="008458EF"/>
    <w:rsid w:val="00845A4F"/>
    <w:rsid w:val="00845BAE"/>
    <w:rsid w:val="00845FBA"/>
    <w:rsid w:val="00846388"/>
    <w:rsid w:val="00846B7C"/>
    <w:rsid w:val="00846FBC"/>
    <w:rsid w:val="008470EA"/>
    <w:rsid w:val="008478CC"/>
    <w:rsid w:val="0084792D"/>
    <w:rsid w:val="00847B4E"/>
    <w:rsid w:val="0085023F"/>
    <w:rsid w:val="00850660"/>
    <w:rsid w:val="00850FE0"/>
    <w:rsid w:val="0085104C"/>
    <w:rsid w:val="008515C4"/>
    <w:rsid w:val="008515FA"/>
    <w:rsid w:val="00851607"/>
    <w:rsid w:val="00851A78"/>
    <w:rsid w:val="00851E7E"/>
    <w:rsid w:val="00851FCC"/>
    <w:rsid w:val="00852B97"/>
    <w:rsid w:val="00852C93"/>
    <w:rsid w:val="00852D2D"/>
    <w:rsid w:val="00852F79"/>
    <w:rsid w:val="0085314B"/>
    <w:rsid w:val="00853C9E"/>
    <w:rsid w:val="00853DE6"/>
    <w:rsid w:val="00853F8E"/>
    <w:rsid w:val="00853FF7"/>
    <w:rsid w:val="00854062"/>
    <w:rsid w:val="0085411C"/>
    <w:rsid w:val="0085415F"/>
    <w:rsid w:val="008546B6"/>
    <w:rsid w:val="0085472E"/>
    <w:rsid w:val="00854AF5"/>
    <w:rsid w:val="00854D54"/>
    <w:rsid w:val="00854EA8"/>
    <w:rsid w:val="00854FD7"/>
    <w:rsid w:val="008550D2"/>
    <w:rsid w:val="008554EF"/>
    <w:rsid w:val="00855D80"/>
    <w:rsid w:val="00855EE1"/>
    <w:rsid w:val="00855F55"/>
    <w:rsid w:val="008561EC"/>
    <w:rsid w:val="00856377"/>
    <w:rsid w:val="008564CB"/>
    <w:rsid w:val="0085697D"/>
    <w:rsid w:val="00856A32"/>
    <w:rsid w:val="00856CF8"/>
    <w:rsid w:val="008570F5"/>
    <w:rsid w:val="008574C1"/>
    <w:rsid w:val="0085770C"/>
    <w:rsid w:val="00857848"/>
    <w:rsid w:val="00857D36"/>
    <w:rsid w:val="00857EAC"/>
    <w:rsid w:val="00857ED5"/>
    <w:rsid w:val="00859BDB"/>
    <w:rsid w:val="008604BF"/>
    <w:rsid w:val="00860CB7"/>
    <w:rsid w:val="00861591"/>
    <w:rsid w:val="00861A3B"/>
    <w:rsid w:val="00861F1A"/>
    <w:rsid w:val="0086211A"/>
    <w:rsid w:val="0086221E"/>
    <w:rsid w:val="0086293B"/>
    <w:rsid w:val="00862A7E"/>
    <w:rsid w:val="00862AB2"/>
    <w:rsid w:val="00862DCF"/>
    <w:rsid w:val="008634EC"/>
    <w:rsid w:val="00863FB1"/>
    <w:rsid w:val="0086434D"/>
    <w:rsid w:val="008644FA"/>
    <w:rsid w:val="008647A2"/>
    <w:rsid w:val="00864CAB"/>
    <w:rsid w:val="00864E03"/>
    <w:rsid w:val="0086515C"/>
    <w:rsid w:val="008651F8"/>
    <w:rsid w:val="00865368"/>
    <w:rsid w:val="00865E46"/>
    <w:rsid w:val="0086651D"/>
    <w:rsid w:val="00866925"/>
    <w:rsid w:val="00867079"/>
    <w:rsid w:val="00867426"/>
    <w:rsid w:val="00867FF1"/>
    <w:rsid w:val="0086C045"/>
    <w:rsid w:val="00870110"/>
    <w:rsid w:val="0087045D"/>
    <w:rsid w:val="0087093D"/>
    <w:rsid w:val="00870B58"/>
    <w:rsid w:val="00870C23"/>
    <w:rsid w:val="00870C4A"/>
    <w:rsid w:val="00870CDA"/>
    <w:rsid w:val="008718BC"/>
    <w:rsid w:val="00871A1A"/>
    <w:rsid w:val="00871D5E"/>
    <w:rsid w:val="00871EB2"/>
    <w:rsid w:val="00871FE6"/>
    <w:rsid w:val="0087241F"/>
    <w:rsid w:val="00872800"/>
    <w:rsid w:val="00872F8C"/>
    <w:rsid w:val="008730E8"/>
    <w:rsid w:val="0087324E"/>
    <w:rsid w:val="00873291"/>
    <w:rsid w:val="00873CD9"/>
    <w:rsid w:val="00873D03"/>
    <w:rsid w:val="00874409"/>
    <w:rsid w:val="00874F7C"/>
    <w:rsid w:val="008750D5"/>
    <w:rsid w:val="0087524D"/>
    <w:rsid w:val="00875456"/>
    <w:rsid w:val="008754E8"/>
    <w:rsid w:val="00875715"/>
    <w:rsid w:val="0087584B"/>
    <w:rsid w:val="00875937"/>
    <w:rsid w:val="0087658A"/>
    <w:rsid w:val="008766A0"/>
    <w:rsid w:val="00876832"/>
    <w:rsid w:val="00876A9E"/>
    <w:rsid w:val="0087749B"/>
    <w:rsid w:val="00877CF1"/>
    <w:rsid w:val="0087D6B3"/>
    <w:rsid w:val="00880ACA"/>
    <w:rsid w:val="00880D35"/>
    <w:rsid w:val="0088100E"/>
    <w:rsid w:val="00881E48"/>
    <w:rsid w:val="00881F10"/>
    <w:rsid w:val="00882117"/>
    <w:rsid w:val="00882207"/>
    <w:rsid w:val="0088259E"/>
    <w:rsid w:val="008827FD"/>
    <w:rsid w:val="00882BFB"/>
    <w:rsid w:val="0088306C"/>
    <w:rsid w:val="00883407"/>
    <w:rsid w:val="008844EA"/>
    <w:rsid w:val="00884C2F"/>
    <w:rsid w:val="00885049"/>
    <w:rsid w:val="0088506F"/>
    <w:rsid w:val="008850F7"/>
    <w:rsid w:val="0088546D"/>
    <w:rsid w:val="00885697"/>
    <w:rsid w:val="00885A48"/>
    <w:rsid w:val="00885B69"/>
    <w:rsid w:val="00886449"/>
    <w:rsid w:val="00886626"/>
    <w:rsid w:val="00886849"/>
    <w:rsid w:val="00886B65"/>
    <w:rsid w:val="00886EA9"/>
    <w:rsid w:val="0088766F"/>
    <w:rsid w:val="00887ADE"/>
    <w:rsid w:val="00890439"/>
    <w:rsid w:val="00890B62"/>
    <w:rsid w:val="00890FEC"/>
    <w:rsid w:val="0089186A"/>
    <w:rsid w:val="00891FC4"/>
    <w:rsid w:val="00892760"/>
    <w:rsid w:val="00892BC0"/>
    <w:rsid w:val="0089305D"/>
    <w:rsid w:val="0089311D"/>
    <w:rsid w:val="00893406"/>
    <w:rsid w:val="00893D31"/>
    <w:rsid w:val="00893DB2"/>
    <w:rsid w:val="00893E12"/>
    <w:rsid w:val="008941AE"/>
    <w:rsid w:val="008946C3"/>
    <w:rsid w:val="0089486B"/>
    <w:rsid w:val="00894953"/>
    <w:rsid w:val="00894988"/>
    <w:rsid w:val="00894C4E"/>
    <w:rsid w:val="0089515F"/>
    <w:rsid w:val="008951BF"/>
    <w:rsid w:val="00895843"/>
    <w:rsid w:val="00895BDE"/>
    <w:rsid w:val="00895E7F"/>
    <w:rsid w:val="00895FC3"/>
    <w:rsid w:val="00896D98"/>
    <w:rsid w:val="00896DBD"/>
    <w:rsid w:val="00896E7A"/>
    <w:rsid w:val="008971FC"/>
    <w:rsid w:val="008978C9"/>
    <w:rsid w:val="00897C66"/>
    <w:rsid w:val="00897E96"/>
    <w:rsid w:val="00897EBB"/>
    <w:rsid w:val="008A0340"/>
    <w:rsid w:val="008A03F7"/>
    <w:rsid w:val="008A073C"/>
    <w:rsid w:val="008A0771"/>
    <w:rsid w:val="008A0844"/>
    <w:rsid w:val="008A0968"/>
    <w:rsid w:val="008A0998"/>
    <w:rsid w:val="008A0F29"/>
    <w:rsid w:val="008A1022"/>
    <w:rsid w:val="008A1049"/>
    <w:rsid w:val="008A1424"/>
    <w:rsid w:val="008A1487"/>
    <w:rsid w:val="008A14C0"/>
    <w:rsid w:val="008A1811"/>
    <w:rsid w:val="008A2CF6"/>
    <w:rsid w:val="008A2D94"/>
    <w:rsid w:val="008A2EE7"/>
    <w:rsid w:val="008A339C"/>
    <w:rsid w:val="008A386F"/>
    <w:rsid w:val="008A39C7"/>
    <w:rsid w:val="008A3C95"/>
    <w:rsid w:val="008A409A"/>
    <w:rsid w:val="008A4132"/>
    <w:rsid w:val="008A44A8"/>
    <w:rsid w:val="008A46F4"/>
    <w:rsid w:val="008A4B75"/>
    <w:rsid w:val="008A5130"/>
    <w:rsid w:val="008A5286"/>
    <w:rsid w:val="008A5841"/>
    <w:rsid w:val="008A5AC6"/>
    <w:rsid w:val="008A5DAD"/>
    <w:rsid w:val="008A5FA0"/>
    <w:rsid w:val="008A6237"/>
    <w:rsid w:val="008A66F7"/>
    <w:rsid w:val="008A68D3"/>
    <w:rsid w:val="008A6C7E"/>
    <w:rsid w:val="008A6D52"/>
    <w:rsid w:val="008A6D82"/>
    <w:rsid w:val="008A6E02"/>
    <w:rsid w:val="008A740E"/>
    <w:rsid w:val="008A78CE"/>
    <w:rsid w:val="008A7E09"/>
    <w:rsid w:val="008A8BBF"/>
    <w:rsid w:val="008A9C6C"/>
    <w:rsid w:val="008B00B4"/>
    <w:rsid w:val="008B0718"/>
    <w:rsid w:val="008B07CB"/>
    <w:rsid w:val="008B0AFF"/>
    <w:rsid w:val="008B0F4A"/>
    <w:rsid w:val="008B12F0"/>
    <w:rsid w:val="008B204E"/>
    <w:rsid w:val="008B2092"/>
    <w:rsid w:val="008B241B"/>
    <w:rsid w:val="008B25B4"/>
    <w:rsid w:val="008B2744"/>
    <w:rsid w:val="008B2C9F"/>
    <w:rsid w:val="008B2D51"/>
    <w:rsid w:val="008B3A0B"/>
    <w:rsid w:val="008B3D04"/>
    <w:rsid w:val="008B41DF"/>
    <w:rsid w:val="008B4568"/>
    <w:rsid w:val="008B49FD"/>
    <w:rsid w:val="008B4B74"/>
    <w:rsid w:val="008B4FC9"/>
    <w:rsid w:val="008B5575"/>
    <w:rsid w:val="008B575F"/>
    <w:rsid w:val="008B5B59"/>
    <w:rsid w:val="008B5C01"/>
    <w:rsid w:val="008B6851"/>
    <w:rsid w:val="008B6E46"/>
    <w:rsid w:val="008B7213"/>
    <w:rsid w:val="008B7989"/>
    <w:rsid w:val="008B7C1A"/>
    <w:rsid w:val="008B7D31"/>
    <w:rsid w:val="008C00D6"/>
    <w:rsid w:val="008C013D"/>
    <w:rsid w:val="008C0A97"/>
    <w:rsid w:val="008C0BB5"/>
    <w:rsid w:val="008C0F0F"/>
    <w:rsid w:val="008C0F9E"/>
    <w:rsid w:val="008C1108"/>
    <w:rsid w:val="008C15A0"/>
    <w:rsid w:val="008C2421"/>
    <w:rsid w:val="008C2E02"/>
    <w:rsid w:val="008C3028"/>
    <w:rsid w:val="008C3704"/>
    <w:rsid w:val="008C3E86"/>
    <w:rsid w:val="008C4024"/>
    <w:rsid w:val="008C4450"/>
    <w:rsid w:val="008C5187"/>
    <w:rsid w:val="008C5453"/>
    <w:rsid w:val="008C5474"/>
    <w:rsid w:val="008C55BA"/>
    <w:rsid w:val="008C5709"/>
    <w:rsid w:val="008C59B9"/>
    <w:rsid w:val="008C5B44"/>
    <w:rsid w:val="008C604C"/>
    <w:rsid w:val="008C63BB"/>
    <w:rsid w:val="008C650A"/>
    <w:rsid w:val="008C67F5"/>
    <w:rsid w:val="008C6CA5"/>
    <w:rsid w:val="008C6F89"/>
    <w:rsid w:val="008C74DB"/>
    <w:rsid w:val="008C76FC"/>
    <w:rsid w:val="008C77FA"/>
    <w:rsid w:val="008C7981"/>
    <w:rsid w:val="008C7C52"/>
    <w:rsid w:val="008C7D3A"/>
    <w:rsid w:val="008C7E57"/>
    <w:rsid w:val="008C7E72"/>
    <w:rsid w:val="008C7EB1"/>
    <w:rsid w:val="008CC7C1"/>
    <w:rsid w:val="008D045D"/>
    <w:rsid w:val="008D0CB4"/>
    <w:rsid w:val="008D0ED3"/>
    <w:rsid w:val="008D1114"/>
    <w:rsid w:val="008D1576"/>
    <w:rsid w:val="008D15B9"/>
    <w:rsid w:val="008D1682"/>
    <w:rsid w:val="008D1E2A"/>
    <w:rsid w:val="008D1F89"/>
    <w:rsid w:val="008D2531"/>
    <w:rsid w:val="008D29FC"/>
    <w:rsid w:val="008D2C27"/>
    <w:rsid w:val="008D3525"/>
    <w:rsid w:val="008D35C0"/>
    <w:rsid w:val="008D3734"/>
    <w:rsid w:val="008D38DC"/>
    <w:rsid w:val="008D428B"/>
    <w:rsid w:val="008D4447"/>
    <w:rsid w:val="008D4729"/>
    <w:rsid w:val="008D5829"/>
    <w:rsid w:val="008D586F"/>
    <w:rsid w:val="008D58C1"/>
    <w:rsid w:val="008D63D7"/>
    <w:rsid w:val="008D6560"/>
    <w:rsid w:val="008D65F9"/>
    <w:rsid w:val="008D6844"/>
    <w:rsid w:val="008D6C93"/>
    <w:rsid w:val="008D6D70"/>
    <w:rsid w:val="008D705B"/>
    <w:rsid w:val="008D738A"/>
    <w:rsid w:val="008D74A9"/>
    <w:rsid w:val="008D7918"/>
    <w:rsid w:val="008D7EDC"/>
    <w:rsid w:val="008D7F71"/>
    <w:rsid w:val="008E006B"/>
    <w:rsid w:val="008E0241"/>
    <w:rsid w:val="008E0850"/>
    <w:rsid w:val="008E0D33"/>
    <w:rsid w:val="008E1271"/>
    <w:rsid w:val="008E17B5"/>
    <w:rsid w:val="008E1B4C"/>
    <w:rsid w:val="008E212F"/>
    <w:rsid w:val="008E2711"/>
    <w:rsid w:val="008E2A7A"/>
    <w:rsid w:val="008E2CAD"/>
    <w:rsid w:val="008E2E16"/>
    <w:rsid w:val="008E2E89"/>
    <w:rsid w:val="008E3AF7"/>
    <w:rsid w:val="008E3C69"/>
    <w:rsid w:val="008E3F80"/>
    <w:rsid w:val="008E4025"/>
    <w:rsid w:val="008E4361"/>
    <w:rsid w:val="008E44F8"/>
    <w:rsid w:val="008E4E45"/>
    <w:rsid w:val="008E5260"/>
    <w:rsid w:val="008E55F6"/>
    <w:rsid w:val="008E5844"/>
    <w:rsid w:val="008E5F79"/>
    <w:rsid w:val="008E640A"/>
    <w:rsid w:val="008E6881"/>
    <w:rsid w:val="008E6B25"/>
    <w:rsid w:val="008E6C1A"/>
    <w:rsid w:val="008E6CC2"/>
    <w:rsid w:val="008E70E2"/>
    <w:rsid w:val="008E78ED"/>
    <w:rsid w:val="008E7AAF"/>
    <w:rsid w:val="008E7BC4"/>
    <w:rsid w:val="008E7BE5"/>
    <w:rsid w:val="008E7BF2"/>
    <w:rsid w:val="008E7D45"/>
    <w:rsid w:val="008E7D9D"/>
    <w:rsid w:val="008EE22B"/>
    <w:rsid w:val="008F001F"/>
    <w:rsid w:val="008F01BC"/>
    <w:rsid w:val="008F08B8"/>
    <w:rsid w:val="008F0B7C"/>
    <w:rsid w:val="008F0F7B"/>
    <w:rsid w:val="008F1090"/>
    <w:rsid w:val="008F1DD5"/>
    <w:rsid w:val="008F2151"/>
    <w:rsid w:val="008F24C1"/>
    <w:rsid w:val="008F266D"/>
    <w:rsid w:val="008F2799"/>
    <w:rsid w:val="008F2F50"/>
    <w:rsid w:val="008F3034"/>
    <w:rsid w:val="008F344C"/>
    <w:rsid w:val="008F36E1"/>
    <w:rsid w:val="008F386B"/>
    <w:rsid w:val="008F387A"/>
    <w:rsid w:val="008F3992"/>
    <w:rsid w:val="008F405E"/>
    <w:rsid w:val="008F464A"/>
    <w:rsid w:val="008F4BC2"/>
    <w:rsid w:val="008F4ECE"/>
    <w:rsid w:val="008F5202"/>
    <w:rsid w:val="008F527F"/>
    <w:rsid w:val="008F5A65"/>
    <w:rsid w:val="008F5C5B"/>
    <w:rsid w:val="008F5CBF"/>
    <w:rsid w:val="008F5D5E"/>
    <w:rsid w:val="008F5DA9"/>
    <w:rsid w:val="008F65BF"/>
    <w:rsid w:val="008F65FB"/>
    <w:rsid w:val="008F6A93"/>
    <w:rsid w:val="008F79E1"/>
    <w:rsid w:val="00900662"/>
    <w:rsid w:val="0090085C"/>
    <w:rsid w:val="0090096A"/>
    <w:rsid w:val="0090099C"/>
    <w:rsid w:val="009009AA"/>
    <w:rsid w:val="00901416"/>
    <w:rsid w:val="00901420"/>
    <w:rsid w:val="00901B2B"/>
    <w:rsid w:val="00901E3E"/>
    <w:rsid w:val="00901FC6"/>
    <w:rsid w:val="009020C3"/>
    <w:rsid w:val="00902336"/>
    <w:rsid w:val="009028A7"/>
    <w:rsid w:val="009028D5"/>
    <w:rsid w:val="00902A81"/>
    <w:rsid w:val="00902BE5"/>
    <w:rsid w:val="00903372"/>
    <w:rsid w:val="009040E3"/>
    <w:rsid w:val="0090443C"/>
    <w:rsid w:val="0090454D"/>
    <w:rsid w:val="00904C2B"/>
    <w:rsid w:val="00905269"/>
    <w:rsid w:val="00905471"/>
    <w:rsid w:val="0090577A"/>
    <w:rsid w:val="00905D0D"/>
    <w:rsid w:val="00905D48"/>
    <w:rsid w:val="00905D75"/>
    <w:rsid w:val="009064CF"/>
    <w:rsid w:val="009066FC"/>
    <w:rsid w:val="00906CAB"/>
    <w:rsid w:val="00906F47"/>
    <w:rsid w:val="00906FCB"/>
    <w:rsid w:val="00907A9F"/>
    <w:rsid w:val="00907D08"/>
    <w:rsid w:val="009105E6"/>
    <w:rsid w:val="00910BD9"/>
    <w:rsid w:val="00910C84"/>
    <w:rsid w:val="00910F42"/>
    <w:rsid w:val="00910F69"/>
    <w:rsid w:val="00911708"/>
    <w:rsid w:val="0091191A"/>
    <w:rsid w:val="00911CD1"/>
    <w:rsid w:val="009121F0"/>
    <w:rsid w:val="009127AC"/>
    <w:rsid w:val="0091335D"/>
    <w:rsid w:val="0091369F"/>
    <w:rsid w:val="00913C47"/>
    <w:rsid w:val="0091452A"/>
    <w:rsid w:val="00914B0E"/>
    <w:rsid w:val="00914C77"/>
    <w:rsid w:val="009151AE"/>
    <w:rsid w:val="009151E7"/>
    <w:rsid w:val="0091574B"/>
    <w:rsid w:val="00915F5F"/>
    <w:rsid w:val="00916100"/>
    <w:rsid w:val="00916402"/>
    <w:rsid w:val="0091642F"/>
    <w:rsid w:val="0091654C"/>
    <w:rsid w:val="00916906"/>
    <w:rsid w:val="00916A36"/>
    <w:rsid w:val="00916B1A"/>
    <w:rsid w:val="0091757F"/>
    <w:rsid w:val="009176DB"/>
    <w:rsid w:val="00917799"/>
    <w:rsid w:val="009179C3"/>
    <w:rsid w:val="00917A1F"/>
    <w:rsid w:val="00917A62"/>
    <w:rsid w:val="00917AA8"/>
    <w:rsid w:val="0091CD15"/>
    <w:rsid w:val="0092084F"/>
    <w:rsid w:val="00921304"/>
    <w:rsid w:val="00921D1B"/>
    <w:rsid w:val="00921E3F"/>
    <w:rsid w:val="00922532"/>
    <w:rsid w:val="00922AD7"/>
    <w:rsid w:val="009235E8"/>
    <w:rsid w:val="00923CA4"/>
    <w:rsid w:val="00924805"/>
    <w:rsid w:val="00924F02"/>
    <w:rsid w:val="0092507B"/>
    <w:rsid w:val="009259CC"/>
    <w:rsid w:val="00925C5A"/>
    <w:rsid w:val="00926160"/>
    <w:rsid w:val="00926FD2"/>
    <w:rsid w:val="0092709E"/>
    <w:rsid w:val="00927274"/>
    <w:rsid w:val="009272CA"/>
    <w:rsid w:val="00927903"/>
    <w:rsid w:val="00927CB5"/>
    <w:rsid w:val="00927DB2"/>
    <w:rsid w:val="00927ED3"/>
    <w:rsid w:val="0093001D"/>
    <w:rsid w:val="00930251"/>
    <w:rsid w:val="009305F2"/>
    <w:rsid w:val="00930BBB"/>
    <w:rsid w:val="00930DC8"/>
    <w:rsid w:val="009311A8"/>
    <w:rsid w:val="009315AA"/>
    <w:rsid w:val="00932039"/>
    <w:rsid w:val="00932349"/>
    <w:rsid w:val="00932555"/>
    <w:rsid w:val="00932B09"/>
    <w:rsid w:val="00932BD4"/>
    <w:rsid w:val="00932C62"/>
    <w:rsid w:val="009330BD"/>
    <w:rsid w:val="009334CF"/>
    <w:rsid w:val="00933EFD"/>
    <w:rsid w:val="00934046"/>
    <w:rsid w:val="009340FF"/>
    <w:rsid w:val="00934C4C"/>
    <w:rsid w:val="00934C57"/>
    <w:rsid w:val="009350B8"/>
    <w:rsid w:val="0093522B"/>
    <w:rsid w:val="00935926"/>
    <w:rsid w:val="00935CF4"/>
    <w:rsid w:val="009361F2"/>
    <w:rsid w:val="00936792"/>
    <w:rsid w:val="00936957"/>
    <w:rsid w:val="00936C73"/>
    <w:rsid w:val="00936F02"/>
    <w:rsid w:val="00937631"/>
    <w:rsid w:val="00937BA5"/>
    <w:rsid w:val="00937E72"/>
    <w:rsid w:val="00937FB7"/>
    <w:rsid w:val="00940343"/>
    <w:rsid w:val="0094037D"/>
    <w:rsid w:val="00940871"/>
    <w:rsid w:val="009408F2"/>
    <w:rsid w:val="0094097E"/>
    <w:rsid w:val="00940AF2"/>
    <w:rsid w:val="00940CE8"/>
    <w:rsid w:val="00940F5B"/>
    <w:rsid w:val="00941062"/>
    <w:rsid w:val="00941559"/>
    <w:rsid w:val="00941A18"/>
    <w:rsid w:val="00941DD2"/>
    <w:rsid w:val="00941FAC"/>
    <w:rsid w:val="009425F0"/>
    <w:rsid w:val="0094260E"/>
    <w:rsid w:val="009427D5"/>
    <w:rsid w:val="009427E3"/>
    <w:rsid w:val="009428DF"/>
    <w:rsid w:val="0094292C"/>
    <w:rsid w:val="00942B23"/>
    <w:rsid w:val="00942E50"/>
    <w:rsid w:val="00943593"/>
    <w:rsid w:val="0094367B"/>
    <w:rsid w:val="0094378F"/>
    <w:rsid w:val="00943916"/>
    <w:rsid w:val="00943B66"/>
    <w:rsid w:val="00943CD0"/>
    <w:rsid w:val="00943F6A"/>
    <w:rsid w:val="00943F9F"/>
    <w:rsid w:val="0094444D"/>
    <w:rsid w:val="00944950"/>
    <w:rsid w:val="00944BE2"/>
    <w:rsid w:val="00944F8E"/>
    <w:rsid w:val="00945863"/>
    <w:rsid w:val="009459C9"/>
    <w:rsid w:val="00945B87"/>
    <w:rsid w:val="00945BB7"/>
    <w:rsid w:val="00945CE9"/>
    <w:rsid w:val="00945E7B"/>
    <w:rsid w:val="00945FA9"/>
    <w:rsid w:val="00945FB8"/>
    <w:rsid w:val="009460D0"/>
    <w:rsid w:val="00946164"/>
    <w:rsid w:val="00946A97"/>
    <w:rsid w:val="00947FF9"/>
    <w:rsid w:val="0094C0A9"/>
    <w:rsid w:val="0095013F"/>
    <w:rsid w:val="00950D4F"/>
    <w:rsid w:val="00950DB8"/>
    <w:rsid w:val="00950E2D"/>
    <w:rsid w:val="00950E3B"/>
    <w:rsid w:val="00950E58"/>
    <w:rsid w:val="0095144D"/>
    <w:rsid w:val="00951492"/>
    <w:rsid w:val="009519E8"/>
    <w:rsid w:val="00951B22"/>
    <w:rsid w:val="00951C21"/>
    <w:rsid w:val="00952004"/>
    <w:rsid w:val="009521BF"/>
    <w:rsid w:val="0095260A"/>
    <w:rsid w:val="0095279B"/>
    <w:rsid w:val="00952B63"/>
    <w:rsid w:val="0095303A"/>
    <w:rsid w:val="00953079"/>
    <w:rsid w:val="009532D3"/>
    <w:rsid w:val="0095340D"/>
    <w:rsid w:val="00953975"/>
    <w:rsid w:val="00953BE7"/>
    <w:rsid w:val="00953E68"/>
    <w:rsid w:val="0095426B"/>
    <w:rsid w:val="00954351"/>
    <w:rsid w:val="009548D1"/>
    <w:rsid w:val="009549E8"/>
    <w:rsid w:val="009552AB"/>
    <w:rsid w:val="0095538C"/>
    <w:rsid w:val="00955660"/>
    <w:rsid w:val="0095571C"/>
    <w:rsid w:val="009558AD"/>
    <w:rsid w:val="00955A1B"/>
    <w:rsid w:val="00956249"/>
    <w:rsid w:val="009563D7"/>
    <w:rsid w:val="009565E9"/>
    <w:rsid w:val="00956ED9"/>
    <w:rsid w:val="009570F2"/>
    <w:rsid w:val="009579F7"/>
    <w:rsid w:val="00957CE4"/>
    <w:rsid w:val="00960046"/>
    <w:rsid w:val="00960102"/>
    <w:rsid w:val="00960292"/>
    <w:rsid w:val="00960820"/>
    <w:rsid w:val="009609A1"/>
    <w:rsid w:val="00960D56"/>
    <w:rsid w:val="009610CD"/>
    <w:rsid w:val="009615C5"/>
    <w:rsid w:val="009615EB"/>
    <w:rsid w:val="0096160B"/>
    <w:rsid w:val="0096164E"/>
    <w:rsid w:val="00961710"/>
    <w:rsid w:val="00961A3A"/>
    <w:rsid w:val="00961A49"/>
    <w:rsid w:val="00961D93"/>
    <w:rsid w:val="009623BD"/>
    <w:rsid w:val="00962721"/>
    <w:rsid w:val="009627D6"/>
    <w:rsid w:val="00962D56"/>
    <w:rsid w:val="00963411"/>
    <w:rsid w:val="009634CB"/>
    <w:rsid w:val="00963604"/>
    <w:rsid w:val="009636E2"/>
    <w:rsid w:val="0096396C"/>
    <w:rsid w:val="00963B1E"/>
    <w:rsid w:val="00963DA5"/>
    <w:rsid w:val="00963FB6"/>
    <w:rsid w:val="009641CD"/>
    <w:rsid w:val="009644B4"/>
    <w:rsid w:val="009645B7"/>
    <w:rsid w:val="009649D9"/>
    <w:rsid w:val="00964DE2"/>
    <w:rsid w:val="00965364"/>
    <w:rsid w:val="009655BB"/>
    <w:rsid w:val="009655CA"/>
    <w:rsid w:val="00965829"/>
    <w:rsid w:val="00965BB4"/>
    <w:rsid w:val="00965DD9"/>
    <w:rsid w:val="00965DF4"/>
    <w:rsid w:val="0096605B"/>
    <w:rsid w:val="00967248"/>
    <w:rsid w:val="0096731A"/>
    <w:rsid w:val="0096737C"/>
    <w:rsid w:val="00967670"/>
    <w:rsid w:val="00967A32"/>
    <w:rsid w:val="00967D35"/>
    <w:rsid w:val="009700C7"/>
    <w:rsid w:val="00970224"/>
    <w:rsid w:val="009702F8"/>
    <w:rsid w:val="0097046E"/>
    <w:rsid w:val="009705B8"/>
    <w:rsid w:val="0097062C"/>
    <w:rsid w:val="00970CB9"/>
    <w:rsid w:val="00971696"/>
    <w:rsid w:val="00971A38"/>
    <w:rsid w:val="00971C4B"/>
    <w:rsid w:val="00971C50"/>
    <w:rsid w:val="00971C77"/>
    <w:rsid w:val="00971E83"/>
    <w:rsid w:val="00972387"/>
    <w:rsid w:val="0097256E"/>
    <w:rsid w:val="0097260A"/>
    <w:rsid w:val="009729B6"/>
    <w:rsid w:val="00972B19"/>
    <w:rsid w:val="00972C56"/>
    <w:rsid w:val="00972DD9"/>
    <w:rsid w:val="00972F14"/>
    <w:rsid w:val="00972FCD"/>
    <w:rsid w:val="00973585"/>
    <w:rsid w:val="0097372B"/>
    <w:rsid w:val="00973C17"/>
    <w:rsid w:val="009743EE"/>
    <w:rsid w:val="0097465A"/>
    <w:rsid w:val="00974824"/>
    <w:rsid w:val="0097513C"/>
    <w:rsid w:val="00975268"/>
    <w:rsid w:val="00975624"/>
    <w:rsid w:val="00975843"/>
    <w:rsid w:val="00975899"/>
    <w:rsid w:val="00975BA3"/>
    <w:rsid w:val="00976361"/>
    <w:rsid w:val="0097684A"/>
    <w:rsid w:val="00976D87"/>
    <w:rsid w:val="009775A6"/>
    <w:rsid w:val="00977675"/>
    <w:rsid w:val="009777A4"/>
    <w:rsid w:val="00977C40"/>
    <w:rsid w:val="009802E6"/>
    <w:rsid w:val="00980619"/>
    <w:rsid w:val="00980701"/>
    <w:rsid w:val="0098073D"/>
    <w:rsid w:val="00980E04"/>
    <w:rsid w:val="009814B7"/>
    <w:rsid w:val="00981CBE"/>
    <w:rsid w:val="00981FB8"/>
    <w:rsid w:val="00981FFD"/>
    <w:rsid w:val="009824F4"/>
    <w:rsid w:val="0098285A"/>
    <w:rsid w:val="00982A3C"/>
    <w:rsid w:val="00982C28"/>
    <w:rsid w:val="00982C4B"/>
    <w:rsid w:val="00982F08"/>
    <w:rsid w:val="00983994"/>
    <w:rsid w:val="00983D3E"/>
    <w:rsid w:val="00983F1A"/>
    <w:rsid w:val="009841E8"/>
    <w:rsid w:val="00984304"/>
    <w:rsid w:val="0098469B"/>
    <w:rsid w:val="00984AA7"/>
    <w:rsid w:val="00984B31"/>
    <w:rsid w:val="00984B8A"/>
    <w:rsid w:val="00984B9C"/>
    <w:rsid w:val="00984CC6"/>
    <w:rsid w:val="00984D23"/>
    <w:rsid w:val="00985007"/>
    <w:rsid w:val="009851D3"/>
    <w:rsid w:val="009853EA"/>
    <w:rsid w:val="009854E8"/>
    <w:rsid w:val="0098571F"/>
    <w:rsid w:val="00985A47"/>
    <w:rsid w:val="00985DEA"/>
    <w:rsid w:val="009860E7"/>
    <w:rsid w:val="0098613D"/>
    <w:rsid w:val="009862D2"/>
    <w:rsid w:val="00986494"/>
    <w:rsid w:val="009866CC"/>
    <w:rsid w:val="00986813"/>
    <w:rsid w:val="00986B17"/>
    <w:rsid w:val="00986C4F"/>
    <w:rsid w:val="00987228"/>
    <w:rsid w:val="0098756E"/>
    <w:rsid w:val="009875E6"/>
    <w:rsid w:val="0098765C"/>
    <w:rsid w:val="0098792A"/>
    <w:rsid w:val="00987E27"/>
    <w:rsid w:val="009907FB"/>
    <w:rsid w:val="00990A5D"/>
    <w:rsid w:val="00990AD7"/>
    <w:rsid w:val="00990CA6"/>
    <w:rsid w:val="00990CE9"/>
    <w:rsid w:val="00990E59"/>
    <w:rsid w:val="0099108F"/>
    <w:rsid w:val="00991399"/>
    <w:rsid w:val="00991408"/>
    <w:rsid w:val="0099171D"/>
    <w:rsid w:val="00991801"/>
    <w:rsid w:val="00991FA6"/>
    <w:rsid w:val="009929F7"/>
    <w:rsid w:val="00992AC3"/>
    <w:rsid w:val="00992C4C"/>
    <w:rsid w:val="00992EB1"/>
    <w:rsid w:val="00992FD6"/>
    <w:rsid w:val="009931FE"/>
    <w:rsid w:val="0099335D"/>
    <w:rsid w:val="0099367C"/>
    <w:rsid w:val="009936BD"/>
    <w:rsid w:val="00993CB2"/>
    <w:rsid w:val="0099404E"/>
    <w:rsid w:val="009943BB"/>
    <w:rsid w:val="009943CA"/>
    <w:rsid w:val="009945EB"/>
    <w:rsid w:val="0099466B"/>
    <w:rsid w:val="0099473F"/>
    <w:rsid w:val="00994F17"/>
    <w:rsid w:val="009953CB"/>
    <w:rsid w:val="0099599C"/>
    <w:rsid w:val="0099604C"/>
    <w:rsid w:val="00996298"/>
    <w:rsid w:val="00996533"/>
    <w:rsid w:val="00997041"/>
    <w:rsid w:val="00997606"/>
    <w:rsid w:val="00997AB5"/>
    <w:rsid w:val="00997D27"/>
    <w:rsid w:val="00997D7B"/>
    <w:rsid w:val="00997DF0"/>
    <w:rsid w:val="009A0063"/>
    <w:rsid w:val="009A0326"/>
    <w:rsid w:val="009A034C"/>
    <w:rsid w:val="009A03BE"/>
    <w:rsid w:val="009A07D6"/>
    <w:rsid w:val="009A089E"/>
    <w:rsid w:val="009A0B87"/>
    <w:rsid w:val="009A0C4B"/>
    <w:rsid w:val="009A0E94"/>
    <w:rsid w:val="009A11B2"/>
    <w:rsid w:val="009A123D"/>
    <w:rsid w:val="009A188E"/>
    <w:rsid w:val="009A1C9C"/>
    <w:rsid w:val="009A2055"/>
    <w:rsid w:val="009A21BA"/>
    <w:rsid w:val="009A23C8"/>
    <w:rsid w:val="009A28E3"/>
    <w:rsid w:val="009A3014"/>
    <w:rsid w:val="009A3278"/>
    <w:rsid w:val="009A3280"/>
    <w:rsid w:val="009A3698"/>
    <w:rsid w:val="009A39C5"/>
    <w:rsid w:val="009A3E58"/>
    <w:rsid w:val="009A40F9"/>
    <w:rsid w:val="009A416A"/>
    <w:rsid w:val="009A42FB"/>
    <w:rsid w:val="009A465E"/>
    <w:rsid w:val="009A4AAA"/>
    <w:rsid w:val="009A4BC1"/>
    <w:rsid w:val="009A4DD4"/>
    <w:rsid w:val="009A4F1F"/>
    <w:rsid w:val="009A5050"/>
    <w:rsid w:val="009A52CA"/>
    <w:rsid w:val="009A52CB"/>
    <w:rsid w:val="009A53F7"/>
    <w:rsid w:val="009A58AF"/>
    <w:rsid w:val="009A5D98"/>
    <w:rsid w:val="009A6208"/>
    <w:rsid w:val="009A6489"/>
    <w:rsid w:val="009A6703"/>
    <w:rsid w:val="009A676C"/>
    <w:rsid w:val="009A6B97"/>
    <w:rsid w:val="009A6DED"/>
    <w:rsid w:val="009A720F"/>
    <w:rsid w:val="009A7B5D"/>
    <w:rsid w:val="009A7EA3"/>
    <w:rsid w:val="009B0BEB"/>
    <w:rsid w:val="009B108A"/>
    <w:rsid w:val="009B13B1"/>
    <w:rsid w:val="009B16A2"/>
    <w:rsid w:val="009B1766"/>
    <w:rsid w:val="009B1F7C"/>
    <w:rsid w:val="009B2026"/>
    <w:rsid w:val="009B218C"/>
    <w:rsid w:val="009B219F"/>
    <w:rsid w:val="009B24DB"/>
    <w:rsid w:val="009B24F9"/>
    <w:rsid w:val="009B2792"/>
    <w:rsid w:val="009B27ED"/>
    <w:rsid w:val="009B28E2"/>
    <w:rsid w:val="009B2A42"/>
    <w:rsid w:val="009B2B1E"/>
    <w:rsid w:val="009B2BA6"/>
    <w:rsid w:val="009B2D71"/>
    <w:rsid w:val="009B3192"/>
    <w:rsid w:val="009B3657"/>
    <w:rsid w:val="009B36CC"/>
    <w:rsid w:val="009B36FA"/>
    <w:rsid w:val="009B38D3"/>
    <w:rsid w:val="009B3B0E"/>
    <w:rsid w:val="009B3EBC"/>
    <w:rsid w:val="009B3EBD"/>
    <w:rsid w:val="009B3F45"/>
    <w:rsid w:val="009B3FCE"/>
    <w:rsid w:val="009B4362"/>
    <w:rsid w:val="009B45DE"/>
    <w:rsid w:val="009B477A"/>
    <w:rsid w:val="009B4F8A"/>
    <w:rsid w:val="009B50A4"/>
    <w:rsid w:val="009B52C1"/>
    <w:rsid w:val="009B5710"/>
    <w:rsid w:val="009B57B0"/>
    <w:rsid w:val="009B5A12"/>
    <w:rsid w:val="009B5E24"/>
    <w:rsid w:val="009B61DD"/>
    <w:rsid w:val="009B621B"/>
    <w:rsid w:val="009B65B7"/>
    <w:rsid w:val="009B683C"/>
    <w:rsid w:val="009B6A8C"/>
    <w:rsid w:val="009B6B09"/>
    <w:rsid w:val="009B6D1B"/>
    <w:rsid w:val="009B6EFB"/>
    <w:rsid w:val="009B6FFD"/>
    <w:rsid w:val="009B7732"/>
    <w:rsid w:val="009B798D"/>
    <w:rsid w:val="009B7E01"/>
    <w:rsid w:val="009B7F58"/>
    <w:rsid w:val="009B7FBA"/>
    <w:rsid w:val="009C00E0"/>
    <w:rsid w:val="009C061C"/>
    <w:rsid w:val="009C0634"/>
    <w:rsid w:val="009C0681"/>
    <w:rsid w:val="009C0767"/>
    <w:rsid w:val="009C0BCA"/>
    <w:rsid w:val="009C1730"/>
    <w:rsid w:val="009C1897"/>
    <w:rsid w:val="009C1A2A"/>
    <w:rsid w:val="009C1B36"/>
    <w:rsid w:val="009C1C48"/>
    <w:rsid w:val="009C1E8B"/>
    <w:rsid w:val="009C203B"/>
    <w:rsid w:val="009C20F9"/>
    <w:rsid w:val="009C218B"/>
    <w:rsid w:val="009C21A5"/>
    <w:rsid w:val="009C31CB"/>
    <w:rsid w:val="009C3468"/>
    <w:rsid w:val="009C347E"/>
    <w:rsid w:val="009C4359"/>
    <w:rsid w:val="009C46AD"/>
    <w:rsid w:val="009C4B62"/>
    <w:rsid w:val="009C4D21"/>
    <w:rsid w:val="009C5242"/>
    <w:rsid w:val="009C5C39"/>
    <w:rsid w:val="009C5E81"/>
    <w:rsid w:val="009C73EC"/>
    <w:rsid w:val="009C75D7"/>
    <w:rsid w:val="009C76EB"/>
    <w:rsid w:val="009C78D6"/>
    <w:rsid w:val="009C7A3F"/>
    <w:rsid w:val="009C7FD2"/>
    <w:rsid w:val="009D0833"/>
    <w:rsid w:val="009D08F7"/>
    <w:rsid w:val="009D0AA4"/>
    <w:rsid w:val="009D0BB7"/>
    <w:rsid w:val="009D0D5A"/>
    <w:rsid w:val="009D0EF8"/>
    <w:rsid w:val="009D1266"/>
    <w:rsid w:val="009D1309"/>
    <w:rsid w:val="009D1A10"/>
    <w:rsid w:val="009D1AAB"/>
    <w:rsid w:val="009D203E"/>
    <w:rsid w:val="009D23A0"/>
    <w:rsid w:val="009D240E"/>
    <w:rsid w:val="009D2889"/>
    <w:rsid w:val="009D2A01"/>
    <w:rsid w:val="009D2A2C"/>
    <w:rsid w:val="009D2EE2"/>
    <w:rsid w:val="009D3263"/>
    <w:rsid w:val="009D3443"/>
    <w:rsid w:val="009D3478"/>
    <w:rsid w:val="009D3A9A"/>
    <w:rsid w:val="009D3CED"/>
    <w:rsid w:val="009D40F0"/>
    <w:rsid w:val="009D450A"/>
    <w:rsid w:val="009D56CC"/>
    <w:rsid w:val="009D58A2"/>
    <w:rsid w:val="009D60C5"/>
    <w:rsid w:val="009D6772"/>
    <w:rsid w:val="009D6893"/>
    <w:rsid w:val="009D6B39"/>
    <w:rsid w:val="009D6E17"/>
    <w:rsid w:val="009D729E"/>
    <w:rsid w:val="009D7497"/>
    <w:rsid w:val="009D77DD"/>
    <w:rsid w:val="009D78B4"/>
    <w:rsid w:val="009D79A9"/>
    <w:rsid w:val="009D7D40"/>
    <w:rsid w:val="009D7DA6"/>
    <w:rsid w:val="009E018C"/>
    <w:rsid w:val="009E0235"/>
    <w:rsid w:val="009E03AE"/>
    <w:rsid w:val="009E1261"/>
    <w:rsid w:val="009E21FD"/>
    <w:rsid w:val="009E2521"/>
    <w:rsid w:val="009E272D"/>
    <w:rsid w:val="009E2925"/>
    <w:rsid w:val="009E2A9D"/>
    <w:rsid w:val="009E2C31"/>
    <w:rsid w:val="009E2CC1"/>
    <w:rsid w:val="009E2DB3"/>
    <w:rsid w:val="009E2FD9"/>
    <w:rsid w:val="009E32FA"/>
    <w:rsid w:val="009E35B8"/>
    <w:rsid w:val="009E3C19"/>
    <w:rsid w:val="009E3C97"/>
    <w:rsid w:val="009E3FF7"/>
    <w:rsid w:val="009E4AB5"/>
    <w:rsid w:val="009E4CE4"/>
    <w:rsid w:val="009E4DF9"/>
    <w:rsid w:val="009E50ED"/>
    <w:rsid w:val="009E5619"/>
    <w:rsid w:val="009E56EB"/>
    <w:rsid w:val="009E582E"/>
    <w:rsid w:val="009E5AB4"/>
    <w:rsid w:val="009E5DDB"/>
    <w:rsid w:val="009E6313"/>
    <w:rsid w:val="009E6509"/>
    <w:rsid w:val="009E7675"/>
    <w:rsid w:val="009E7E36"/>
    <w:rsid w:val="009E7F35"/>
    <w:rsid w:val="009F007D"/>
    <w:rsid w:val="009F0563"/>
    <w:rsid w:val="009F0DE9"/>
    <w:rsid w:val="009F1012"/>
    <w:rsid w:val="009F1358"/>
    <w:rsid w:val="009F156D"/>
    <w:rsid w:val="009F16BA"/>
    <w:rsid w:val="009F24E6"/>
    <w:rsid w:val="009F2575"/>
    <w:rsid w:val="009F25F6"/>
    <w:rsid w:val="009F290E"/>
    <w:rsid w:val="009F29F5"/>
    <w:rsid w:val="009F2A15"/>
    <w:rsid w:val="009F2FD1"/>
    <w:rsid w:val="009F33B8"/>
    <w:rsid w:val="009F403E"/>
    <w:rsid w:val="009F40EF"/>
    <w:rsid w:val="009F4172"/>
    <w:rsid w:val="009F4531"/>
    <w:rsid w:val="009F4606"/>
    <w:rsid w:val="009F4814"/>
    <w:rsid w:val="009F4DF9"/>
    <w:rsid w:val="009F5043"/>
    <w:rsid w:val="009F519E"/>
    <w:rsid w:val="009F5225"/>
    <w:rsid w:val="009F5298"/>
    <w:rsid w:val="009F5535"/>
    <w:rsid w:val="009F5FCE"/>
    <w:rsid w:val="009F6111"/>
    <w:rsid w:val="009F612C"/>
    <w:rsid w:val="009F646C"/>
    <w:rsid w:val="009F6623"/>
    <w:rsid w:val="009F6629"/>
    <w:rsid w:val="009F672E"/>
    <w:rsid w:val="009F6803"/>
    <w:rsid w:val="009F6A7A"/>
    <w:rsid w:val="009F7542"/>
    <w:rsid w:val="009F7585"/>
    <w:rsid w:val="009F7792"/>
    <w:rsid w:val="009F7B48"/>
    <w:rsid w:val="009F7D67"/>
    <w:rsid w:val="009F7EA8"/>
    <w:rsid w:val="009FA8D2"/>
    <w:rsid w:val="00A00582"/>
    <w:rsid w:val="00A00AD5"/>
    <w:rsid w:val="00A00BDD"/>
    <w:rsid w:val="00A00C29"/>
    <w:rsid w:val="00A00E09"/>
    <w:rsid w:val="00A00EA6"/>
    <w:rsid w:val="00A0182A"/>
    <w:rsid w:val="00A01A69"/>
    <w:rsid w:val="00A01E78"/>
    <w:rsid w:val="00A02115"/>
    <w:rsid w:val="00A02211"/>
    <w:rsid w:val="00A0228D"/>
    <w:rsid w:val="00A023C0"/>
    <w:rsid w:val="00A0243E"/>
    <w:rsid w:val="00A029D0"/>
    <w:rsid w:val="00A02A4A"/>
    <w:rsid w:val="00A02AE7"/>
    <w:rsid w:val="00A02D15"/>
    <w:rsid w:val="00A0362A"/>
    <w:rsid w:val="00A03898"/>
    <w:rsid w:val="00A039AC"/>
    <w:rsid w:val="00A03A09"/>
    <w:rsid w:val="00A03A90"/>
    <w:rsid w:val="00A03C2E"/>
    <w:rsid w:val="00A03E5B"/>
    <w:rsid w:val="00A03E81"/>
    <w:rsid w:val="00A04154"/>
    <w:rsid w:val="00A046D7"/>
    <w:rsid w:val="00A04719"/>
    <w:rsid w:val="00A047FF"/>
    <w:rsid w:val="00A04836"/>
    <w:rsid w:val="00A04893"/>
    <w:rsid w:val="00A05129"/>
    <w:rsid w:val="00A051ED"/>
    <w:rsid w:val="00A054F1"/>
    <w:rsid w:val="00A060C6"/>
    <w:rsid w:val="00A06F0D"/>
    <w:rsid w:val="00A07038"/>
    <w:rsid w:val="00A07073"/>
    <w:rsid w:val="00A078F6"/>
    <w:rsid w:val="00A07916"/>
    <w:rsid w:val="00A07A7E"/>
    <w:rsid w:val="00A10A7E"/>
    <w:rsid w:val="00A10F80"/>
    <w:rsid w:val="00A111EC"/>
    <w:rsid w:val="00A11961"/>
    <w:rsid w:val="00A11B76"/>
    <w:rsid w:val="00A11D2F"/>
    <w:rsid w:val="00A122C7"/>
    <w:rsid w:val="00A12568"/>
    <w:rsid w:val="00A1275D"/>
    <w:rsid w:val="00A1285B"/>
    <w:rsid w:val="00A12F0F"/>
    <w:rsid w:val="00A1313D"/>
    <w:rsid w:val="00A1354E"/>
    <w:rsid w:val="00A135F5"/>
    <w:rsid w:val="00A13730"/>
    <w:rsid w:val="00A13CD6"/>
    <w:rsid w:val="00A13F43"/>
    <w:rsid w:val="00A14212"/>
    <w:rsid w:val="00A144B3"/>
    <w:rsid w:val="00A1487A"/>
    <w:rsid w:val="00A14CC1"/>
    <w:rsid w:val="00A14F12"/>
    <w:rsid w:val="00A15080"/>
    <w:rsid w:val="00A1513B"/>
    <w:rsid w:val="00A155EA"/>
    <w:rsid w:val="00A165D6"/>
    <w:rsid w:val="00A169D4"/>
    <w:rsid w:val="00A16C3C"/>
    <w:rsid w:val="00A16C5F"/>
    <w:rsid w:val="00A16FAF"/>
    <w:rsid w:val="00A1704B"/>
    <w:rsid w:val="00A178A5"/>
    <w:rsid w:val="00A17B9B"/>
    <w:rsid w:val="00A20104"/>
    <w:rsid w:val="00A20473"/>
    <w:rsid w:val="00A2098D"/>
    <w:rsid w:val="00A209A2"/>
    <w:rsid w:val="00A20B57"/>
    <w:rsid w:val="00A20D4C"/>
    <w:rsid w:val="00A2106C"/>
    <w:rsid w:val="00A2113B"/>
    <w:rsid w:val="00A2128F"/>
    <w:rsid w:val="00A21FAD"/>
    <w:rsid w:val="00A222DA"/>
    <w:rsid w:val="00A222EB"/>
    <w:rsid w:val="00A22515"/>
    <w:rsid w:val="00A22A77"/>
    <w:rsid w:val="00A22AEC"/>
    <w:rsid w:val="00A2326A"/>
    <w:rsid w:val="00A235F3"/>
    <w:rsid w:val="00A2362E"/>
    <w:rsid w:val="00A238B5"/>
    <w:rsid w:val="00A23909"/>
    <w:rsid w:val="00A23B4B"/>
    <w:rsid w:val="00A2429B"/>
    <w:rsid w:val="00A242A6"/>
    <w:rsid w:val="00A244A1"/>
    <w:rsid w:val="00A24D75"/>
    <w:rsid w:val="00A251FE"/>
    <w:rsid w:val="00A25289"/>
    <w:rsid w:val="00A25404"/>
    <w:rsid w:val="00A25759"/>
    <w:rsid w:val="00A267BE"/>
    <w:rsid w:val="00A2731A"/>
    <w:rsid w:val="00A2736D"/>
    <w:rsid w:val="00A273FF"/>
    <w:rsid w:val="00A2742D"/>
    <w:rsid w:val="00A27537"/>
    <w:rsid w:val="00A27B9E"/>
    <w:rsid w:val="00A27C24"/>
    <w:rsid w:val="00A3000C"/>
    <w:rsid w:val="00A3001F"/>
    <w:rsid w:val="00A3009D"/>
    <w:rsid w:val="00A30394"/>
    <w:rsid w:val="00A30526"/>
    <w:rsid w:val="00A30B30"/>
    <w:rsid w:val="00A30BAA"/>
    <w:rsid w:val="00A30E4B"/>
    <w:rsid w:val="00A30E9F"/>
    <w:rsid w:val="00A311C9"/>
    <w:rsid w:val="00A31F28"/>
    <w:rsid w:val="00A31FBE"/>
    <w:rsid w:val="00A32116"/>
    <w:rsid w:val="00A322D6"/>
    <w:rsid w:val="00A328B5"/>
    <w:rsid w:val="00A33481"/>
    <w:rsid w:val="00A334F4"/>
    <w:rsid w:val="00A336C3"/>
    <w:rsid w:val="00A33976"/>
    <w:rsid w:val="00A339DE"/>
    <w:rsid w:val="00A34725"/>
    <w:rsid w:val="00A3492D"/>
    <w:rsid w:val="00A34B18"/>
    <w:rsid w:val="00A3529F"/>
    <w:rsid w:val="00A3539A"/>
    <w:rsid w:val="00A35760"/>
    <w:rsid w:val="00A35B12"/>
    <w:rsid w:val="00A35B9B"/>
    <w:rsid w:val="00A35C99"/>
    <w:rsid w:val="00A35FB6"/>
    <w:rsid w:val="00A3620B"/>
    <w:rsid w:val="00A36469"/>
    <w:rsid w:val="00A366A3"/>
    <w:rsid w:val="00A36743"/>
    <w:rsid w:val="00A36AF7"/>
    <w:rsid w:val="00A36B0C"/>
    <w:rsid w:val="00A36E45"/>
    <w:rsid w:val="00A36F60"/>
    <w:rsid w:val="00A374C8"/>
    <w:rsid w:val="00A37669"/>
    <w:rsid w:val="00A378B1"/>
    <w:rsid w:val="00A37ACC"/>
    <w:rsid w:val="00A37DCC"/>
    <w:rsid w:val="00A37EBD"/>
    <w:rsid w:val="00A402EB"/>
    <w:rsid w:val="00A40814"/>
    <w:rsid w:val="00A40C25"/>
    <w:rsid w:val="00A40C2E"/>
    <w:rsid w:val="00A40DB6"/>
    <w:rsid w:val="00A412E4"/>
    <w:rsid w:val="00A415E6"/>
    <w:rsid w:val="00A42004"/>
    <w:rsid w:val="00A42009"/>
    <w:rsid w:val="00A420DE"/>
    <w:rsid w:val="00A42395"/>
    <w:rsid w:val="00A42397"/>
    <w:rsid w:val="00A42C53"/>
    <w:rsid w:val="00A42D41"/>
    <w:rsid w:val="00A43296"/>
    <w:rsid w:val="00A432BB"/>
    <w:rsid w:val="00A436C6"/>
    <w:rsid w:val="00A43976"/>
    <w:rsid w:val="00A43980"/>
    <w:rsid w:val="00A43B33"/>
    <w:rsid w:val="00A43BB7"/>
    <w:rsid w:val="00A43E8E"/>
    <w:rsid w:val="00A4476D"/>
    <w:rsid w:val="00A44ED6"/>
    <w:rsid w:val="00A45DDC"/>
    <w:rsid w:val="00A462FC"/>
    <w:rsid w:val="00A463FE"/>
    <w:rsid w:val="00A46485"/>
    <w:rsid w:val="00A46506"/>
    <w:rsid w:val="00A4677D"/>
    <w:rsid w:val="00A468F1"/>
    <w:rsid w:val="00A46A8F"/>
    <w:rsid w:val="00A46AFF"/>
    <w:rsid w:val="00A4736F"/>
    <w:rsid w:val="00A473E4"/>
    <w:rsid w:val="00A4753F"/>
    <w:rsid w:val="00A50332"/>
    <w:rsid w:val="00A503C5"/>
    <w:rsid w:val="00A5043F"/>
    <w:rsid w:val="00A50479"/>
    <w:rsid w:val="00A50838"/>
    <w:rsid w:val="00A510B3"/>
    <w:rsid w:val="00A51A4C"/>
    <w:rsid w:val="00A51BBA"/>
    <w:rsid w:val="00A51ECA"/>
    <w:rsid w:val="00A527FA"/>
    <w:rsid w:val="00A52B2A"/>
    <w:rsid w:val="00A52E44"/>
    <w:rsid w:val="00A537E6"/>
    <w:rsid w:val="00A53AC4"/>
    <w:rsid w:val="00A53F07"/>
    <w:rsid w:val="00A53F80"/>
    <w:rsid w:val="00A54032"/>
    <w:rsid w:val="00A542AA"/>
    <w:rsid w:val="00A54355"/>
    <w:rsid w:val="00A5446F"/>
    <w:rsid w:val="00A5496E"/>
    <w:rsid w:val="00A54D17"/>
    <w:rsid w:val="00A5557B"/>
    <w:rsid w:val="00A555A3"/>
    <w:rsid w:val="00A55637"/>
    <w:rsid w:val="00A55E4D"/>
    <w:rsid w:val="00A566AD"/>
    <w:rsid w:val="00A56878"/>
    <w:rsid w:val="00A5733E"/>
    <w:rsid w:val="00A574C6"/>
    <w:rsid w:val="00A57D9E"/>
    <w:rsid w:val="00A6072A"/>
    <w:rsid w:val="00A6080E"/>
    <w:rsid w:val="00A60AE6"/>
    <w:rsid w:val="00A60B8C"/>
    <w:rsid w:val="00A60CC7"/>
    <w:rsid w:val="00A60DBD"/>
    <w:rsid w:val="00A60E3D"/>
    <w:rsid w:val="00A6104E"/>
    <w:rsid w:val="00A61063"/>
    <w:rsid w:val="00A611F1"/>
    <w:rsid w:val="00A61B0F"/>
    <w:rsid w:val="00A61BFD"/>
    <w:rsid w:val="00A61C44"/>
    <w:rsid w:val="00A61D80"/>
    <w:rsid w:val="00A61F0E"/>
    <w:rsid w:val="00A61F84"/>
    <w:rsid w:val="00A621DD"/>
    <w:rsid w:val="00A62485"/>
    <w:rsid w:val="00A62864"/>
    <w:rsid w:val="00A6352E"/>
    <w:rsid w:val="00A63908"/>
    <w:rsid w:val="00A63D09"/>
    <w:rsid w:val="00A63F1E"/>
    <w:rsid w:val="00A63FC0"/>
    <w:rsid w:val="00A641D8"/>
    <w:rsid w:val="00A64292"/>
    <w:rsid w:val="00A642CC"/>
    <w:rsid w:val="00A64570"/>
    <w:rsid w:val="00A64CD5"/>
    <w:rsid w:val="00A654B5"/>
    <w:rsid w:val="00A658A4"/>
    <w:rsid w:val="00A65962"/>
    <w:rsid w:val="00A65A7A"/>
    <w:rsid w:val="00A668A5"/>
    <w:rsid w:val="00A66E22"/>
    <w:rsid w:val="00A670DF"/>
    <w:rsid w:val="00A6734D"/>
    <w:rsid w:val="00A67F6C"/>
    <w:rsid w:val="00A67FF4"/>
    <w:rsid w:val="00A6A939"/>
    <w:rsid w:val="00A70239"/>
    <w:rsid w:val="00A703C4"/>
    <w:rsid w:val="00A71A15"/>
    <w:rsid w:val="00A71CE6"/>
    <w:rsid w:val="00A71CED"/>
    <w:rsid w:val="00A71FCD"/>
    <w:rsid w:val="00A72230"/>
    <w:rsid w:val="00A72419"/>
    <w:rsid w:val="00A72504"/>
    <w:rsid w:val="00A7253C"/>
    <w:rsid w:val="00A7261F"/>
    <w:rsid w:val="00A726C3"/>
    <w:rsid w:val="00A72AE4"/>
    <w:rsid w:val="00A72B27"/>
    <w:rsid w:val="00A72C2B"/>
    <w:rsid w:val="00A72DAC"/>
    <w:rsid w:val="00A731B1"/>
    <w:rsid w:val="00A732D5"/>
    <w:rsid w:val="00A732DB"/>
    <w:rsid w:val="00A73515"/>
    <w:rsid w:val="00A7353D"/>
    <w:rsid w:val="00A73B0F"/>
    <w:rsid w:val="00A74261"/>
    <w:rsid w:val="00A74813"/>
    <w:rsid w:val="00A748E6"/>
    <w:rsid w:val="00A74C99"/>
    <w:rsid w:val="00A756AA"/>
    <w:rsid w:val="00A7579A"/>
    <w:rsid w:val="00A76040"/>
    <w:rsid w:val="00A760BD"/>
    <w:rsid w:val="00A76119"/>
    <w:rsid w:val="00A76955"/>
    <w:rsid w:val="00A76E86"/>
    <w:rsid w:val="00A76F00"/>
    <w:rsid w:val="00A772A6"/>
    <w:rsid w:val="00A7737F"/>
    <w:rsid w:val="00A776AA"/>
    <w:rsid w:val="00A77B77"/>
    <w:rsid w:val="00A77BD6"/>
    <w:rsid w:val="00A77E3B"/>
    <w:rsid w:val="00A77E61"/>
    <w:rsid w:val="00A8018A"/>
    <w:rsid w:val="00A803A0"/>
    <w:rsid w:val="00A80F96"/>
    <w:rsid w:val="00A81145"/>
    <w:rsid w:val="00A8120B"/>
    <w:rsid w:val="00A812E1"/>
    <w:rsid w:val="00A8186B"/>
    <w:rsid w:val="00A81C23"/>
    <w:rsid w:val="00A820CC"/>
    <w:rsid w:val="00A828D2"/>
    <w:rsid w:val="00A82D51"/>
    <w:rsid w:val="00A82DE6"/>
    <w:rsid w:val="00A83D53"/>
    <w:rsid w:val="00A84288"/>
    <w:rsid w:val="00A844ED"/>
    <w:rsid w:val="00A8479A"/>
    <w:rsid w:val="00A8588E"/>
    <w:rsid w:val="00A85970"/>
    <w:rsid w:val="00A8598C"/>
    <w:rsid w:val="00A85A90"/>
    <w:rsid w:val="00A85D81"/>
    <w:rsid w:val="00A8652A"/>
    <w:rsid w:val="00A868BC"/>
    <w:rsid w:val="00A86BFB"/>
    <w:rsid w:val="00A86C4A"/>
    <w:rsid w:val="00A87D83"/>
    <w:rsid w:val="00A901F2"/>
    <w:rsid w:val="00A903BB"/>
    <w:rsid w:val="00A9043D"/>
    <w:rsid w:val="00A90564"/>
    <w:rsid w:val="00A907C7"/>
    <w:rsid w:val="00A9082A"/>
    <w:rsid w:val="00A90CBF"/>
    <w:rsid w:val="00A90CF1"/>
    <w:rsid w:val="00A90D99"/>
    <w:rsid w:val="00A913CD"/>
    <w:rsid w:val="00A91AE8"/>
    <w:rsid w:val="00A91EE1"/>
    <w:rsid w:val="00A9248E"/>
    <w:rsid w:val="00A927F2"/>
    <w:rsid w:val="00A92C28"/>
    <w:rsid w:val="00A92C50"/>
    <w:rsid w:val="00A93319"/>
    <w:rsid w:val="00A93379"/>
    <w:rsid w:val="00A9352C"/>
    <w:rsid w:val="00A938A9"/>
    <w:rsid w:val="00A9393A"/>
    <w:rsid w:val="00A944EC"/>
    <w:rsid w:val="00A94837"/>
    <w:rsid w:val="00A94BD6"/>
    <w:rsid w:val="00A94E09"/>
    <w:rsid w:val="00A95331"/>
    <w:rsid w:val="00A957D9"/>
    <w:rsid w:val="00A95D7C"/>
    <w:rsid w:val="00A963FC"/>
    <w:rsid w:val="00A96AA7"/>
    <w:rsid w:val="00A96FE2"/>
    <w:rsid w:val="00A9749B"/>
    <w:rsid w:val="00A97AC5"/>
    <w:rsid w:val="00A97C77"/>
    <w:rsid w:val="00AA04DC"/>
    <w:rsid w:val="00AA06D0"/>
    <w:rsid w:val="00AA0BCB"/>
    <w:rsid w:val="00AA191C"/>
    <w:rsid w:val="00AA1CC2"/>
    <w:rsid w:val="00AA1EF4"/>
    <w:rsid w:val="00AA224D"/>
    <w:rsid w:val="00AA2D4C"/>
    <w:rsid w:val="00AA2D8B"/>
    <w:rsid w:val="00AA37C3"/>
    <w:rsid w:val="00AA3A3F"/>
    <w:rsid w:val="00AA3F9B"/>
    <w:rsid w:val="00AA41E7"/>
    <w:rsid w:val="00AA47AE"/>
    <w:rsid w:val="00AA4990"/>
    <w:rsid w:val="00AA4F40"/>
    <w:rsid w:val="00AA527D"/>
    <w:rsid w:val="00AA5469"/>
    <w:rsid w:val="00AA5B4B"/>
    <w:rsid w:val="00AA6115"/>
    <w:rsid w:val="00AA69EE"/>
    <w:rsid w:val="00AA7126"/>
    <w:rsid w:val="00AA753B"/>
    <w:rsid w:val="00AA7566"/>
    <w:rsid w:val="00AB00DD"/>
    <w:rsid w:val="00AB0548"/>
    <w:rsid w:val="00AB05ED"/>
    <w:rsid w:val="00AB0768"/>
    <w:rsid w:val="00AB0A06"/>
    <w:rsid w:val="00AB0CD2"/>
    <w:rsid w:val="00AB0D81"/>
    <w:rsid w:val="00AB14E4"/>
    <w:rsid w:val="00AB1981"/>
    <w:rsid w:val="00AB2315"/>
    <w:rsid w:val="00AB2792"/>
    <w:rsid w:val="00AB27D1"/>
    <w:rsid w:val="00AB2A33"/>
    <w:rsid w:val="00AB2C67"/>
    <w:rsid w:val="00AB3086"/>
    <w:rsid w:val="00AB3168"/>
    <w:rsid w:val="00AB3543"/>
    <w:rsid w:val="00AB37FF"/>
    <w:rsid w:val="00AB383B"/>
    <w:rsid w:val="00AB38F5"/>
    <w:rsid w:val="00AB3E9C"/>
    <w:rsid w:val="00AB4220"/>
    <w:rsid w:val="00AB4577"/>
    <w:rsid w:val="00AB4697"/>
    <w:rsid w:val="00AB4757"/>
    <w:rsid w:val="00AB4ABC"/>
    <w:rsid w:val="00AB4B43"/>
    <w:rsid w:val="00AB4BED"/>
    <w:rsid w:val="00AB4DD1"/>
    <w:rsid w:val="00AB528B"/>
    <w:rsid w:val="00AB52B8"/>
    <w:rsid w:val="00AB5561"/>
    <w:rsid w:val="00AB5925"/>
    <w:rsid w:val="00AB59AA"/>
    <w:rsid w:val="00AB5AB8"/>
    <w:rsid w:val="00AB5EB2"/>
    <w:rsid w:val="00AB6197"/>
    <w:rsid w:val="00AB6270"/>
    <w:rsid w:val="00AB6431"/>
    <w:rsid w:val="00AB6802"/>
    <w:rsid w:val="00AB7A74"/>
    <w:rsid w:val="00AB7EFA"/>
    <w:rsid w:val="00AB82A6"/>
    <w:rsid w:val="00AC04BB"/>
    <w:rsid w:val="00AC0907"/>
    <w:rsid w:val="00AC118E"/>
    <w:rsid w:val="00AC1328"/>
    <w:rsid w:val="00AC1374"/>
    <w:rsid w:val="00AC1AC7"/>
    <w:rsid w:val="00AC1E96"/>
    <w:rsid w:val="00AC1F2B"/>
    <w:rsid w:val="00AC2657"/>
    <w:rsid w:val="00AC28CA"/>
    <w:rsid w:val="00AC2AC8"/>
    <w:rsid w:val="00AC2D77"/>
    <w:rsid w:val="00AC3040"/>
    <w:rsid w:val="00AC329E"/>
    <w:rsid w:val="00AC34BA"/>
    <w:rsid w:val="00AC3541"/>
    <w:rsid w:val="00AC386F"/>
    <w:rsid w:val="00AC3B2B"/>
    <w:rsid w:val="00AC3DD6"/>
    <w:rsid w:val="00AC3F1F"/>
    <w:rsid w:val="00AC45FE"/>
    <w:rsid w:val="00AC46AF"/>
    <w:rsid w:val="00AC4C5C"/>
    <w:rsid w:val="00AC502E"/>
    <w:rsid w:val="00AC51AD"/>
    <w:rsid w:val="00AC540D"/>
    <w:rsid w:val="00AC55C4"/>
    <w:rsid w:val="00AC5BE4"/>
    <w:rsid w:val="00AC5CD8"/>
    <w:rsid w:val="00AC6348"/>
    <w:rsid w:val="00AC645E"/>
    <w:rsid w:val="00AC66CF"/>
    <w:rsid w:val="00AC6B5E"/>
    <w:rsid w:val="00AC6BEC"/>
    <w:rsid w:val="00AC6DEC"/>
    <w:rsid w:val="00AC6DFB"/>
    <w:rsid w:val="00AC709D"/>
    <w:rsid w:val="00AC70D5"/>
    <w:rsid w:val="00AC779E"/>
    <w:rsid w:val="00AC7A21"/>
    <w:rsid w:val="00AD035A"/>
    <w:rsid w:val="00AD0721"/>
    <w:rsid w:val="00AD0C00"/>
    <w:rsid w:val="00AD13B4"/>
    <w:rsid w:val="00AD1FF1"/>
    <w:rsid w:val="00AD2F9B"/>
    <w:rsid w:val="00AD3103"/>
    <w:rsid w:val="00AD3EEC"/>
    <w:rsid w:val="00AD3F91"/>
    <w:rsid w:val="00AD44A4"/>
    <w:rsid w:val="00AD4B6F"/>
    <w:rsid w:val="00AD4E1E"/>
    <w:rsid w:val="00AD5180"/>
    <w:rsid w:val="00AD52FB"/>
    <w:rsid w:val="00AD563A"/>
    <w:rsid w:val="00AD57AF"/>
    <w:rsid w:val="00AD5834"/>
    <w:rsid w:val="00AD5E24"/>
    <w:rsid w:val="00AD603B"/>
    <w:rsid w:val="00AD6118"/>
    <w:rsid w:val="00AD6128"/>
    <w:rsid w:val="00AD61B9"/>
    <w:rsid w:val="00AD61F1"/>
    <w:rsid w:val="00AD6E85"/>
    <w:rsid w:val="00AD72AA"/>
    <w:rsid w:val="00AD72E1"/>
    <w:rsid w:val="00AD78B6"/>
    <w:rsid w:val="00AD7F36"/>
    <w:rsid w:val="00AE009B"/>
    <w:rsid w:val="00AE009D"/>
    <w:rsid w:val="00AE009F"/>
    <w:rsid w:val="00AE0731"/>
    <w:rsid w:val="00AE080B"/>
    <w:rsid w:val="00AE085F"/>
    <w:rsid w:val="00AE0974"/>
    <w:rsid w:val="00AE0FAB"/>
    <w:rsid w:val="00AE121D"/>
    <w:rsid w:val="00AE122C"/>
    <w:rsid w:val="00AE1313"/>
    <w:rsid w:val="00AE1A91"/>
    <w:rsid w:val="00AE1BC0"/>
    <w:rsid w:val="00AE1C4F"/>
    <w:rsid w:val="00AE1DC2"/>
    <w:rsid w:val="00AE1E56"/>
    <w:rsid w:val="00AE2B75"/>
    <w:rsid w:val="00AE2FCD"/>
    <w:rsid w:val="00AE31C4"/>
    <w:rsid w:val="00AE323B"/>
    <w:rsid w:val="00AE3491"/>
    <w:rsid w:val="00AE3C9C"/>
    <w:rsid w:val="00AE4257"/>
    <w:rsid w:val="00AE42DC"/>
    <w:rsid w:val="00AE4691"/>
    <w:rsid w:val="00AE47EC"/>
    <w:rsid w:val="00AE52D8"/>
    <w:rsid w:val="00AE564C"/>
    <w:rsid w:val="00AE5775"/>
    <w:rsid w:val="00AE5DED"/>
    <w:rsid w:val="00AE696D"/>
    <w:rsid w:val="00AE6CB0"/>
    <w:rsid w:val="00AE7527"/>
    <w:rsid w:val="00AE796E"/>
    <w:rsid w:val="00AE7BDE"/>
    <w:rsid w:val="00AF00DA"/>
    <w:rsid w:val="00AF0CF8"/>
    <w:rsid w:val="00AF108C"/>
    <w:rsid w:val="00AF10A1"/>
    <w:rsid w:val="00AF10BE"/>
    <w:rsid w:val="00AF123F"/>
    <w:rsid w:val="00AF12BD"/>
    <w:rsid w:val="00AF164F"/>
    <w:rsid w:val="00AF1652"/>
    <w:rsid w:val="00AF172D"/>
    <w:rsid w:val="00AF1DCE"/>
    <w:rsid w:val="00AF2003"/>
    <w:rsid w:val="00AF20F2"/>
    <w:rsid w:val="00AF23A3"/>
    <w:rsid w:val="00AF26D0"/>
    <w:rsid w:val="00AF28B1"/>
    <w:rsid w:val="00AF2993"/>
    <w:rsid w:val="00AF37E3"/>
    <w:rsid w:val="00AF38B5"/>
    <w:rsid w:val="00AF3AA6"/>
    <w:rsid w:val="00AF3C52"/>
    <w:rsid w:val="00AF3F1D"/>
    <w:rsid w:val="00AF4096"/>
    <w:rsid w:val="00AF45CA"/>
    <w:rsid w:val="00AF4899"/>
    <w:rsid w:val="00AF507A"/>
    <w:rsid w:val="00AF53AF"/>
    <w:rsid w:val="00AF5741"/>
    <w:rsid w:val="00AF5A15"/>
    <w:rsid w:val="00AF60F0"/>
    <w:rsid w:val="00AF6170"/>
    <w:rsid w:val="00AF62D9"/>
    <w:rsid w:val="00AF669A"/>
    <w:rsid w:val="00AF67D7"/>
    <w:rsid w:val="00AF69F4"/>
    <w:rsid w:val="00AF6BF2"/>
    <w:rsid w:val="00AF6D89"/>
    <w:rsid w:val="00AF7077"/>
    <w:rsid w:val="00AF73B4"/>
    <w:rsid w:val="00AF796D"/>
    <w:rsid w:val="00AF799F"/>
    <w:rsid w:val="00AF9CC6"/>
    <w:rsid w:val="00B0074B"/>
    <w:rsid w:val="00B008B7"/>
    <w:rsid w:val="00B00B40"/>
    <w:rsid w:val="00B00E15"/>
    <w:rsid w:val="00B0179B"/>
    <w:rsid w:val="00B01C4A"/>
    <w:rsid w:val="00B01EAD"/>
    <w:rsid w:val="00B0257D"/>
    <w:rsid w:val="00B02720"/>
    <w:rsid w:val="00B028FF"/>
    <w:rsid w:val="00B02A85"/>
    <w:rsid w:val="00B02DBC"/>
    <w:rsid w:val="00B02E7F"/>
    <w:rsid w:val="00B02F6D"/>
    <w:rsid w:val="00B02F7D"/>
    <w:rsid w:val="00B02FBE"/>
    <w:rsid w:val="00B0303B"/>
    <w:rsid w:val="00B0316C"/>
    <w:rsid w:val="00B032B2"/>
    <w:rsid w:val="00B03D48"/>
    <w:rsid w:val="00B03FAD"/>
    <w:rsid w:val="00B04648"/>
    <w:rsid w:val="00B0467E"/>
    <w:rsid w:val="00B04B6A"/>
    <w:rsid w:val="00B04DB1"/>
    <w:rsid w:val="00B04DE9"/>
    <w:rsid w:val="00B05086"/>
    <w:rsid w:val="00B05A30"/>
    <w:rsid w:val="00B05B38"/>
    <w:rsid w:val="00B05D4E"/>
    <w:rsid w:val="00B05E57"/>
    <w:rsid w:val="00B0625A"/>
    <w:rsid w:val="00B06412"/>
    <w:rsid w:val="00B06835"/>
    <w:rsid w:val="00B069B5"/>
    <w:rsid w:val="00B06B0A"/>
    <w:rsid w:val="00B06B7B"/>
    <w:rsid w:val="00B06CFC"/>
    <w:rsid w:val="00B06F1D"/>
    <w:rsid w:val="00B07051"/>
    <w:rsid w:val="00B071B8"/>
    <w:rsid w:val="00B074FC"/>
    <w:rsid w:val="00B07666"/>
    <w:rsid w:val="00B077B1"/>
    <w:rsid w:val="00B07842"/>
    <w:rsid w:val="00B07843"/>
    <w:rsid w:val="00B07B16"/>
    <w:rsid w:val="00B07C7E"/>
    <w:rsid w:val="00B07D16"/>
    <w:rsid w:val="00B10233"/>
    <w:rsid w:val="00B102B5"/>
    <w:rsid w:val="00B10453"/>
    <w:rsid w:val="00B10786"/>
    <w:rsid w:val="00B10E86"/>
    <w:rsid w:val="00B10E8A"/>
    <w:rsid w:val="00B112F7"/>
    <w:rsid w:val="00B11A78"/>
    <w:rsid w:val="00B12026"/>
    <w:rsid w:val="00B1215F"/>
    <w:rsid w:val="00B12598"/>
    <w:rsid w:val="00B1267E"/>
    <w:rsid w:val="00B12C8E"/>
    <w:rsid w:val="00B12E00"/>
    <w:rsid w:val="00B12FDB"/>
    <w:rsid w:val="00B1335C"/>
    <w:rsid w:val="00B13C97"/>
    <w:rsid w:val="00B13CEF"/>
    <w:rsid w:val="00B14647"/>
    <w:rsid w:val="00B14A1B"/>
    <w:rsid w:val="00B14E5C"/>
    <w:rsid w:val="00B1539C"/>
    <w:rsid w:val="00B15405"/>
    <w:rsid w:val="00B15D19"/>
    <w:rsid w:val="00B15F80"/>
    <w:rsid w:val="00B1662C"/>
    <w:rsid w:val="00B1665D"/>
    <w:rsid w:val="00B168BE"/>
    <w:rsid w:val="00B16B28"/>
    <w:rsid w:val="00B16C8A"/>
    <w:rsid w:val="00B170AE"/>
    <w:rsid w:val="00B17E22"/>
    <w:rsid w:val="00B20E93"/>
    <w:rsid w:val="00B20F31"/>
    <w:rsid w:val="00B2110D"/>
    <w:rsid w:val="00B213EC"/>
    <w:rsid w:val="00B217F8"/>
    <w:rsid w:val="00B21A3D"/>
    <w:rsid w:val="00B21D32"/>
    <w:rsid w:val="00B22375"/>
    <w:rsid w:val="00B2252C"/>
    <w:rsid w:val="00B22FA4"/>
    <w:rsid w:val="00B2327A"/>
    <w:rsid w:val="00B2373F"/>
    <w:rsid w:val="00B23A89"/>
    <w:rsid w:val="00B24820"/>
    <w:rsid w:val="00B251E6"/>
    <w:rsid w:val="00B25203"/>
    <w:rsid w:val="00B25340"/>
    <w:rsid w:val="00B254B5"/>
    <w:rsid w:val="00B255AD"/>
    <w:rsid w:val="00B25AEE"/>
    <w:rsid w:val="00B25BA2"/>
    <w:rsid w:val="00B25C40"/>
    <w:rsid w:val="00B261D2"/>
    <w:rsid w:val="00B264DB"/>
    <w:rsid w:val="00B26A8D"/>
    <w:rsid w:val="00B26BA8"/>
    <w:rsid w:val="00B26D5F"/>
    <w:rsid w:val="00B270EB"/>
    <w:rsid w:val="00B274E5"/>
    <w:rsid w:val="00B27988"/>
    <w:rsid w:val="00B27C08"/>
    <w:rsid w:val="00B27F9C"/>
    <w:rsid w:val="00B3011E"/>
    <w:rsid w:val="00B305F4"/>
    <w:rsid w:val="00B308A8"/>
    <w:rsid w:val="00B30B0F"/>
    <w:rsid w:val="00B30BC5"/>
    <w:rsid w:val="00B30EF9"/>
    <w:rsid w:val="00B30FB8"/>
    <w:rsid w:val="00B313AA"/>
    <w:rsid w:val="00B31420"/>
    <w:rsid w:val="00B31692"/>
    <w:rsid w:val="00B320CD"/>
    <w:rsid w:val="00B3272B"/>
    <w:rsid w:val="00B32E9E"/>
    <w:rsid w:val="00B33246"/>
    <w:rsid w:val="00B336C0"/>
    <w:rsid w:val="00B33BE4"/>
    <w:rsid w:val="00B343CA"/>
    <w:rsid w:val="00B34ABD"/>
    <w:rsid w:val="00B34CB0"/>
    <w:rsid w:val="00B3518D"/>
    <w:rsid w:val="00B35438"/>
    <w:rsid w:val="00B355D0"/>
    <w:rsid w:val="00B35A10"/>
    <w:rsid w:val="00B35A7E"/>
    <w:rsid w:val="00B35B5E"/>
    <w:rsid w:val="00B362E9"/>
    <w:rsid w:val="00B3677B"/>
    <w:rsid w:val="00B36CD2"/>
    <w:rsid w:val="00B36D21"/>
    <w:rsid w:val="00B36D99"/>
    <w:rsid w:val="00B3717A"/>
    <w:rsid w:val="00B374E4"/>
    <w:rsid w:val="00B37C1A"/>
    <w:rsid w:val="00B37D35"/>
    <w:rsid w:val="00B37DEF"/>
    <w:rsid w:val="00B39103"/>
    <w:rsid w:val="00B4003A"/>
    <w:rsid w:val="00B409A5"/>
    <w:rsid w:val="00B40E42"/>
    <w:rsid w:val="00B40E4D"/>
    <w:rsid w:val="00B40E9B"/>
    <w:rsid w:val="00B414B9"/>
    <w:rsid w:val="00B41816"/>
    <w:rsid w:val="00B41825"/>
    <w:rsid w:val="00B4204F"/>
    <w:rsid w:val="00B42485"/>
    <w:rsid w:val="00B4258B"/>
    <w:rsid w:val="00B429B3"/>
    <w:rsid w:val="00B42A6F"/>
    <w:rsid w:val="00B42D1A"/>
    <w:rsid w:val="00B430D6"/>
    <w:rsid w:val="00B43110"/>
    <w:rsid w:val="00B437E8"/>
    <w:rsid w:val="00B43A5E"/>
    <w:rsid w:val="00B43AB8"/>
    <w:rsid w:val="00B43BEC"/>
    <w:rsid w:val="00B43C57"/>
    <w:rsid w:val="00B444F9"/>
    <w:rsid w:val="00B4469D"/>
    <w:rsid w:val="00B446C3"/>
    <w:rsid w:val="00B447B9"/>
    <w:rsid w:val="00B44D89"/>
    <w:rsid w:val="00B44EB5"/>
    <w:rsid w:val="00B4514A"/>
    <w:rsid w:val="00B45ECC"/>
    <w:rsid w:val="00B4614C"/>
    <w:rsid w:val="00B46151"/>
    <w:rsid w:val="00B4624D"/>
    <w:rsid w:val="00B464F4"/>
    <w:rsid w:val="00B465D3"/>
    <w:rsid w:val="00B4697F"/>
    <w:rsid w:val="00B4698C"/>
    <w:rsid w:val="00B47014"/>
    <w:rsid w:val="00B473FF"/>
    <w:rsid w:val="00B4741F"/>
    <w:rsid w:val="00B475AE"/>
    <w:rsid w:val="00B50053"/>
    <w:rsid w:val="00B503FA"/>
    <w:rsid w:val="00B50DCA"/>
    <w:rsid w:val="00B51009"/>
    <w:rsid w:val="00B51612"/>
    <w:rsid w:val="00B51F02"/>
    <w:rsid w:val="00B520D8"/>
    <w:rsid w:val="00B52103"/>
    <w:rsid w:val="00B52388"/>
    <w:rsid w:val="00B52928"/>
    <w:rsid w:val="00B529A1"/>
    <w:rsid w:val="00B53343"/>
    <w:rsid w:val="00B53788"/>
    <w:rsid w:val="00B5399F"/>
    <w:rsid w:val="00B53A4C"/>
    <w:rsid w:val="00B53C55"/>
    <w:rsid w:val="00B53DAB"/>
    <w:rsid w:val="00B543CC"/>
    <w:rsid w:val="00B5470B"/>
    <w:rsid w:val="00B54883"/>
    <w:rsid w:val="00B548C3"/>
    <w:rsid w:val="00B54D65"/>
    <w:rsid w:val="00B5541C"/>
    <w:rsid w:val="00B55494"/>
    <w:rsid w:val="00B55626"/>
    <w:rsid w:val="00B55A88"/>
    <w:rsid w:val="00B55B02"/>
    <w:rsid w:val="00B55C04"/>
    <w:rsid w:val="00B55F1A"/>
    <w:rsid w:val="00B563E0"/>
    <w:rsid w:val="00B56BA7"/>
    <w:rsid w:val="00B57588"/>
    <w:rsid w:val="00B578B6"/>
    <w:rsid w:val="00B57A55"/>
    <w:rsid w:val="00B57CD0"/>
    <w:rsid w:val="00B605E8"/>
    <w:rsid w:val="00B61363"/>
    <w:rsid w:val="00B61493"/>
    <w:rsid w:val="00B61B9D"/>
    <w:rsid w:val="00B61C14"/>
    <w:rsid w:val="00B61C5B"/>
    <w:rsid w:val="00B61F38"/>
    <w:rsid w:val="00B624F1"/>
    <w:rsid w:val="00B626A1"/>
    <w:rsid w:val="00B6297D"/>
    <w:rsid w:val="00B63741"/>
    <w:rsid w:val="00B63937"/>
    <w:rsid w:val="00B6396A"/>
    <w:rsid w:val="00B63D82"/>
    <w:rsid w:val="00B63F44"/>
    <w:rsid w:val="00B64037"/>
    <w:rsid w:val="00B6437F"/>
    <w:rsid w:val="00B64410"/>
    <w:rsid w:val="00B6442B"/>
    <w:rsid w:val="00B64434"/>
    <w:rsid w:val="00B645C8"/>
    <w:rsid w:val="00B64A6A"/>
    <w:rsid w:val="00B64A70"/>
    <w:rsid w:val="00B64D11"/>
    <w:rsid w:val="00B64D5E"/>
    <w:rsid w:val="00B64E93"/>
    <w:rsid w:val="00B65306"/>
    <w:rsid w:val="00B65318"/>
    <w:rsid w:val="00B6545D"/>
    <w:rsid w:val="00B654E7"/>
    <w:rsid w:val="00B6569E"/>
    <w:rsid w:val="00B65AEB"/>
    <w:rsid w:val="00B65B09"/>
    <w:rsid w:val="00B65D4B"/>
    <w:rsid w:val="00B65EB0"/>
    <w:rsid w:val="00B66012"/>
    <w:rsid w:val="00B664AD"/>
    <w:rsid w:val="00B66790"/>
    <w:rsid w:val="00B66A42"/>
    <w:rsid w:val="00B66A82"/>
    <w:rsid w:val="00B66C6C"/>
    <w:rsid w:val="00B66F06"/>
    <w:rsid w:val="00B67144"/>
    <w:rsid w:val="00B671D4"/>
    <w:rsid w:val="00B67422"/>
    <w:rsid w:val="00B674F9"/>
    <w:rsid w:val="00B67845"/>
    <w:rsid w:val="00B67A38"/>
    <w:rsid w:val="00B67F55"/>
    <w:rsid w:val="00B70179"/>
    <w:rsid w:val="00B70372"/>
    <w:rsid w:val="00B70B6A"/>
    <w:rsid w:val="00B71139"/>
    <w:rsid w:val="00B713E1"/>
    <w:rsid w:val="00B7195B"/>
    <w:rsid w:val="00B71A23"/>
    <w:rsid w:val="00B71E94"/>
    <w:rsid w:val="00B71F94"/>
    <w:rsid w:val="00B72036"/>
    <w:rsid w:val="00B72127"/>
    <w:rsid w:val="00B722C2"/>
    <w:rsid w:val="00B725EE"/>
    <w:rsid w:val="00B72636"/>
    <w:rsid w:val="00B72AEB"/>
    <w:rsid w:val="00B72E00"/>
    <w:rsid w:val="00B73B26"/>
    <w:rsid w:val="00B73FE7"/>
    <w:rsid w:val="00B740B3"/>
    <w:rsid w:val="00B7434D"/>
    <w:rsid w:val="00B74572"/>
    <w:rsid w:val="00B74966"/>
    <w:rsid w:val="00B749B2"/>
    <w:rsid w:val="00B74C5C"/>
    <w:rsid w:val="00B75371"/>
    <w:rsid w:val="00B754BE"/>
    <w:rsid w:val="00B759C7"/>
    <w:rsid w:val="00B75CEA"/>
    <w:rsid w:val="00B75E3C"/>
    <w:rsid w:val="00B75FCE"/>
    <w:rsid w:val="00B7614F"/>
    <w:rsid w:val="00B763AA"/>
    <w:rsid w:val="00B76A08"/>
    <w:rsid w:val="00B76B62"/>
    <w:rsid w:val="00B76D64"/>
    <w:rsid w:val="00B77744"/>
    <w:rsid w:val="00B77972"/>
    <w:rsid w:val="00B7797E"/>
    <w:rsid w:val="00B8011C"/>
    <w:rsid w:val="00B8089B"/>
    <w:rsid w:val="00B80BA4"/>
    <w:rsid w:val="00B80DF0"/>
    <w:rsid w:val="00B810EB"/>
    <w:rsid w:val="00B816CD"/>
    <w:rsid w:val="00B81B25"/>
    <w:rsid w:val="00B81D84"/>
    <w:rsid w:val="00B81DFD"/>
    <w:rsid w:val="00B81F46"/>
    <w:rsid w:val="00B8204F"/>
    <w:rsid w:val="00B82181"/>
    <w:rsid w:val="00B822A8"/>
    <w:rsid w:val="00B826EA"/>
    <w:rsid w:val="00B82864"/>
    <w:rsid w:val="00B82980"/>
    <w:rsid w:val="00B82AA0"/>
    <w:rsid w:val="00B82AA9"/>
    <w:rsid w:val="00B83181"/>
    <w:rsid w:val="00B83245"/>
    <w:rsid w:val="00B83358"/>
    <w:rsid w:val="00B8392E"/>
    <w:rsid w:val="00B83C87"/>
    <w:rsid w:val="00B83CB4"/>
    <w:rsid w:val="00B83D5C"/>
    <w:rsid w:val="00B83E86"/>
    <w:rsid w:val="00B83EB0"/>
    <w:rsid w:val="00B83F9E"/>
    <w:rsid w:val="00B8420D"/>
    <w:rsid w:val="00B844FC"/>
    <w:rsid w:val="00B845EF"/>
    <w:rsid w:val="00B849CC"/>
    <w:rsid w:val="00B84A97"/>
    <w:rsid w:val="00B84C8F"/>
    <w:rsid w:val="00B851B6"/>
    <w:rsid w:val="00B86092"/>
    <w:rsid w:val="00B864C0"/>
    <w:rsid w:val="00B867CE"/>
    <w:rsid w:val="00B868AC"/>
    <w:rsid w:val="00B87665"/>
    <w:rsid w:val="00B8789D"/>
    <w:rsid w:val="00B878C2"/>
    <w:rsid w:val="00B87D7E"/>
    <w:rsid w:val="00B90238"/>
    <w:rsid w:val="00B90883"/>
    <w:rsid w:val="00B908BA"/>
    <w:rsid w:val="00B90CC0"/>
    <w:rsid w:val="00B910B7"/>
    <w:rsid w:val="00B91112"/>
    <w:rsid w:val="00B911DB"/>
    <w:rsid w:val="00B91498"/>
    <w:rsid w:val="00B914D4"/>
    <w:rsid w:val="00B92305"/>
    <w:rsid w:val="00B927E6"/>
    <w:rsid w:val="00B93077"/>
    <w:rsid w:val="00B93126"/>
    <w:rsid w:val="00B93A94"/>
    <w:rsid w:val="00B93B0D"/>
    <w:rsid w:val="00B93E61"/>
    <w:rsid w:val="00B93F42"/>
    <w:rsid w:val="00B9401A"/>
    <w:rsid w:val="00B94318"/>
    <w:rsid w:val="00B94795"/>
    <w:rsid w:val="00B94824"/>
    <w:rsid w:val="00B94A79"/>
    <w:rsid w:val="00B94D7C"/>
    <w:rsid w:val="00B953AC"/>
    <w:rsid w:val="00B954DE"/>
    <w:rsid w:val="00B957C0"/>
    <w:rsid w:val="00B958DF"/>
    <w:rsid w:val="00B96339"/>
    <w:rsid w:val="00B963CB"/>
    <w:rsid w:val="00B9682D"/>
    <w:rsid w:val="00B97207"/>
    <w:rsid w:val="00B9739E"/>
    <w:rsid w:val="00B97C69"/>
    <w:rsid w:val="00BA0337"/>
    <w:rsid w:val="00BA04F4"/>
    <w:rsid w:val="00BA0693"/>
    <w:rsid w:val="00BA0CBA"/>
    <w:rsid w:val="00BA0F8E"/>
    <w:rsid w:val="00BA1223"/>
    <w:rsid w:val="00BA123D"/>
    <w:rsid w:val="00BA144F"/>
    <w:rsid w:val="00BA14F0"/>
    <w:rsid w:val="00BA1B27"/>
    <w:rsid w:val="00BA1FD3"/>
    <w:rsid w:val="00BA2214"/>
    <w:rsid w:val="00BA26B4"/>
    <w:rsid w:val="00BA26EF"/>
    <w:rsid w:val="00BA274D"/>
    <w:rsid w:val="00BA279F"/>
    <w:rsid w:val="00BA2D89"/>
    <w:rsid w:val="00BA2E88"/>
    <w:rsid w:val="00BA3500"/>
    <w:rsid w:val="00BA3763"/>
    <w:rsid w:val="00BA3A2D"/>
    <w:rsid w:val="00BA3A5B"/>
    <w:rsid w:val="00BA3C47"/>
    <w:rsid w:val="00BA4387"/>
    <w:rsid w:val="00BA46B0"/>
    <w:rsid w:val="00BA49EB"/>
    <w:rsid w:val="00BA4E20"/>
    <w:rsid w:val="00BA552F"/>
    <w:rsid w:val="00BA5697"/>
    <w:rsid w:val="00BA5C6B"/>
    <w:rsid w:val="00BA5D5E"/>
    <w:rsid w:val="00BA6059"/>
    <w:rsid w:val="00BA6765"/>
    <w:rsid w:val="00BA6A89"/>
    <w:rsid w:val="00BA6BAF"/>
    <w:rsid w:val="00BA75D6"/>
    <w:rsid w:val="00BA7E64"/>
    <w:rsid w:val="00BAAC7D"/>
    <w:rsid w:val="00BAD9D6"/>
    <w:rsid w:val="00BB0059"/>
    <w:rsid w:val="00BB05D7"/>
    <w:rsid w:val="00BB0B43"/>
    <w:rsid w:val="00BB0C0B"/>
    <w:rsid w:val="00BB0D50"/>
    <w:rsid w:val="00BB0D95"/>
    <w:rsid w:val="00BB0E9C"/>
    <w:rsid w:val="00BB112B"/>
    <w:rsid w:val="00BB1781"/>
    <w:rsid w:val="00BB1918"/>
    <w:rsid w:val="00BB1C2F"/>
    <w:rsid w:val="00BB1F67"/>
    <w:rsid w:val="00BB1FA1"/>
    <w:rsid w:val="00BB211A"/>
    <w:rsid w:val="00BB21BF"/>
    <w:rsid w:val="00BB244F"/>
    <w:rsid w:val="00BB2825"/>
    <w:rsid w:val="00BB30A1"/>
    <w:rsid w:val="00BB30EB"/>
    <w:rsid w:val="00BB3891"/>
    <w:rsid w:val="00BB39EC"/>
    <w:rsid w:val="00BB3AAD"/>
    <w:rsid w:val="00BB3C6B"/>
    <w:rsid w:val="00BB3FF4"/>
    <w:rsid w:val="00BB4235"/>
    <w:rsid w:val="00BB47BA"/>
    <w:rsid w:val="00BB4925"/>
    <w:rsid w:val="00BB4EE8"/>
    <w:rsid w:val="00BB50B5"/>
    <w:rsid w:val="00BB5534"/>
    <w:rsid w:val="00BB556F"/>
    <w:rsid w:val="00BB5575"/>
    <w:rsid w:val="00BB5920"/>
    <w:rsid w:val="00BB5EA4"/>
    <w:rsid w:val="00BB5EB3"/>
    <w:rsid w:val="00BB5F3E"/>
    <w:rsid w:val="00BB63D0"/>
    <w:rsid w:val="00BB64CE"/>
    <w:rsid w:val="00BB664B"/>
    <w:rsid w:val="00BB671A"/>
    <w:rsid w:val="00BB6F69"/>
    <w:rsid w:val="00BB706D"/>
    <w:rsid w:val="00BB70B7"/>
    <w:rsid w:val="00BB73DA"/>
    <w:rsid w:val="00BB7DB3"/>
    <w:rsid w:val="00BB7EC8"/>
    <w:rsid w:val="00BC0462"/>
    <w:rsid w:val="00BC0E7D"/>
    <w:rsid w:val="00BC14EF"/>
    <w:rsid w:val="00BC15BC"/>
    <w:rsid w:val="00BC16B1"/>
    <w:rsid w:val="00BC1865"/>
    <w:rsid w:val="00BC21DC"/>
    <w:rsid w:val="00BC2512"/>
    <w:rsid w:val="00BC26C5"/>
    <w:rsid w:val="00BC28A8"/>
    <w:rsid w:val="00BC3102"/>
    <w:rsid w:val="00BC3115"/>
    <w:rsid w:val="00BC32D9"/>
    <w:rsid w:val="00BC3354"/>
    <w:rsid w:val="00BC3692"/>
    <w:rsid w:val="00BC37D7"/>
    <w:rsid w:val="00BC3DB6"/>
    <w:rsid w:val="00BC3ED8"/>
    <w:rsid w:val="00BC403D"/>
    <w:rsid w:val="00BC4270"/>
    <w:rsid w:val="00BC4569"/>
    <w:rsid w:val="00BC4788"/>
    <w:rsid w:val="00BC4AD4"/>
    <w:rsid w:val="00BC4C69"/>
    <w:rsid w:val="00BC552F"/>
    <w:rsid w:val="00BC56FB"/>
    <w:rsid w:val="00BC61CD"/>
    <w:rsid w:val="00BC6385"/>
    <w:rsid w:val="00BC69FE"/>
    <w:rsid w:val="00BC6B4A"/>
    <w:rsid w:val="00BC7C21"/>
    <w:rsid w:val="00BC7E45"/>
    <w:rsid w:val="00BC7F20"/>
    <w:rsid w:val="00BD04DF"/>
    <w:rsid w:val="00BD065B"/>
    <w:rsid w:val="00BD0B44"/>
    <w:rsid w:val="00BD256E"/>
    <w:rsid w:val="00BD2863"/>
    <w:rsid w:val="00BD28EF"/>
    <w:rsid w:val="00BD2935"/>
    <w:rsid w:val="00BD3083"/>
    <w:rsid w:val="00BD3352"/>
    <w:rsid w:val="00BD33F3"/>
    <w:rsid w:val="00BD378C"/>
    <w:rsid w:val="00BD3960"/>
    <w:rsid w:val="00BD3E6D"/>
    <w:rsid w:val="00BD3FFF"/>
    <w:rsid w:val="00BD405F"/>
    <w:rsid w:val="00BD4CFE"/>
    <w:rsid w:val="00BD4DB5"/>
    <w:rsid w:val="00BD5298"/>
    <w:rsid w:val="00BD5324"/>
    <w:rsid w:val="00BD5B87"/>
    <w:rsid w:val="00BD5BCF"/>
    <w:rsid w:val="00BD5D97"/>
    <w:rsid w:val="00BD67BF"/>
    <w:rsid w:val="00BD6962"/>
    <w:rsid w:val="00BD69CC"/>
    <w:rsid w:val="00BD6E50"/>
    <w:rsid w:val="00BD6F6C"/>
    <w:rsid w:val="00BD73D0"/>
    <w:rsid w:val="00BD73DB"/>
    <w:rsid w:val="00BD7A1E"/>
    <w:rsid w:val="00BD7DBC"/>
    <w:rsid w:val="00BD7F61"/>
    <w:rsid w:val="00BD876F"/>
    <w:rsid w:val="00BD8F1E"/>
    <w:rsid w:val="00BE03C3"/>
    <w:rsid w:val="00BE05A7"/>
    <w:rsid w:val="00BE0AAA"/>
    <w:rsid w:val="00BE1D1A"/>
    <w:rsid w:val="00BE1FA8"/>
    <w:rsid w:val="00BE2061"/>
    <w:rsid w:val="00BE23A5"/>
    <w:rsid w:val="00BE256B"/>
    <w:rsid w:val="00BE2A3E"/>
    <w:rsid w:val="00BE2BED"/>
    <w:rsid w:val="00BE2C6D"/>
    <w:rsid w:val="00BE311C"/>
    <w:rsid w:val="00BE3552"/>
    <w:rsid w:val="00BE3C7F"/>
    <w:rsid w:val="00BE3C98"/>
    <w:rsid w:val="00BE47FD"/>
    <w:rsid w:val="00BE49B1"/>
    <w:rsid w:val="00BE4B76"/>
    <w:rsid w:val="00BE4C28"/>
    <w:rsid w:val="00BE5771"/>
    <w:rsid w:val="00BE5CE6"/>
    <w:rsid w:val="00BE5CED"/>
    <w:rsid w:val="00BE5EDD"/>
    <w:rsid w:val="00BE63AB"/>
    <w:rsid w:val="00BE683C"/>
    <w:rsid w:val="00BE689A"/>
    <w:rsid w:val="00BE69C9"/>
    <w:rsid w:val="00BE748C"/>
    <w:rsid w:val="00BE780A"/>
    <w:rsid w:val="00BE79FB"/>
    <w:rsid w:val="00BE7B3D"/>
    <w:rsid w:val="00BE7CDB"/>
    <w:rsid w:val="00BF0704"/>
    <w:rsid w:val="00BF0875"/>
    <w:rsid w:val="00BF0998"/>
    <w:rsid w:val="00BF0B08"/>
    <w:rsid w:val="00BF0BFD"/>
    <w:rsid w:val="00BF0DBD"/>
    <w:rsid w:val="00BF0EB5"/>
    <w:rsid w:val="00BF0F9E"/>
    <w:rsid w:val="00BF0FCF"/>
    <w:rsid w:val="00BF1295"/>
    <w:rsid w:val="00BF13BF"/>
    <w:rsid w:val="00BF15A1"/>
    <w:rsid w:val="00BF171E"/>
    <w:rsid w:val="00BF1755"/>
    <w:rsid w:val="00BF2296"/>
    <w:rsid w:val="00BF254B"/>
    <w:rsid w:val="00BF31AD"/>
    <w:rsid w:val="00BF33E4"/>
    <w:rsid w:val="00BF3540"/>
    <w:rsid w:val="00BF3F56"/>
    <w:rsid w:val="00BF4764"/>
    <w:rsid w:val="00BF48D0"/>
    <w:rsid w:val="00BF54E3"/>
    <w:rsid w:val="00BF5A2B"/>
    <w:rsid w:val="00BF5B20"/>
    <w:rsid w:val="00BF5C9B"/>
    <w:rsid w:val="00BF5CAE"/>
    <w:rsid w:val="00BF6006"/>
    <w:rsid w:val="00BF615B"/>
    <w:rsid w:val="00BF651B"/>
    <w:rsid w:val="00BF663B"/>
    <w:rsid w:val="00BF6A73"/>
    <w:rsid w:val="00BF6C76"/>
    <w:rsid w:val="00BF729D"/>
    <w:rsid w:val="00BF72B1"/>
    <w:rsid w:val="00BF77C0"/>
    <w:rsid w:val="00BF7AF6"/>
    <w:rsid w:val="00BF7C9D"/>
    <w:rsid w:val="00BF7E22"/>
    <w:rsid w:val="00BF8B78"/>
    <w:rsid w:val="00C007FA"/>
    <w:rsid w:val="00C008A4"/>
    <w:rsid w:val="00C00928"/>
    <w:rsid w:val="00C00BC0"/>
    <w:rsid w:val="00C0114C"/>
    <w:rsid w:val="00C015CE"/>
    <w:rsid w:val="00C015DA"/>
    <w:rsid w:val="00C01AB8"/>
    <w:rsid w:val="00C01B10"/>
    <w:rsid w:val="00C01CAD"/>
    <w:rsid w:val="00C021D4"/>
    <w:rsid w:val="00C025D3"/>
    <w:rsid w:val="00C028F2"/>
    <w:rsid w:val="00C02A1B"/>
    <w:rsid w:val="00C02C08"/>
    <w:rsid w:val="00C02DBA"/>
    <w:rsid w:val="00C02F1C"/>
    <w:rsid w:val="00C02FF8"/>
    <w:rsid w:val="00C036EF"/>
    <w:rsid w:val="00C03972"/>
    <w:rsid w:val="00C03E7F"/>
    <w:rsid w:val="00C03FAC"/>
    <w:rsid w:val="00C04061"/>
    <w:rsid w:val="00C04B09"/>
    <w:rsid w:val="00C04DBD"/>
    <w:rsid w:val="00C05224"/>
    <w:rsid w:val="00C05977"/>
    <w:rsid w:val="00C05A0B"/>
    <w:rsid w:val="00C05BB5"/>
    <w:rsid w:val="00C0640C"/>
    <w:rsid w:val="00C065B2"/>
    <w:rsid w:val="00C06694"/>
    <w:rsid w:val="00C06AFE"/>
    <w:rsid w:val="00C07183"/>
    <w:rsid w:val="00C075F9"/>
    <w:rsid w:val="00C07BFA"/>
    <w:rsid w:val="00C07ECA"/>
    <w:rsid w:val="00C1042C"/>
    <w:rsid w:val="00C104C5"/>
    <w:rsid w:val="00C10820"/>
    <w:rsid w:val="00C10B19"/>
    <w:rsid w:val="00C113CC"/>
    <w:rsid w:val="00C1150E"/>
    <w:rsid w:val="00C11872"/>
    <w:rsid w:val="00C11B08"/>
    <w:rsid w:val="00C11E69"/>
    <w:rsid w:val="00C13A17"/>
    <w:rsid w:val="00C13ABA"/>
    <w:rsid w:val="00C13C2B"/>
    <w:rsid w:val="00C149E2"/>
    <w:rsid w:val="00C14A5F"/>
    <w:rsid w:val="00C14A76"/>
    <w:rsid w:val="00C15184"/>
    <w:rsid w:val="00C154E7"/>
    <w:rsid w:val="00C1582E"/>
    <w:rsid w:val="00C159D1"/>
    <w:rsid w:val="00C15A97"/>
    <w:rsid w:val="00C15E22"/>
    <w:rsid w:val="00C160F8"/>
    <w:rsid w:val="00C166F0"/>
    <w:rsid w:val="00C16A02"/>
    <w:rsid w:val="00C16C69"/>
    <w:rsid w:val="00C17079"/>
    <w:rsid w:val="00C171E1"/>
    <w:rsid w:val="00C1747F"/>
    <w:rsid w:val="00C176D6"/>
    <w:rsid w:val="00C1792B"/>
    <w:rsid w:val="00C1797F"/>
    <w:rsid w:val="00C17F12"/>
    <w:rsid w:val="00C20154"/>
    <w:rsid w:val="00C202C7"/>
    <w:rsid w:val="00C20661"/>
    <w:rsid w:val="00C20AB6"/>
    <w:rsid w:val="00C216E3"/>
    <w:rsid w:val="00C224C7"/>
    <w:rsid w:val="00C22547"/>
    <w:rsid w:val="00C22548"/>
    <w:rsid w:val="00C230AB"/>
    <w:rsid w:val="00C235B7"/>
    <w:rsid w:val="00C23A38"/>
    <w:rsid w:val="00C23E4A"/>
    <w:rsid w:val="00C24113"/>
    <w:rsid w:val="00C24316"/>
    <w:rsid w:val="00C2441C"/>
    <w:rsid w:val="00C245AC"/>
    <w:rsid w:val="00C24743"/>
    <w:rsid w:val="00C250DE"/>
    <w:rsid w:val="00C25160"/>
    <w:rsid w:val="00C251F6"/>
    <w:rsid w:val="00C2544C"/>
    <w:rsid w:val="00C257FD"/>
    <w:rsid w:val="00C2580F"/>
    <w:rsid w:val="00C25948"/>
    <w:rsid w:val="00C25ADF"/>
    <w:rsid w:val="00C25D04"/>
    <w:rsid w:val="00C26858"/>
    <w:rsid w:val="00C26885"/>
    <w:rsid w:val="00C26EAE"/>
    <w:rsid w:val="00C271D6"/>
    <w:rsid w:val="00C27582"/>
    <w:rsid w:val="00C275AE"/>
    <w:rsid w:val="00C275CD"/>
    <w:rsid w:val="00C27D39"/>
    <w:rsid w:val="00C30951"/>
    <w:rsid w:val="00C30AD4"/>
    <w:rsid w:val="00C31180"/>
    <w:rsid w:val="00C31306"/>
    <w:rsid w:val="00C31971"/>
    <w:rsid w:val="00C31C60"/>
    <w:rsid w:val="00C32845"/>
    <w:rsid w:val="00C32895"/>
    <w:rsid w:val="00C32902"/>
    <w:rsid w:val="00C32964"/>
    <w:rsid w:val="00C32B23"/>
    <w:rsid w:val="00C33716"/>
    <w:rsid w:val="00C33824"/>
    <w:rsid w:val="00C33DAF"/>
    <w:rsid w:val="00C33FBA"/>
    <w:rsid w:val="00C346B3"/>
    <w:rsid w:val="00C34762"/>
    <w:rsid w:val="00C34CEF"/>
    <w:rsid w:val="00C34D6B"/>
    <w:rsid w:val="00C35656"/>
    <w:rsid w:val="00C35856"/>
    <w:rsid w:val="00C35870"/>
    <w:rsid w:val="00C35941"/>
    <w:rsid w:val="00C35D57"/>
    <w:rsid w:val="00C35DE4"/>
    <w:rsid w:val="00C36522"/>
    <w:rsid w:val="00C36662"/>
    <w:rsid w:val="00C366F6"/>
    <w:rsid w:val="00C36883"/>
    <w:rsid w:val="00C36A33"/>
    <w:rsid w:val="00C36AB1"/>
    <w:rsid w:val="00C36DF4"/>
    <w:rsid w:val="00C36FD0"/>
    <w:rsid w:val="00C37389"/>
    <w:rsid w:val="00C375FA"/>
    <w:rsid w:val="00C3774D"/>
    <w:rsid w:val="00C37ABB"/>
    <w:rsid w:val="00C37AE2"/>
    <w:rsid w:val="00C402B9"/>
    <w:rsid w:val="00C40EB7"/>
    <w:rsid w:val="00C412FA"/>
    <w:rsid w:val="00C41491"/>
    <w:rsid w:val="00C42098"/>
    <w:rsid w:val="00C4216F"/>
    <w:rsid w:val="00C4250E"/>
    <w:rsid w:val="00C42A14"/>
    <w:rsid w:val="00C42A95"/>
    <w:rsid w:val="00C43000"/>
    <w:rsid w:val="00C430F7"/>
    <w:rsid w:val="00C433BC"/>
    <w:rsid w:val="00C4341C"/>
    <w:rsid w:val="00C4357E"/>
    <w:rsid w:val="00C43935"/>
    <w:rsid w:val="00C43D81"/>
    <w:rsid w:val="00C444F3"/>
    <w:rsid w:val="00C44C0F"/>
    <w:rsid w:val="00C450DC"/>
    <w:rsid w:val="00C4511F"/>
    <w:rsid w:val="00C45392"/>
    <w:rsid w:val="00C45523"/>
    <w:rsid w:val="00C45557"/>
    <w:rsid w:val="00C459A2"/>
    <w:rsid w:val="00C459AC"/>
    <w:rsid w:val="00C45A0B"/>
    <w:rsid w:val="00C45A38"/>
    <w:rsid w:val="00C46269"/>
    <w:rsid w:val="00C4691F"/>
    <w:rsid w:val="00C46CB1"/>
    <w:rsid w:val="00C46F85"/>
    <w:rsid w:val="00C47005"/>
    <w:rsid w:val="00C47257"/>
    <w:rsid w:val="00C474B2"/>
    <w:rsid w:val="00C47875"/>
    <w:rsid w:val="00C47E31"/>
    <w:rsid w:val="00C47EEE"/>
    <w:rsid w:val="00C47F90"/>
    <w:rsid w:val="00C5031C"/>
    <w:rsid w:val="00C503DE"/>
    <w:rsid w:val="00C5063A"/>
    <w:rsid w:val="00C50B1A"/>
    <w:rsid w:val="00C50D90"/>
    <w:rsid w:val="00C50F6E"/>
    <w:rsid w:val="00C5106C"/>
    <w:rsid w:val="00C512DE"/>
    <w:rsid w:val="00C51414"/>
    <w:rsid w:val="00C51708"/>
    <w:rsid w:val="00C51DA6"/>
    <w:rsid w:val="00C52863"/>
    <w:rsid w:val="00C52B9F"/>
    <w:rsid w:val="00C5359F"/>
    <w:rsid w:val="00C535EC"/>
    <w:rsid w:val="00C5443A"/>
    <w:rsid w:val="00C5489F"/>
    <w:rsid w:val="00C54C39"/>
    <w:rsid w:val="00C54FD0"/>
    <w:rsid w:val="00C5575D"/>
    <w:rsid w:val="00C55814"/>
    <w:rsid w:val="00C55A24"/>
    <w:rsid w:val="00C55E36"/>
    <w:rsid w:val="00C55EA8"/>
    <w:rsid w:val="00C56012"/>
    <w:rsid w:val="00C5616B"/>
    <w:rsid w:val="00C561D4"/>
    <w:rsid w:val="00C566C9"/>
    <w:rsid w:val="00C5683B"/>
    <w:rsid w:val="00C56AB8"/>
    <w:rsid w:val="00C56DF6"/>
    <w:rsid w:val="00C57029"/>
    <w:rsid w:val="00C57144"/>
    <w:rsid w:val="00C57809"/>
    <w:rsid w:val="00C57E34"/>
    <w:rsid w:val="00C57F8E"/>
    <w:rsid w:val="00C601FD"/>
    <w:rsid w:val="00C603C5"/>
    <w:rsid w:val="00C60558"/>
    <w:rsid w:val="00C60680"/>
    <w:rsid w:val="00C60964"/>
    <w:rsid w:val="00C6146C"/>
    <w:rsid w:val="00C61512"/>
    <w:rsid w:val="00C61C57"/>
    <w:rsid w:val="00C61CE5"/>
    <w:rsid w:val="00C61E27"/>
    <w:rsid w:val="00C621DE"/>
    <w:rsid w:val="00C621E0"/>
    <w:rsid w:val="00C62225"/>
    <w:rsid w:val="00C623B3"/>
    <w:rsid w:val="00C62511"/>
    <w:rsid w:val="00C62563"/>
    <w:rsid w:val="00C63061"/>
    <w:rsid w:val="00C63935"/>
    <w:rsid w:val="00C64040"/>
    <w:rsid w:val="00C6405D"/>
    <w:rsid w:val="00C644DA"/>
    <w:rsid w:val="00C644F4"/>
    <w:rsid w:val="00C64AFF"/>
    <w:rsid w:val="00C64D7E"/>
    <w:rsid w:val="00C6591C"/>
    <w:rsid w:val="00C65D8F"/>
    <w:rsid w:val="00C65EBA"/>
    <w:rsid w:val="00C66307"/>
    <w:rsid w:val="00C66505"/>
    <w:rsid w:val="00C66AFF"/>
    <w:rsid w:val="00C672E6"/>
    <w:rsid w:val="00C67379"/>
    <w:rsid w:val="00C67504"/>
    <w:rsid w:val="00C67571"/>
    <w:rsid w:val="00C675A1"/>
    <w:rsid w:val="00C702FE"/>
    <w:rsid w:val="00C70754"/>
    <w:rsid w:val="00C70B85"/>
    <w:rsid w:val="00C70BF7"/>
    <w:rsid w:val="00C70D5F"/>
    <w:rsid w:val="00C718C3"/>
    <w:rsid w:val="00C71953"/>
    <w:rsid w:val="00C71CE8"/>
    <w:rsid w:val="00C71F74"/>
    <w:rsid w:val="00C720D7"/>
    <w:rsid w:val="00C720EE"/>
    <w:rsid w:val="00C72383"/>
    <w:rsid w:val="00C723EE"/>
    <w:rsid w:val="00C727E4"/>
    <w:rsid w:val="00C728DB"/>
    <w:rsid w:val="00C7290B"/>
    <w:rsid w:val="00C72EC1"/>
    <w:rsid w:val="00C72F07"/>
    <w:rsid w:val="00C72F3D"/>
    <w:rsid w:val="00C734FB"/>
    <w:rsid w:val="00C73871"/>
    <w:rsid w:val="00C73997"/>
    <w:rsid w:val="00C74640"/>
    <w:rsid w:val="00C748B1"/>
    <w:rsid w:val="00C74935"/>
    <w:rsid w:val="00C74E1B"/>
    <w:rsid w:val="00C74F66"/>
    <w:rsid w:val="00C74FD1"/>
    <w:rsid w:val="00C74FDB"/>
    <w:rsid w:val="00C750CD"/>
    <w:rsid w:val="00C75630"/>
    <w:rsid w:val="00C7570A"/>
    <w:rsid w:val="00C7596D"/>
    <w:rsid w:val="00C759B5"/>
    <w:rsid w:val="00C75A54"/>
    <w:rsid w:val="00C75C07"/>
    <w:rsid w:val="00C75CC5"/>
    <w:rsid w:val="00C75EB7"/>
    <w:rsid w:val="00C7612F"/>
    <w:rsid w:val="00C761E7"/>
    <w:rsid w:val="00C762B3"/>
    <w:rsid w:val="00C7697E"/>
    <w:rsid w:val="00C77037"/>
    <w:rsid w:val="00C77154"/>
    <w:rsid w:val="00C77906"/>
    <w:rsid w:val="00C77C17"/>
    <w:rsid w:val="00C77C3B"/>
    <w:rsid w:val="00C77CD9"/>
    <w:rsid w:val="00C80081"/>
    <w:rsid w:val="00C802E5"/>
    <w:rsid w:val="00C80376"/>
    <w:rsid w:val="00C803B0"/>
    <w:rsid w:val="00C803FB"/>
    <w:rsid w:val="00C80624"/>
    <w:rsid w:val="00C80701"/>
    <w:rsid w:val="00C80BB0"/>
    <w:rsid w:val="00C80D85"/>
    <w:rsid w:val="00C8124B"/>
    <w:rsid w:val="00C814B7"/>
    <w:rsid w:val="00C816EA"/>
    <w:rsid w:val="00C817E1"/>
    <w:rsid w:val="00C820FA"/>
    <w:rsid w:val="00C82BB9"/>
    <w:rsid w:val="00C8325F"/>
    <w:rsid w:val="00C8353C"/>
    <w:rsid w:val="00C83784"/>
    <w:rsid w:val="00C83F00"/>
    <w:rsid w:val="00C84159"/>
    <w:rsid w:val="00C842D5"/>
    <w:rsid w:val="00C8527E"/>
    <w:rsid w:val="00C857FB"/>
    <w:rsid w:val="00C85900"/>
    <w:rsid w:val="00C85A72"/>
    <w:rsid w:val="00C85CF9"/>
    <w:rsid w:val="00C8639C"/>
    <w:rsid w:val="00C86D0F"/>
    <w:rsid w:val="00C86F57"/>
    <w:rsid w:val="00C8728A"/>
    <w:rsid w:val="00C87316"/>
    <w:rsid w:val="00C87A14"/>
    <w:rsid w:val="00C87CED"/>
    <w:rsid w:val="00C87FD5"/>
    <w:rsid w:val="00C87FDC"/>
    <w:rsid w:val="00C903A4"/>
    <w:rsid w:val="00C908A8"/>
    <w:rsid w:val="00C908BE"/>
    <w:rsid w:val="00C90B84"/>
    <w:rsid w:val="00C9106C"/>
    <w:rsid w:val="00C91238"/>
    <w:rsid w:val="00C916E3"/>
    <w:rsid w:val="00C91BD2"/>
    <w:rsid w:val="00C920BB"/>
    <w:rsid w:val="00C923FA"/>
    <w:rsid w:val="00C92470"/>
    <w:rsid w:val="00C92DAF"/>
    <w:rsid w:val="00C92F88"/>
    <w:rsid w:val="00C93122"/>
    <w:rsid w:val="00C93258"/>
    <w:rsid w:val="00C9336E"/>
    <w:rsid w:val="00C93415"/>
    <w:rsid w:val="00C939C9"/>
    <w:rsid w:val="00C93DEE"/>
    <w:rsid w:val="00C940AE"/>
    <w:rsid w:val="00C94412"/>
    <w:rsid w:val="00C94470"/>
    <w:rsid w:val="00C94578"/>
    <w:rsid w:val="00C949DA"/>
    <w:rsid w:val="00C94A48"/>
    <w:rsid w:val="00C94EF8"/>
    <w:rsid w:val="00C94FF3"/>
    <w:rsid w:val="00C950E2"/>
    <w:rsid w:val="00C95336"/>
    <w:rsid w:val="00C962C9"/>
    <w:rsid w:val="00C96788"/>
    <w:rsid w:val="00C96BA8"/>
    <w:rsid w:val="00C96D92"/>
    <w:rsid w:val="00C970F7"/>
    <w:rsid w:val="00C97355"/>
    <w:rsid w:val="00C977F8"/>
    <w:rsid w:val="00C97A3A"/>
    <w:rsid w:val="00C97A6F"/>
    <w:rsid w:val="00CA02F8"/>
    <w:rsid w:val="00CA0669"/>
    <w:rsid w:val="00CA0E07"/>
    <w:rsid w:val="00CA20C2"/>
    <w:rsid w:val="00CA20EC"/>
    <w:rsid w:val="00CA2152"/>
    <w:rsid w:val="00CA22E0"/>
    <w:rsid w:val="00CA299E"/>
    <w:rsid w:val="00CA33F1"/>
    <w:rsid w:val="00CA3FF9"/>
    <w:rsid w:val="00CA43FC"/>
    <w:rsid w:val="00CA445F"/>
    <w:rsid w:val="00CA472B"/>
    <w:rsid w:val="00CA49CE"/>
    <w:rsid w:val="00CA4E5A"/>
    <w:rsid w:val="00CA4F31"/>
    <w:rsid w:val="00CA4FC5"/>
    <w:rsid w:val="00CA515D"/>
    <w:rsid w:val="00CA516E"/>
    <w:rsid w:val="00CA5317"/>
    <w:rsid w:val="00CA5366"/>
    <w:rsid w:val="00CA56DF"/>
    <w:rsid w:val="00CA5845"/>
    <w:rsid w:val="00CA6295"/>
    <w:rsid w:val="00CA62CD"/>
    <w:rsid w:val="00CA6477"/>
    <w:rsid w:val="00CA68C0"/>
    <w:rsid w:val="00CA6994"/>
    <w:rsid w:val="00CA6F30"/>
    <w:rsid w:val="00CA6FA0"/>
    <w:rsid w:val="00CA70BF"/>
    <w:rsid w:val="00CA72BA"/>
    <w:rsid w:val="00CA74E6"/>
    <w:rsid w:val="00CA7643"/>
    <w:rsid w:val="00CA7B8C"/>
    <w:rsid w:val="00CA7DC9"/>
    <w:rsid w:val="00CA7F40"/>
    <w:rsid w:val="00CB0603"/>
    <w:rsid w:val="00CB0665"/>
    <w:rsid w:val="00CB06E3"/>
    <w:rsid w:val="00CB06E5"/>
    <w:rsid w:val="00CB0C3A"/>
    <w:rsid w:val="00CB15C6"/>
    <w:rsid w:val="00CB1898"/>
    <w:rsid w:val="00CB198A"/>
    <w:rsid w:val="00CB1A96"/>
    <w:rsid w:val="00CB1A9D"/>
    <w:rsid w:val="00CB1F73"/>
    <w:rsid w:val="00CB1FB6"/>
    <w:rsid w:val="00CB241E"/>
    <w:rsid w:val="00CB26DD"/>
    <w:rsid w:val="00CB2A04"/>
    <w:rsid w:val="00CB2EC8"/>
    <w:rsid w:val="00CB336F"/>
    <w:rsid w:val="00CB3500"/>
    <w:rsid w:val="00CB366C"/>
    <w:rsid w:val="00CB3F14"/>
    <w:rsid w:val="00CB4058"/>
    <w:rsid w:val="00CB42AB"/>
    <w:rsid w:val="00CB467A"/>
    <w:rsid w:val="00CB47F2"/>
    <w:rsid w:val="00CB4A55"/>
    <w:rsid w:val="00CB4E04"/>
    <w:rsid w:val="00CB539B"/>
    <w:rsid w:val="00CB555B"/>
    <w:rsid w:val="00CB55E5"/>
    <w:rsid w:val="00CB58B4"/>
    <w:rsid w:val="00CB5A0B"/>
    <w:rsid w:val="00CB5DBF"/>
    <w:rsid w:val="00CB6224"/>
    <w:rsid w:val="00CB62CA"/>
    <w:rsid w:val="00CB6C86"/>
    <w:rsid w:val="00CB6D30"/>
    <w:rsid w:val="00CB7239"/>
    <w:rsid w:val="00CB7AAC"/>
    <w:rsid w:val="00CB7C5E"/>
    <w:rsid w:val="00CB7E13"/>
    <w:rsid w:val="00CB7E67"/>
    <w:rsid w:val="00CC052C"/>
    <w:rsid w:val="00CC06B0"/>
    <w:rsid w:val="00CC0A7C"/>
    <w:rsid w:val="00CC0E8A"/>
    <w:rsid w:val="00CC0F1F"/>
    <w:rsid w:val="00CC11AA"/>
    <w:rsid w:val="00CC1343"/>
    <w:rsid w:val="00CC1448"/>
    <w:rsid w:val="00CC1459"/>
    <w:rsid w:val="00CC14B8"/>
    <w:rsid w:val="00CC19C7"/>
    <w:rsid w:val="00CC1B88"/>
    <w:rsid w:val="00CC1DD4"/>
    <w:rsid w:val="00CC20A7"/>
    <w:rsid w:val="00CC2328"/>
    <w:rsid w:val="00CC2746"/>
    <w:rsid w:val="00CC3810"/>
    <w:rsid w:val="00CC3E62"/>
    <w:rsid w:val="00CC3F88"/>
    <w:rsid w:val="00CC4DA6"/>
    <w:rsid w:val="00CC4E9F"/>
    <w:rsid w:val="00CC4EEF"/>
    <w:rsid w:val="00CC518A"/>
    <w:rsid w:val="00CC5C0B"/>
    <w:rsid w:val="00CC5CD6"/>
    <w:rsid w:val="00CC5DCE"/>
    <w:rsid w:val="00CC5EE7"/>
    <w:rsid w:val="00CC602A"/>
    <w:rsid w:val="00CC6157"/>
    <w:rsid w:val="00CC6159"/>
    <w:rsid w:val="00CC6176"/>
    <w:rsid w:val="00CC6522"/>
    <w:rsid w:val="00CC6911"/>
    <w:rsid w:val="00CC69BB"/>
    <w:rsid w:val="00CC6A4F"/>
    <w:rsid w:val="00CC7281"/>
    <w:rsid w:val="00CC73E8"/>
    <w:rsid w:val="00CC79AA"/>
    <w:rsid w:val="00CC7D52"/>
    <w:rsid w:val="00CC7F6A"/>
    <w:rsid w:val="00CD0953"/>
    <w:rsid w:val="00CD1753"/>
    <w:rsid w:val="00CD1789"/>
    <w:rsid w:val="00CD1E11"/>
    <w:rsid w:val="00CD221F"/>
    <w:rsid w:val="00CD2542"/>
    <w:rsid w:val="00CD25C3"/>
    <w:rsid w:val="00CD281A"/>
    <w:rsid w:val="00CD2989"/>
    <w:rsid w:val="00CD2A40"/>
    <w:rsid w:val="00CD2F56"/>
    <w:rsid w:val="00CD3034"/>
    <w:rsid w:val="00CD30E3"/>
    <w:rsid w:val="00CD31C5"/>
    <w:rsid w:val="00CD3332"/>
    <w:rsid w:val="00CD3632"/>
    <w:rsid w:val="00CD4148"/>
    <w:rsid w:val="00CD4206"/>
    <w:rsid w:val="00CD423E"/>
    <w:rsid w:val="00CD43C0"/>
    <w:rsid w:val="00CD48BE"/>
    <w:rsid w:val="00CD4FED"/>
    <w:rsid w:val="00CD5251"/>
    <w:rsid w:val="00CD534C"/>
    <w:rsid w:val="00CD5A83"/>
    <w:rsid w:val="00CD5AFB"/>
    <w:rsid w:val="00CD5B51"/>
    <w:rsid w:val="00CD63D0"/>
    <w:rsid w:val="00CD6BCC"/>
    <w:rsid w:val="00CD6EC2"/>
    <w:rsid w:val="00CD7919"/>
    <w:rsid w:val="00CD7CEB"/>
    <w:rsid w:val="00CD95F8"/>
    <w:rsid w:val="00CE0166"/>
    <w:rsid w:val="00CE0476"/>
    <w:rsid w:val="00CE08E6"/>
    <w:rsid w:val="00CE09FC"/>
    <w:rsid w:val="00CE0CDE"/>
    <w:rsid w:val="00CE10E7"/>
    <w:rsid w:val="00CE11C1"/>
    <w:rsid w:val="00CE11C8"/>
    <w:rsid w:val="00CE11DF"/>
    <w:rsid w:val="00CE17EF"/>
    <w:rsid w:val="00CE205D"/>
    <w:rsid w:val="00CE22F2"/>
    <w:rsid w:val="00CE2362"/>
    <w:rsid w:val="00CE269D"/>
    <w:rsid w:val="00CE32C6"/>
    <w:rsid w:val="00CE3373"/>
    <w:rsid w:val="00CE3577"/>
    <w:rsid w:val="00CE38C4"/>
    <w:rsid w:val="00CE407E"/>
    <w:rsid w:val="00CE4270"/>
    <w:rsid w:val="00CE4461"/>
    <w:rsid w:val="00CE4545"/>
    <w:rsid w:val="00CE4974"/>
    <w:rsid w:val="00CE4A11"/>
    <w:rsid w:val="00CE4AEC"/>
    <w:rsid w:val="00CE4F4F"/>
    <w:rsid w:val="00CE4F95"/>
    <w:rsid w:val="00CE51D0"/>
    <w:rsid w:val="00CE583B"/>
    <w:rsid w:val="00CE59AD"/>
    <w:rsid w:val="00CE5B44"/>
    <w:rsid w:val="00CE5C6A"/>
    <w:rsid w:val="00CE5D3D"/>
    <w:rsid w:val="00CE5D4B"/>
    <w:rsid w:val="00CE6A03"/>
    <w:rsid w:val="00CE6AE1"/>
    <w:rsid w:val="00CE6E85"/>
    <w:rsid w:val="00CE7073"/>
    <w:rsid w:val="00CE747D"/>
    <w:rsid w:val="00CE75C9"/>
    <w:rsid w:val="00CE771C"/>
    <w:rsid w:val="00CE7A10"/>
    <w:rsid w:val="00CE7D91"/>
    <w:rsid w:val="00CE7F2E"/>
    <w:rsid w:val="00CF041C"/>
    <w:rsid w:val="00CF0530"/>
    <w:rsid w:val="00CF0A7B"/>
    <w:rsid w:val="00CF0AA6"/>
    <w:rsid w:val="00CF0C0C"/>
    <w:rsid w:val="00CF0E1A"/>
    <w:rsid w:val="00CF1093"/>
    <w:rsid w:val="00CF1103"/>
    <w:rsid w:val="00CF17A7"/>
    <w:rsid w:val="00CF17FE"/>
    <w:rsid w:val="00CF1B15"/>
    <w:rsid w:val="00CF1D14"/>
    <w:rsid w:val="00CF241E"/>
    <w:rsid w:val="00CF258A"/>
    <w:rsid w:val="00CF26A9"/>
    <w:rsid w:val="00CF26BA"/>
    <w:rsid w:val="00CF3099"/>
    <w:rsid w:val="00CF3385"/>
    <w:rsid w:val="00CF3754"/>
    <w:rsid w:val="00CF393B"/>
    <w:rsid w:val="00CF4326"/>
    <w:rsid w:val="00CF4D28"/>
    <w:rsid w:val="00CF4E1E"/>
    <w:rsid w:val="00CF501C"/>
    <w:rsid w:val="00CF5090"/>
    <w:rsid w:val="00CF5294"/>
    <w:rsid w:val="00CF598C"/>
    <w:rsid w:val="00CF5A64"/>
    <w:rsid w:val="00CF6724"/>
    <w:rsid w:val="00CF68A7"/>
    <w:rsid w:val="00CF68F5"/>
    <w:rsid w:val="00CF6ADD"/>
    <w:rsid w:val="00CF6CDE"/>
    <w:rsid w:val="00CF6D67"/>
    <w:rsid w:val="00CF6FC3"/>
    <w:rsid w:val="00CF7300"/>
    <w:rsid w:val="00CF76E4"/>
    <w:rsid w:val="00CF77CC"/>
    <w:rsid w:val="00CF794A"/>
    <w:rsid w:val="00CF7971"/>
    <w:rsid w:val="00CF79BE"/>
    <w:rsid w:val="00CF7C54"/>
    <w:rsid w:val="00CF7D79"/>
    <w:rsid w:val="00CF7F95"/>
    <w:rsid w:val="00D00574"/>
    <w:rsid w:val="00D0071B"/>
    <w:rsid w:val="00D0078C"/>
    <w:rsid w:val="00D00F01"/>
    <w:rsid w:val="00D013C1"/>
    <w:rsid w:val="00D018E5"/>
    <w:rsid w:val="00D01A25"/>
    <w:rsid w:val="00D02BD7"/>
    <w:rsid w:val="00D02FD4"/>
    <w:rsid w:val="00D0346E"/>
    <w:rsid w:val="00D034AA"/>
    <w:rsid w:val="00D03A08"/>
    <w:rsid w:val="00D03FCB"/>
    <w:rsid w:val="00D0402E"/>
    <w:rsid w:val="00D04222"/>
    <w:rsid w:val="00D04501"/>
    <w:rsid w:val="00D047C3"/>
    <w:rsid w:val="00D04A18"/>
    <w:rsid w:val="00D04BEA"/>
    <w:rsid w:val="00D04E67"/>
    <w:rsid w:val="00D055FD"/>
    <w:rsid w:val="00D05E7C"/>
    <w:rsid w:val="00D06005"/>
    <w:rsid w:val="00D062E4"/>
    <w:rsid w:val="00D06552"/>
    <w:rsid w:val="00D06B6F"/>
    <w:rsid w:val="00D07251"/>
    <w:rsid w:val="00D077FB"/>
    <w:rsid w:val="00D07A15"/>
    <w:rsid w:val="00D10242"/>
    <w:rsid w:val="00D108B9"/>
    <w:rsid w:val="00D10976"/>
    <w:rsid w:val="00D10A3B"/>
    <w:rsid w:val="00D10B56"/>
    <w:rsid w:val="00D11292"/>
    <w:rsid w:val="00D116D2"/>
    <w:rsid w:val="00D11886"/>
    <w:rsid w:val="00D119A2"/>
    <w:rsid w:val="00D122FC"/>
    <w:rsid w:val="00D126E3"/>
    <w:rsid w:val="00D1273A"/>
    <w:rsid w:val="00D12C63"/>
    <w:rsid w:val="00D12E87"/>
    <w:rsid w:val="00D13621"/>
    <w:rsid w:val="00D1415D"/>
    <w:rsid w:val="00D1459C"/>
    <w:rsid w:val="00D155FB"/>
    <w:rsid w:val="00D157F7"/>
    <w:rsid w:val="00D15944"/>
    <w:rsid w:val="00D15D3A"/>
    <w:rsid w:val="00D15E71"/>
    <w:rsid w:val="00D15F91"/>
    <w:rsid w:val="00D16394"/>
    <w:rsid w:val="00D1656A"/>
    <w:rsid w:val="00D16669"/>
    <w:rsid w:val="00D16AD6"/>
    <w:rsid w:val="00D170DA"/>
    <w:rsid w:val="00D17A79"/>
    <w:rsid w:val="00D17BD5"/>
    <w:rsid w:val="00D2004E"/>
    <w:rsid w:val="00D200CF"/>
    <w:rsid w:val="00D20130"/>
    <w:rsid w:val="00D20156"/>
    <w:rsid w:val="00D204A7"/>
    <w:rsid w:val="00D206E5"/>
    <w:rsid w:val="00D207F5"/>
    <w:rsid w:val="00D20E3E"/>
    <w:rsid w:val="00D20FF9"/>
    <w:rsid w:val="00D2110C"/>
    <w:rsid w:val="00D21908"/>
    <w:rsid w:val="00D2194D"/>
    <w:rsid w:val="00D223B3"/>
    <w:rsid w:val="00D22707"/>
    <w:rsid w:val="00D22C3E"/>
    <w:rsid w:val="00D2304C"/>
    <w:rsid w:val="00D2346E"/>
    <w:rsid w:val="00D2397B"/>
    <w:rsid w:val="00D23DB7"/>
    <w:rsid w:val="00D245EB"/>
    <w:rsid w:val="00D24630"/>
    <w:rsid w:val="00D2467A"/>
    <w:rsid w:val="00D24A19"/>
    <w:rsid w:val="00D24C90"/>
    <w:rsid w:val="00D26089"/>
    <w:rsid w:val="00D263AD"/>
    <w:rsid w:val="00D268B8"/>
    <w:rsid w:val="00D26F32"/>
    <w:rsid w:val="00D27075"/>
    <w:rsid w:val="00D273A7"/>
    <w:rsid w:val="00D27818"/>
    <w:rsid w:val="00D279BF"/>
    <w:rsid w:val="00D27FBE"/>
    <w:rsid w:val="00D29C9C"/>
    <w:rsid w:val="00D3010B"/>
    <w:rsid w:val="00D30BD6"/>
    <w:rsid w:val="00D30C05"/>
    <w:rsid w:val="00D31A88"/>
    <w:rsid w:val="00D31C6F"/>
    <w:rsid w:val="00D31D70"/>
    <w:rsid w:val="00D31FC5"/>
    <w:rsid w:val="00D322FC"/>
    <w:rsid w:val="00D326F1"/>
    <w:rsid w:val="00D329DF"/>
    <w:rsid w:val="00D341D9"/>
    <w:rsid w:val="00D34227"/>
    <w:rsid w:val="00D345AF"/>
    <w:rsid w:val="00D34DF4"/>
    <w:rsid w:val="00D352F4"/>
    <w:rsid w:val="00D355D8"/>
    <w:rsid w:val="00D35B68"/>
    <w:rsid w:val="00D363C4"/>
    <w:rsid w:val="00D366B0"/>
    <w:rsid w:val="00D36A21"/>
    <w:rsid w:val="00D36D6A"/>
    <w:rsid w:val="00D3721C"/>
    <w:rsid w:val="00D37313"/>
    <w:rsid w:val="00D378FD"/>
    <w:rsid w:val="00D37B98"/>
    <w:rsid w:val="00D3D262"/>
    <w:rsid w:val="00D405E4"/>
    <w:rsid w:val="00D407E0"/>
    <w:rsid w:val="00D40A37"/>
    <w:rsid w:val="00D40A6B"/>
    <w:rsid w:val="00D418DF"/>
    <w:rsid w:val="00D41BAF"/>
    <w:rsid w:val="00D41E4B"/>
    <w:rsid w:val="00D41F8F"/>
    <w:rsid w:val="00D422D8"/>
    <w:rsid w:val="00D42C81"/>
    <w:rsid w:val="00D42D45"/>
    <w:rsid w:val="00D42DAA"/>
    <w:rsid w:val="00D432B2"/>
    <w:rsid w:val="00D438DE"/>
    <w:rsid w:val="00D439C3"/>
    <w:rsid w:val="00D43ABC"/>
    <w:rsid w:val="00D43D00"/>
    <w:rsid w:val="00D43F3F"/>
    <w:rsid w:val="00D4463B"/>
    <w:rsid w:val="00D44800"/>
    <w:rsid w:val="00D44A6E"/>
    <w:rsid w:val="00D44A92"/>
    <w:rsid w:val="00D44BC9"/>
    <w:rsid w:val="00D44D61"/>
    <w:rsid w:val="00D455AF"/>
    <w:rsid w:val="00D45A21"/>
    <w:rsid w:val="00D45B2C"/>
    <w:rsid w:val="00D45B88"/>
    <w:rsid w:val="00D4610A"/>
    <w:rsid w:val="00D46373"/>
    <w:rsid w:val="00D46588"/>
    <w:rsid w:val="00D4659C"/>
    <w:rsid w:val="00D46917"/>
    <w:rsid w:val="00D46D5E"/>
    <w:rsid w:val="00D46E8A"/>
    <w:rsid w:val="00D47062"/>
    <w:rsid w:val="00D47345"/>
    <w:rsid w:val="00D47716"/>
    <w:rsid w:val="00D4777C"/>
    <w:rsid w:val="00D47916"/>
    <w:rsid w:val="00D47AE4"/>
    <w:rsid w:val="00D47AFA"/>
    <w:rsid w:val="00D47CB5"/>
    <w:rsid w:val="00D50A1B"/>
    <w:rsid w:val="00D50E24"/>
    <w:rsid w:val="00D50F61"/>
    <w:rsid w:val="00D50F6B"/>
    <w:rsid w:val="00D510C0"/>
    <w:rsid w:val="00D513AE"/>
    <w:rsid w:val="00D51590"/>
    <w:rsid w:val="00D51647"/>
    <w:rsid w:val="00D5165F"/>
    <w:rsid w:val="00D52067"/>
    <w:rsid w:val="00D521AE"/>
    <w:rsid w:val="00D5221E"/>
    <w:rsid w:val="00D52307"/>
    <w:rsid w:val="00D528F0"/>
    <w:rsid w:val="00D529BA"/>
    <w:rsid w:val="00D52CA5"/>
    <w:rsid w:val="00D52E0E"/>
    <w:rsid w:val="00D535DF"/>
    <w:rsid w:val="00D53A38"/>
    <w:rsid w:val="00D53CFF"/>
    <w:rsid w:val="00D5451D"/>
    <w:rsid w:val="00D545C7"/>
    <w:rsid w:val="00D546CB"/>
    <w:rsid w:val="00D54900"/>
    <w:rsid w:val="00D54A30"/>
    <w:rsid w:val="00D54D8C"/>
    <w:rsid w:val="00D54F1A"/>
    <w:rsid w:val="00D550A6"/>
    <w:rsid w:val="00D551A2"/>
    <w:rsid w:val="00D553C0"/>
    <w:rsid w:val="00D55770"/>
    <w:rsid w:val="00D55BF8"/>
    <w:rsid w:val="00D55ECD"/>
    <w:rsid w:val="00D56A22"/>
    <w:rsid w:val="00D56B14"/>
    <w:rsid w:val="00D56D49"/>
    <w:rsid w:val="00D57769"/>
    <w:rsid w:val="00D57CAF"/>
    <w:rsid w:val="00D606B0"/>
    <w:rsid w:val="00D609D4"/>
    <w:rsid w:val="00D60C9C"/>
    <w:rsid w:val="00D61CC7"/>
    <w:rsid w:val="00D61D34"/>
    <w:rsid w:val="00D61D4D"/>
    <w:rsid w:val="00D61E6B"/>
    <w:rsid w:val="00D621C1"/>
    <w:rsid w:val="00D62669"/>
    <w:rsid w:val="00D6325C"/>
    <w:rsid w:val="00D63641"/>
    <w:rsid w:val="00D6394E"/>
    <w:rsid w:val="00D64445"/>
    <w:rsid w:val="00D646B0"/>
    <w:rsid w:val="00D6479D"/>
    <w:rsid w:val="00D6497A"/>
    <w:rsid w:val="00D64AA7"/>
    <w:rsid w:val="00D64B4C"/>
    <w:rsid w:val="00D64C47"/>
    <w:rsid w:val="00D64D66"/>
    <w:rsid w:val="00D64F16"/>
    <w:rsid w:val="00D6529C"/>
    <w:rsid w:val="00D653BB"/>
    <w:rsid w:val="00D653D7"/>
    <w:rsid w:val="00D654C4"/>
    <w:rsid w:val="00D65877"/>
    <w:rsid w:val="00D65A8A"/>
    <w:rsid w:val="00D65F03"/>
    <w:rsid w:val="00D65F79"/>
    <w:rsid w:val="00D66262"/>
    <w:rsid w:val="00D665C6"/>
    <w:rsid w:val="00D667A7"/>
    <w:rsid w:val="00D66BE3"/>
    <w:rsid w:val="00D66CD7"/>
    <w:rsid w:val="00D66FF2"/>
    <w:rsid w:val="00D67355"/>
    <w:rsid w:val="00D67400"/>
    <w:rsid w:val="00D6777D"/>
    <w:rsid w:val="00D678A4"/>
    <w:rsid w:val="00D67918"/>
    <w:rsid w:val="00D70241"/>
    <w:rsid w:val="00D706CD"/>
    <w:rsid w:val="00D70811"/>
    <w:rsid w:val="00D70BA6"/>
    <w:rsid w:val="00D70BD8"/>
    <w:rsid w:val="00D70CFE"/>
    <w:rsid w:val="00D71858"/>
    <w:rsid w:val="00D71DC9"/>
    <w:rsid w:val="00D72206"/>
    <w:rsid w:val="00D737F2"/>
    <w:rsid w:val="00D73A7D"/>
    <w:rsid w:val="00D73BCD"/>
    <w:rsid w:val="00D7400C"/>
    <w:rsid w:val="00D7412A"/>
    <w:rsid w:val="00D74198"/>
    <w:rsid w:val="00D74D7F"/>
    <w:rsid w:val="00D750A3"/>
    <w:rsid w:val="00D75208"/>
    <w:rsid w:val="00D75216"/>
    <w:rsid w:val="00D75238"/>
    <w:rsid w:val="00D752BA"/>
    <w:rsid w:val="00D75407"/>
    <w:rsid w:val="00D754C8"/>
    <w:rsid w:val="00D75504"/>
    <w:rsid w:val="00D75586"/>
    <w:rsid w:val="00D756C3"/>
    <w:rsid w:val="00D75A7A"/>
    <w:rsid w:val="00D75DA6"/>
    <w:rsid w:val="00D75EEE"/>
    <w:rsid w:val="00D75F97"/>
    <w:rsid w:val="00D76313"/>
    <w:rsid w:val="00D7637D"/>
    <w:rsid w:val="00D76984"/>
    <w:rsid w:val="00D76A35"/>
    <w:rsid w:val="00D76A3F"/>
    <w:rsid w:val="00D76F4D"/>
    <w:rsid w:val="00D779CA"/>
    <w:rsid w:val="00D77C78"/>
    <w:rsid w:val="00D802ED"/>
    <w:rsid w:val="00D80391"/>
    <w:rsid w:val="00D8059D"/>
    <w:rsid w:val="00D8080D"/>
    <w:rsid w:val="00D80A01"/>
    <w:rsid w:val="00D80E31"/>
    <w:rsid w:val="00D815E1"/>
    <w:rsid w:val="00D81665"/>
    <w:rsid w:val="00D81912"/>
    <w:rsid w:val="00D81DDA"/>
    <w:rsid w:val="00D81DFE"/>
    <w:rsid w:val="00D81E34"/>
    <w:rsid w:val="00D82258"/>
    <w:rsid w:val="00D82EC0"/>
    <w:rsid w:val="00D831B5"/>
    <w:rsid w:val="00D83410"/>
    <w:rsid w:val="00D835BD"/>
    <w:rsid w:val="00D835F2"/>
    <w:rsid w:val="00D83747"/>
    <w:rsid w:val="00D8382B"/>
    <w:rsid w:val="00D83C27"/>
    <w:rsid w:val="00D83E4E"/>
    <w:rsid w:val="00D83F33"/>
    <w:rsid w:val="00D83FF4"/>
    <w:rsid w:val="00D841E8"/>
    <w:rsid w:val="00D84789"/>
    <w:rsid w:val="00D84958"/>
    <w:rsid w:val="00D84985"/>
    <w:rsid w:val="00D84B04"/>
    <w:rsid w:val="00D85076"/>
    <w:rsid w:val="00D8573E"/>
    <w:rsid w:val="00D85A8D"/>
    <w:rsid w:val="00D85BDB"/>
    <w:rsid w:val="00D860E4"/>
    <w:rsid w:val="00D8660E"/>
    <w:rsid w:val="00D86FA3"/>
    <w:rsid w:val="00D872C4"/>
    <w:rsid w:val="00D87360"/>
    <w:rsid w:val="00D873E0"/>
    <w:rsid w:val="00D87659"/>
    <w:rsid w:val="00D87840"/>
    <w:rsid w:val="00D87A4D"/>
    <w:rsid w:val="00D87FE2"/>
    <w:rsid w:val="00D8AD2B"/>
    <w:rsid w:val="00D90277"/>
    <w:rsid w:val="00D903DA"/>
    <w:rsid w:val="00D90533"/>
    <w:rsid w:val="00D90727"/>
    <w:rsid w:val="00D90806"/>
    <w:rsid w:val="00D909AF"/>
    <w:rsid w:val="00D90B25"/>
    <w:rsid w:val="00D90DB6"/>
    <w:rsid w:val="00D90DBF"/>
    <w:rsid w:val="00D90EF1"/>
    <w:rsid w:val="00D914A7"/>
    <w:rsid w:val="00D91B41"/>
    <w:rsid w:val="00D91C50"/>
    <w:rsid w:val="00D91C52"/>
    <w:rsid w:val="00D91C70"/>
    <w:rsid w:val="00D91D8C"/>
    <w:rsid w:val="00D91EBB"/>
    <w:rsid w:val="00D922F4"/>
    <w:rsid w:val="00D927EB"/>
    <w:rsid w:val="00D92C0A"/>
    <w:rsid w:val="00D92D5F"/>
    <w:rsid w:val="00D93299"/>
    <w:rsid w:val="00D936B6"/>
    <w:rsid w:val="00D9376E"/>
    <w:rsid w:val="00D93E81"/>
    <w:rsid w:val="00D94842"/>
    <w:rsid w:val="00D949A2"/>
    <w:rsid w:val="00D94A36"/>
    <w:rsid w:val="00D94A51"/>
    <w:rsid w:val="00D94B25"/>
    <w:rsid w:val="00D95037"/>
    <w:rsid w:val="00D9515E"/>
    <w:rsid w:val="00D95883"/>
    <w:rsid w:val="00D95A7B"/>
    <w:rsid w:val="00D95CE5"/>
    <w:rsid w:val="00D95E65"/>
    <w:rsid w:val="00D9695A"/>
    <w:rsid w:val="00D96A3F"/>
    <w:rsid w:val="00D9720B"/>
    <w:rsid w:val="00D97307"/>
    <w:rsid w:val="00D9741E"/>
    <w:rsid w:val="00D9748B"/>
    <w:rsid w:val="00D9750E"/>
    <w:rsid w:val="00D9767C"/>
    <w:rsid w:val="00D978B6"/>
    <w:rsid w:val="00D97AAF"/>
    <w:rsid w:val="00D97F22"/>
    <w:rsid w:val="00DA0953"/>
    <w:rsid w:val="00DA09BC"/>
    <w:rsid w:val="00DA0B42"/>
    <w:rsid w:val="00DA0C19"/>
    <w:rsid w:val="00DA0D11"/>
    <w:rsid w:val="00DA0D4C"/>
    <w:rsid w:val="00DA1218"/>
    <w:rsid w:val="00DA1A31"/>
    <w:rsid w:val="00DA1A66"/>
    <w:rsid w:val="00DA1EDA"/>
    <w:rsid w:val="00DA222C"/>
    <w:rsid w:val="00DA24C6"/>
    <w:rsid w:val="00DA2551"/>
    <w:rsid w:val="00DA2771"/>
    <w:rsid w:val="00DA41D6"/>
    <w:rsid w:val="00DA42C0"/>
    <w:rsid w:val="00DA43F0"/>
    <w:rsid w:val="00DA498C"/>
    <w:rsid w:val="00DA4C05"/>
    <w:rsid w:val="00DA566E"/>
    <w:rsid w:val="00DA5989"/>
    <w:rsid w:val="00DA59F1"/>
    <w:rsid w:val="00DA5BD2"/>
    <w:rsid w:val="00DA6353"/>
    <w:rsid w:val="00DA683F"/>
    <w:rsid w:val="00DA6AC9"/>
    <w:rsid w:val="00DA6B65"/>
    <w:rsid w:val="00DA6B8B"/>
    <w:rsid w:val="00DA6CB3"/>
    <w:rsid w:val="00DA6F7E"/>
    <w:rsid w:val="00DA7277"/>
    <w:rsid w:val="00DA72CC"/>
    <w:rsid w:val="00DA7FF4"/>
    <w:rsid w:val="00DAAAE2"/>
    <w:rsid w:val="00DB02CA"/>
    <w:rsid w:val="00DB0AA4"/>
    <w:rsid w:val="00DB0E27"/>
    <w:rsid w:val="00DB1172"/>
    <w:rsid w:val="00DB1460"/>
    <w:rsid w:val="00DB1649"/>
    <w:rsid w:val="00DB1742"/>
    <w:rsid w:val="00DB1CC3"/>
    <w:rsid w:val="00DB1EFA"/>
    <w:rsid w:val="00DB20CC"/>
    <w:rsid w:val="00DB2450"/>
    <w:rsid w:val="00DB2A68"/>
    <w:rsid w:val="00DB2BE6"/>
    <w:rsid w:val="00DB2D2B"/>
    <w:rsid w:val="00DB31E7"/>
    <w:rsid w:val="00DB39AB"/>
    <w:rsid w:val="00DB3BCE"/>
    <w:rsid w:val="00DB3DC6"/>
    <w:rsid w:val="00DB3E86"/>
    <w:rsid w:val="00DB3E8E"/>
    <w:rsid w:val="00DB3EEF"/>
    <w:rsid w:val="00DB4503"/>
    <w:rsid w:val="00DB45AA"/>
    <w:rsid w:val="00DB46D4"/>
    <w:rsid w:val="00DB5169"/>
    <w:rsid w:val="00DB5316"/>
    <w:rsid w:val="00DB537F"/>
    <w:rsid w:val="00DB54D0"/>
    <w:rsid w:val="00DB5AC7"/>
    <w:rsid w:val="00DB5DBE"/>
    <w:rsid w:val="00DB5E9E"/>
    <w:rsid w:val="00DB6315"/>
    <w:rsid w:val="00DB6322"/>
    <w:rsid w:val="00DB64C9"/>
    <w:rsid w:val="00DB6515"/>
    <w:rsid w:val="00DB671B"/>
    <w:rsid w:val="00DB6B62"/>
    <w:rsid w:val="00DB6D86"/>
    <w:rsid w:val="00DB7212"/>
    <w:rsid w:val="00DB7482"/>
    <w:rsid w:val="00DB75B6"/>
    <w:rsid w:val="00DB7813"/>
    <w:rsid w:val="00DB7A12"/>
    <w:rsid w:val="00DB7BDB"/>
    <w:rsid w:val="00DB7DAF"/>
    <w:rsid w:val="00DB7F8D"/>
    <w:rsid w:val="00DC0738"/>
    <w:rsid w:val="00DC087B"/>
    <w:rsid w:val="00DC09F2"/>
    <w:rsid w:val="00DC0B2E"/>
    <w:rsid w:val="00DC1510"/>
    <w:rsid w:val="00DC1722"/>
    <w:rsid w:val="00DC22A6"/>
    <w:rsid w:val="00DC22A8"/>
    <w:rsid w:val="00DC22E1"/>
    <w:rsid w:val="00DC2808"/>
    <w:rsid w:val="00DC29D0"/>
    <w:rsid w:val="00DC2F1D"/>
    <w:rsid w:val="00DC34FC"/>
    <w:rsid w:val="00DC3A05"/>
    <w:rsid w:val="00DC3B57"/>
    <w:rsid w:val="00DC41BC"/>
    <w:rsid w:val="00DC5F86"/>
    <w:rsid w:val="00DC63A5"/>
    <w:rsid w:val="00DC645A"/>
    <w:rsid w:val="00DC6C81"/>
    <w:rsid w:val="00DC6D9B"/>
    <w:rsid w:val="00DC6DD7"/>
    <w:rsid w:val="00DC6F46"/>
    <w:rsid w:val="00DC706C"/>
    <w:rsid w:val="00DC7271"/>
    <w:rsid w:val="00DC72D9"/>
    <w:rsid w:val="00DC7B5A"/>
    <w:rsid w:val="00DD034E"/>
    <w:rsid w:val="00DD04F4"/>
    <w:rsid w:val="00DD06CB"/>
    <w:rsid w:val="00DD0C54"/>
    <w:rsid w:val="00DD0E6C"/>
    <w:rsid w:val="00DD0F90"/>
    <w:rsid w:val="00DD1193"/>
    <w:rsid w:val="00DD1350"/>
    <w:rsid w:val="00DD144F"/>
    <w:rsid w:val="00DD181C"/>
    <w:rsid w:val="00DD26AF"/>
    <w:rsid w:val="00DD2B50"/>
    <w:rsid w:val="00DD30E0"/>
    <w:rsid w:val="00DD349C"/>
    <w:rsid w:val="00DD380A"/>
    <w:rsid w:val="00DD38AA"/>
    <w:rsid w:val="00DD4149"/>
    <w:rsid w:val="00DD427B"/>
    <w:rsid w:val="00DD4485"/>
    <w:rsid w:val="00DD4608"/>
    <w:rsid w:val="00DD4AC5"/>
    <w:rsid w:val="00DD4D0B"/>
    <w:rsid w:val="00DD51CD"/>
    <w:rsid w:val="00DD51F3"/>
    <w:rsid w:val="00DD53A5"/>
    <w:rsid w:val="00DD5652"/>
    <w:rsid w:val="00DD565A"/>
    <w:rsid w:val="00DD5927"/>
    <w:rsid w:val="00DD5DF1"/>
    <w:rsid w:val="00DD6150"/>
    <w:rsid w:val="00DD61C8"/>
    <w:rsid w:val="00DD62B0"/>
    <w:rsid w:val="00DD633D"/>
    <w:rsid w:val="00DD656C"/>
    <w:rsid w:val="00DD65F0"/>
    <w:rsid w:val="00DD6640"/>
    <w:rsid w:val="00DD71C3"/>
    <w:rsid w:val="00DD7204"/>
    <w:rsid w:val="00DD7359"/>
    <w:rsid w:val="00DD73D6"/>
    <w:rsid w:val="00DD74A0"/>
    <w:rsid w:val="00DD7801"/>
    <w:rsid w:val="00DD7B1E"/>
    <w:rsid w:val="00DD7B6A"/>
    <w:rsid w:val="00DE073A"/>
    <w:rsid w:val="00DE08B9"/>
    <w:rsid w:val="00DE0986"/>
    <w:rsid w:val="00DE09FA"/>
    <w:rsid w:val="00DE0EA9"/>
    <w:rsid w:val="00DE1460"/>
    <w:rsid w:val="00DE1584"/>
    <w:rsid w:val="00DE15C2"/>
    <w:rsid w:val="00DE173B"/>
    <w:rsid w:val="00DE1B64"/>
    <w:rsid w:val="00DE1C25"/>
    <w:rsid w:val="00DE1E5C"/>
    <w:rsid w:val="00DE24AE"/>
    <w:rsid w:val="00DE24FA"/>
    <w:rsid w:val="00DE2685"/>
    <w:rsid w:val="00DE3062"/>
    <w:rsid w:val="00DE30FB"/>
    <w:rsid w:val="00DE333F"/>
    <w:rsid w:val="00DE39C3"/>
    <w:rsid w:val="00DE3BC3"/>
    <w:rsid w:val="00DE3E96"/>
    <w:rsid w:val="00DE446B"/>
    <w:rsid w:val="00DE452D"/>
    <w:rsid w:val="00DE4BD6"/>
    <w:rsid w:val="00DE4C53"/>
    <w:rsid w:val="00DE4E57"/>
    <w:rsid w:val="00DE4F1A"/>
    <w:rsid w:val="00DE5583"/>
    <w:rsid w:val="00DE56F2"/>
    <w:rsid w:val="00DE5D20"/>
    <w:rsid w:val="00DE61A8"/>
    <w:rsid w:val="00DE6558"/>
    <w:rsid w:val="00DE68D8"/>
    <w:rsid w:val="00DE6F0A"/>
    <w:rsid w:val="00DE754B"/>
    <w:rsid w:val="00DE76E0"/>
    <w:rsid w:val="00DE778E"/>
    <w:rsid w:val="00DE7A6A"/>
    <w:rsid w:val="00DF04A1"/>
    <w:rsid w:val="00DF076F"/>
    <w:rsid w:val="00DF0CDC"/>
    <w:rsid w:val="00DF10EA"/>
    <w:rsid w:val="00DF1106"/>
    <w:rsid w:val="00DF1504"/>
    <w:rsid w:val="00DF2786"/>
    <w:rsid w:val="00DF2918"/>
    <w:rsid w:val="00DF2BE0"/>
    <w:rsid w:val="00DF3965"/>
    <w:rsid w:val="00DF41D4"/>
    <w:rsid w:val="00DF4208"/>
    <w:rsid w:val="00DF424A"/>
    <w:rsid w:val="00DF4277"/>
    <w:rsid w:val="00DF430A"/>
    <w:rsid w:val="00DF44CD"/>
    <w:rsid w:val="00DF4536"/>
    <w:rsid w:val="00DF4688"/>
    <w:rsid w:val="00DF46A7"/>
    <w:rsid w:val="00DF4755"/>
    <w:rsid w:val="00DF4B7C"/>
    <w:rsid w:val="00DF52F3"/>
    <w:rsid w:val="00DF5A4A"/>
    <w:rsid w:val="00DF64AB"/>
    <w:rsid w:val="00DF662E"/>
    <w:rsid w:val="00DF69E1"/>
    <w:rsid w:val="00DF6AF7"/>
    <w:rsid w:val="00DF6FC0"/>
    <w:rsid w:val="00DF706F"/>
    <w:rsid w:val="00DF77FF"/>
    <w:rsid w:val="00DF7CB4"/>
    <w:rsid w:val="00DF7D3E"/>
    <w:rsid w:val="00DFD3EF"/>
    <w:rsid w:val="00E002DE"/>
    <w:rsid w:val="00E00414"/>
    <w:rsid w:val="00E004EC"/>
    <w:rsid w:val="00E00910"/>
    <w:rsid w:val="00E00A94"/>
    <w:rsid w:val="00E01004"/>
    <w:rsid w:val="00E01769"/>
    <w:rsid w:val="00E01B23"/>
    <w:rsid w:val="00E01CEF"/>
    <w:rsid w:val="00E01F10"/>
    <w:rsid w:val="00E0230D"/>
    <w:rsid w:val="00E0250C"/>
    <w:rsid w:val="00E0265A"/>
    <w:rsid w:val="00E029A2"/>
    <w:rsid w:val="00E02FB5"/>
    <w:rsid w:val="00E0321C"/>
    <w:rsid w:val="00E039B8"/>
    <w:rsid w:val="00E03DF1"/>
    <w:rsid w:val="00E043DB"/>
    <w:rsid w:val="00E04560"/>
    <w:rsid w:val="00E047CA"/>
    <w:rsid w:val="00E0490E"/>
    <w:rsid w:val="00E04F8B"/>
    <w:rsid w:val="00E05576"/>
    <w:rsid w:val="00E05927"/>
    <w:rsid w:val="00E05ADF"/>
    <w:rsid w:val="00E05E6D"/>
    <w:rsid w:val="00E06171"/>
    <w:rsid w:val="00E063F1"/>
    <w:rsid w:val="00E06418"/>
    <w:rsid w:val="00E064E2"/>
    <w:rsid w:val="00E0654D"/>
    <w:rsid w:val="00E067BC"/>
    <w:rsid w:val="00E06881"/>
    <w:rsid w:val="00E0755A"/>
    <w:rsid w:val="00E07896"/>
    <w:rsid w:val="00E07A8A"/>
    <w:rsid w:val="00E07CFD"/>
    <w:rsid w:val="00E07F75"/>
    <w:rsid w:val="00E10D4D"/>
    <w:rsid w:val="00E10D82"/>
    <w:rsid w:val="00E1157D"/>
    <w:rsid w:val="00E115CE"/>
    <w:rsid w:val="00E116B4"/>
    <w:rsid w:val="00E116DD"/>
    <w:rsid w:val="00E11EA4"/>
    <w:rsid w:val="00E1258B"/>
    <w:rsid w:val="00E129F3"/>
    <w:rsid w:val="00E12A81"/>
    <w:rsid w:val="00E12C56"/>
    <w:rsid w:val="00E12CB3"/>
    <w:rsid w:val="00E13E6D"/>
    <w:rsid w:val="00E13F2D"/>
    <w:rsid w:val="00E14223"/>
    <w:rsid w:val="00E1446E"/>
    <w:rsid w:val="00E1476E"/>
    <w:rsid w:val="00E148B1"/>
    <w:rsid w:val="00E14A34"/>
    <w:rsid w:val="00E14C11"/>
    <w:rsid w:val="00E15226"/>
    <w:rsid w:val="00E15512"/>
    <w:rsid w:val="00E15C11"/>
    <w:rsid w:val="00E15E6D"/>
    <w:rsid w:val="00E15EC0"/>
    <w:rsid w:val="00E163A0"/>
    <w:rsid w:val="00E16520"/>
    <w:rsid w:val="00E16AF3"/>
    <w:rsid w:val="00E16EA6"/>
    <w:rsid w:val="00E16EE3"/>
    <w:rsid w:val="00E16F86"/>
    <w:rsid w:val="00E17239"/>
    <w:rsid w:val="00E17432"/>
    <w:rsid w:val="00E174CF"/>
    <w:rsid w:val="00E179F6"/>
    <w:rsid w:val="00E17E8B"/>
    <w:rsid w:val="00E20186"/>
    <w:rsid w:val="00E201A0"/>
    <w:rsid w:val="00E2034C"/>
    <w:rsid w:val="00E20397"/>
    <w:rsid w:val="00E205F0"/>
    <w:rsid w:val="00E20E39"/>
    <w:rsid w:val="00E2114E"/>
    <w:rsid w:val="00E21491"/>
    <w:rsid w:val="00E2169B"/>
    <w:rsid w:val="00E21B5E"/>
    <w:rsid w:val="00E21BBA"/>
    <w:rsid w:val="00E21C05"/>
    <w:rsid w:val="00E21CD8"/>
    <w:rsid w:val="00E21E45"/>
    <w:rsid w:val="00E22491"/>
    <w:rsid w:val="00E22638"/>
    <w:rsid w:val="00E22CD8"/>
    <w:rsid w:val="00E23075"/>
    <w:rsid w:val="00E2310B"/>
    <w:rsid w:val="00E23170"/>
    <w:rsid w:val="00E236FD"/>
    <w:rsid w:val="00E23AF1"/>
    <w:rsid w:val="00E23F5A"/>
    <w:rsid w:val="00E240B8"/>
    <w:rsid w:val="00E24237"/>
    <w:rsid w:val="00E2433F"/>
    <w:rsid w:val="00E24581"/>
    <w:rsid w:val="00E24732"/>
    <w:rsid w:val="00E2475F"/>
    <w:rsid w:val="00E2488C"/>
    <w:rsid w:val="00E24C11"/>
    <w:rsid w:val="00E24C7D"/>
    <w:rsid w:val="00E24E39"/>
    <w:rsid w:val="00E24F2B"/>
    <w:rsid w:val="00E2540B"/>
    <w:rsid w:val="00E2547D"/>
    <w:rsid w:val="00E25488"/>
    <w:rsid w:val="00E25D22"/>
    <w:rsid w:val="00E2618D"/>
    <w:rsid w:val="00E264D1"/>
    <w:rsid w:val="00E2692D"/>
    <w:rsid w:val="00E26A00"/>
    <w:rsid w:val="00E26AC7"/>
    <w:rsid w:val="00E26E56"/>
    <w:rsid w:val="00E272A1"/>
    <w:rsid w:val="00E273DB"/>
    <w:rsid w:val="00E2749C"/>
    <w:rsid w:val="00E27784"/>
    <w:rsid w:val="00E27E91"/>
    <w:rsid w:val="00E300A8"/>
    <w:rsid w:val="00E3055A"/>
    <w:rsid w:val="00E30844"/>
    <w:rsid w:val="00E3097E"/>
    <w:rsid w:val="00E3102A"/>
    <w:rsid w:val="00E317AD"/>
    <w:rsid w:val="00E3196D"/>
    <w:rsid w:val="00E31BE4"/>
    <w:rsid w:val="00E32F2B"/>
    <w:rsid w:val="00E33407"/>
    <w:rsid w:val="00E334A9"/>
    <w:rsid w:val="00E33576"/>
    <w:rsid w:val="00E3383A"/>
    <w:rsid w:val="00E33DAA"/>
    <w:rsid w:val="00E34AA3"/>
    <w:rsid w:val="00E34D98"/>
    <w:rsid w:val="00E35437"/>
    <w:rsid w:val="00E35511"/>
    <w:rsid w:val="00E35B79"/>
    <w:rsid w:val="00E35D5E"/>
    <w:rsid w:val="00E36602"/>
    <w:rsid w:val="00E36788"/>
    <w:rsid w:val="00E36BC8"/>
    <w:rsid w:val="00E370EA"/>
    <w:rsid w:val="00E370FF"/>
    <w:rsid w:val="00E37271"/>
    <w:rsid w:val="00E37337"/>
    <w:rsid w:val="00E37515"/>
    <w:rsid w:val="00E37BAC"/>
    <w:rsid w:val="00E402BD"/>
    <w:rsid w:val="00E4050F"/>
    <w:rsid w:val="00E405B5"/>
    <w:rsid w:val="00E405E9"/>
    <w:rsid w:val="00E407FA"/>
    <w:rsid w:val="00E4096B"/>
    <w:rsid w:val="00E40E80"/>
    <w:rsid w:val="00E4140D"/>
    <w:rsid w:val="00E41A20"/>
    <w:rsid w:val="00E41D2C"/>
    <w:rsid w:val="00E420C8"/>
    <w:rsid w:val="00E422E5"/>
    <w:rsid w:val="00E4240F"/>
    <w:rsid w:val="00E424D3"/>
    <w:rsid w:val="00E42839"/>
    <w:rsid w:val="00E43B7E"/>
    <w:rsid w:val="00E43E08"/>
    <w:rsid w:val="00E440B8"/>
    <w:rsid w:val="00E44101"/>
    <w:rsid w:val="00E447C2"/>
    <w:rsid w:val="00E44B9E"/>
    <w:rsid w:val="00E44C4C"/>
    <w:rsid w:val="00E45140"/>
    <w:rsid w:val="00E45507"/>
    <w:rsid w:val="00E45BB3"/>
    <w:rsid w:val="00E45E99"/>
    <w:rsid w:val="00E460DC"/>
    <w:rsid w:val="00E46799"/>
    <w:rsid w:val="00E46FEF"/>
    <w:rsid w:val="00E4770D"/>
    <w:rsid w:val="00E47956"/>
    <w:rsid w:val="00E47B3D"/>
    <w:rsid w:val="00E5015E"/>
    <w:rsid w:val="00E504A6"/>
    <w:rsid w:val="00E50528"/>
    <w:rsid w:val="00E506A7"/>
    <w:rsid w:val="00E50747"/>
    <w:rsid w:val="00E50874"/>
    <w:rsid w:val="00E50BA4"/>
    <w:rsid w:val="00E50E0D"/>
    <w:rsid w:val="00E51154"/>
    <w:rsid w:val="00E51158"/>
    <w:rsid w:val="00E513D0"/>
    <w:rsid w:val="00E5149C"/>
    <w:rsid w:val="00E51BD0"/>
    <w:rsid w:val="00E522C2"/>
    <w:rsid w:val="00E524C1"/>
    <w:rsid w:val="00E524C9"/>
    <w:rsid w:val="00E526E7"/>
    <w:rsid w:val="00E52A4F"/>
    <w:rsid w:val="00E52EC0"/>
    <w:rsid w:val="00E535FC"/>
    <w:rsid w:val="00E53A1A"/>
    <w:rsid w:val="00E53D06"/>
    <w:rsid w:val="00E53FFF"/>
    <w:rsid w:val="00E54373"/>
    <w:rsid w:val="00E5476D"/>
    <w:rsid w:val="00E54771"/>
    <w:rsid w:val="00E54BF6"/>
    <w:rsid w:val="00E54FB3"/>
    <w:rsid w:val="00E5566E"/>
    <w:rsid w:val="00E55BB0"/>
    <w:rsid w:val="00E55BE9"/>
    <w:rsid w:val="00E55C55"/>
    <w:rsid w:val="00E55D3F"/>
    <w:rsid w:val="00E55D81"/>
    <w:rsid w:val="00E55F8D"/>
    <w:rsid w:val="00E55FEC"/>
    <w:rsid w:val="00E5623B"/>
    <w:rsid w:val="00E5642F"/>
    <w:rsid w:val="00E566EF"/>
    <w:rsid w:val="00E5680C"/>
    <w:rsid w:val="00E56D6A"/>
    <w:rsid w:val="00E56E8B"/>
    <w:rsid w:val="00E57035"/>
    <w:rsid w:val="00E571DE"/>
    <w:rsid w:val="00E57289"/>
    <w:rsid w:val="00E5769B"/>
    <w:rsid w:val="00E577E7"/>
    <w:rsid w:val="00E57F23"/>
    <w:rsid w:val="00E57F94"/>
    <w:rsid w:val="00E6026A"/>
    <w:rsid w:val="00E60355"/>
    <w:rsid w:val="00E60A26"/>
    <w:rsid w:val="00E60CC4"/>
    <w:rsid w:val="00E60D9F"/>
    <w:rsid w:val="00E60E9E"/>
    <w:rsid w:val="00E612D0"/>
    <w:rsid w:val="00E61302"/>
    <w:rsid w:val="00E613E1"/>
    <w:rsid w:val="00E615BD"/>
    <w:rsid w:val="00E6161F"/>
    <w:rsid w:val="00E6169C"/>
    <w:rsid w:val="00E6177B"/>
    <w:rsid w:val="00E618AB"/>
    <w:rsid w:val="00E61AAC"/>
    <w:rsid w:val="00E61CEC"/>
    <w:rsid w:val="00E621C7"/>
    <w:rsid w:val="00E6245D"/>
    <w:rsid w:val="00E62714"/>
    <w:rsid w:val="00E627B9"/>
    <w:rsid w:val="00E62905"/>
    <w:rsid w:val="00E62923"/>
    <w:rsid w:val="00E629A5"/>
    <w:rsid w:val="00E629AF"/>
    <w:rsid w:val="00E62B6A"/>
    <w:rsid w:val="00E62F41"/>
    <w:rsid w:val="00E635B5"/>
    <w:rsid w:val="00E635C7"/>
    <w:rsid w:val="00E63A49"/>
    <w:rsid w:val="00E63E3A"/>
    <w:rsid w:val="00E64002"/>
    <w:rsid w:val="00E643F3"/>
    <w:rsid w:val="00E646A3"/>
    <w:rsid w:val="00E647BA"/>
    <w:rsid w:val="00E64DA8"/>
    <w:rsid w:val="00E64F58"/>
    <w:rsid w:val="00E65192"/>
    <w:rsid w:val="00E6580E"/>
    <w:rsid w:val="00E6591E"/>
    <w:rsid w:val="00E65984"/>
    <w:rsid w:val="00E66013"/>
    <w:rsid w:val="00E6624A"/>
    <w:rsid w:val="00E664BD"/>
    <w:rsid w:val="00E66620"/>
    <w:rsid w:val="00E667C7"/>
    <w:rsid w:val="00E66BC1"/>
    <w:rsid w:val="00E66F47"/>
    <w:rsid w:val="00E66FB9"/>
    <w:rsid w:val="00E6704A"/>
    <w:rsid w:val="00E671C7"/>
    <w:rsid w:val="00E67603"/>
    <w:rsid w:val="00E676BA"/>
    <w:rsid w:val="00E676E5"/>
    <w:rsid w:val="00E67C21"/>
    <w:rsid w:val="00E6CAF8"/>
    <w:rsid w:val="00E702C3"/>
    <w:rsid w:val="00E703F5"/>
    <w:rsid w:val="00E706C6"/>
    <w:rsid w:val="00E707FD"/>
    <w:rsid w:val="00E70AB8"/>
    <w:rsid w:val="00E70F88"/>
    <w:rsid w:val="00E713D8"/>
    <w:rsid w:val="00E71652"/>
    <w:rsid w:val="00E719F2"/>
    <w:rsid w:val="00E71CA0"/>
    <w:rsid w:val="00E71D9F"/>
    <w:rsid w:val="00E720D8"/>
    <w:rsid w:val="00E72529"/>
    <w:rsid w:val="00E726A5"/>
    <w:rsid w:val="00E72AF2"/>
    <w:rsid w:val="00E732AB"/>
    <w:rsid w:val="00E73392"/>
    <w:rsid w:val="00E73C87"/>
    <w:rsid w:val="00E73E4B"/>
    <w:rsid w:val="00E740F7"/>
    <w:rsid w:val="00E7425C"/>
    <w:rsid w:val="00E74468"/>
    <w:rsid w:val="00E74A7C"/>
    <w:rsid w:val="00E74ADB"/>
    <w:rsid w:val="00E74B47"/>
    <w:rsid w:val="00E74C63"/>
    <w:rsid w:val="00E74D40"/>
    <w:rsid w:val="00E75063"/>
    <w:rsid w:val="00E757B2"/>
    <w:rsid w:val="00E75913"/>
    <w:rsid w:val="00E7647F"/>
    <w:rsid w:val="00E76615"/>
    <w:rsid w:val="00E77545"/>
    <w:rsid w:val="00E77773"/>
    <w:rsid w:val="00E77A58"/>
    <w:rsid w:val="00E77B8D"/>
    <w:rsid w:val="00E77E7D"/>
    <w:rsid w:val="00E803C2"/>
    <w:rsid w:val="00E80D5D"/>
    <w:rsid w:val="00E81078"/>
    <w:rsid w:val="00E8147C"/>
    <w:rsid w:val="00E81735"/>
    <w:rsid w:val="00E81916"/>
    <w:rsid w:val="00E81A47"/>
    <w:rsid w:val="00E81AB7"/>
    <w:rsid w:val="00E81B38"/>
    <w:rsid w:val="00E81D1C"/>
    <w:rsid w:val="00E81DBB"/>
    <w:rsid w:val="00E82298"/>
    <w:rsid w:val="00E8280A"/>
    <w:rsid w:val="00E828AD"/>
    <w:rsid w:val="00E830F9"/>
    <w:rsid w:val="00E844C8"/>
    <w:rsid w:val="00E84643"/>
    <w:rsid w:val="00E84FA0"/>
    <w:rsid w:val="00E851E5"/>
    <w:rsid w:val="00E852FB"/>
    <w:rsid w:val="00E85A52"/>
    <w:rsid w:val="00E85EE5"/>
    <w:rsid w:val="00E867B2"/>
    <w:rsid w:val="00E86A92"/>
    <w:rsid w:val="00E86B5C"/>
    <w:rsid w:val="00E86EF0"/>
    <w:rsid w:val="00E870E7"/>
    <w:rsid w:val="00E872D2"/>
    <w:rsid w:val="00E87413"/>
    <w:rsid w:val="00E875BF"/>
    <w:rsid w:val="00E87C02"/>
    <w:rsid w:val="00E87E5B"/>
    <w:rsid w:val="00E87E7D"/>
    <w:rsid w:val="00E87F86"/>
    <w:rsid w:val="00E87FC8"/>
    <w:rsid w:val="00E90105"/>
    <w:rsid w:val="00E901E3"/>
    <w:rsid w:val="00E90339"/>
    <w:rsid w:val="00E903EC"/>
    <w:rsid w:val="00E9084F"/>
    <w:rsid w:val="00E90ADF"/>
    <w:rsid w:val="00E90FB5"/>
    <w:rsid w:val="00E9159D"/>
    <w:rsid w:val="00E91690"/>
    <w:rsid w:val="00E91CD0"/>
    <w:rsid w:val="00E91CF9"/>
    <w:rsid w:val="00E91DF9"/>
    <w:rsid w:val="00E91EBF"/>
    <w:rsid w:val="00E93071"/>
    <w:rsid w:val="00E931DA"/>
    <w:rsid w:val="00E93504"/>
    <w:rsid w:val="00E937CE"/>
    <w:rsid w:val="00E93820"/>
    <w:rsid w:val="00E93FE7"/>
    <w:rsid w:val="00E94211"/>
    <w:rsid w:val="00E94337"/>
    <w:rsid w:val="00E9465D"/>
    <w:rsid w:val="00E94909"/>
    <w:rsid w:val="00E94ACA"/>
    <w:rsid w:val="00E94B11"/>
    <w:rsid w:val="00E94F40"/>
    <w:rsid w:val="00E94F80"/>
    <w:rsid w:val="00E9526F"/>
    <w:rsid w:val="00E955F9"/>
    <w:rsid w:val="00E9563C"/>
    <w:rsid w:val="00E95CB8"/>
    <w:rsid w:val="00E95D2D"/>
    <w:rsid w:val="00E95DD3"/>
    <w:rsid w:val="00E95F95"/>
    <w:rsid w:val="00E95FBC"/>
    <w:rsid w:val="00E96040"/>
    <w:rsid w:val="00E961DD"/>
    <w:rsid w:val="00E96A42"/>
    <w:rsid w:val="00E97285"/>
    <w:rsid w:val="00E9728B"/>
    <w:rsid w:val="00E9750E"/>
    <w:rsid w:val="00E97AFA"/>
    <w:rsid w:val="00EA032D"/>
    <w:rsid w:val="00EA04D3"/>
    <w:rsid w:val="00EA0931"/>
    <w:rsid w:val="00EA0AF5"/>
    <w:rsid w:val="00EA0F33"/>
    <w:rsid w:val="00EA0F58"/>
    <w:rsid w:val="00EA1088"/>
    <w:rsid w:val="00EA16E0"/>
    <w:rsid w:val="00EA2148"/>
    <w:rsid w:val="00EA2219"/>
    <w:rsid w:val="00EA225D"/>
    <w:rsid w:val="00EA23A0"/>
    <w:rsid w:val="00EA271A"/>
    <w:rsid w:val="00EA2C30"/>
    <w:rsid w:val="00EA2C58"/>
    <w:rsid w:val="00EA3058"/>
    <w:rsid w:val="00EA3516"/>
    <w:rsid w:val="00EA3574"/>
    <w:rsid w:val="00EA3737"/>
    <w:rsid w:val="00EA37B4"/>
    <w:rsid w:val="00EA3CB0"/>
    <w:rsid w:val="00EA3F9A"/>
    <w:rsid w:val="00EA420B"/>
    <w:rsid w:val="00EA43BA"/>
    <w:rsid w:val="00EA43E0"/>
    <w:rsid w:val="00EA46ED"/>
    <w:rsid w:val="00EA47B0"/>
    <w:rsid w:val="00EA4ABE"/>
    <w:rsid w:val="00EA508A"/>
    <w:rsid w:val="00EA53F8"/>
    <w:rsid w:val="00EA5AFB"/>
    <w:rsid w:val="00EA630A"/>
    <w:rsid w:val="00EA6C2A"/>
    <w:rsid w:val="00EA6C84"/>
    <w:rsid w:val="00EA71A8"/>
    <w:rsid w:val="00EA729A"/>
    <w:rsid w:val="00EA72B3"/>
    <w:rsid w:val="00EA73F7"/>
    <w:rsid w:val="00EA75BC"/>
    <w:rsid w:val="00EA76A3"/>
    <w:rsid w:val="00EA7814"/>
    <w:rsid w:val="00EA7A1E"/>
    <w:rsid w:val="00EA7E0B"/>
    <w:rsid w:val="00EB0658"/>
    <w:rsid w:val="00EB08C9"/>
    <w:rsid w:val="00EB0C91"/>
    <w:rsid w:val="00EB0FB0"/>
    <w:rsid w:val="00EB1043"/>
    <w:rsid w:val="00EB128C"/>
    <w:rsid w:val="00EB19A0"/>
    <w:rsid w:val="00EB1AC5"/>
    <w:rsid w:val="00EB1AC7"/>
    <w:rsid w:val="00EB1EDF"/>
    <w:rsid w:val="00EB238D"/>
    <w:rsid w:val="00EB245F"/>
    <w:rsid w:val="00EB2BE7"/>
    <w:rsid w:val="00EB2C13"/>
    <w:rsid w:val="00EB2FAF"/>
    <w:rsid w:val="00EB3358"/>
    <w:rsid w:val="00EB34F1"/>
    <w:rsid w:val="00EB36B0"/>
    <w:rsid w:val="00EB37A8"/>
    <w:rsid w:val="00EB3AAC"/>
    <w:rsid w:val="00EB3C63"/>
    <w:rsid w:val="00EB4207"/>
    <w:rsid w:val="00EB432B"/>
    <w:rsid w:val="00EB449E"/>
    <w:rsid w:val="00EB474F"/>
    <w:rsid w:val="00EB4821"/>
    <w:rsid w:val="00EB4A45"/>
    <w:rsid w:val="00EB4AF6"/>
    <w:rsid w:val="00EB4B4E"/>
    <w:rsid w:val="00EB507D"/>
    <w:rsid w:val="00EB54F4"/>
    <w:rsid w:val="00EB562B"/>
    <w:rsid w:val="00EB57E8"/>
    <w:rsid w:val="00EB5939"/>
    <w:rsid w:val="00EB59FB"/>
    <w:rsid w:val="00EB5EE4"/>
    <w:rsid w:val="00EB5F5F"/>
    <w:rsid w:val="00EB609E"/>
    <w:rsid w:val="00EB6755"/>
    <w:rsid w:val="00EB6921"/>
    <w:rsid w:val="00EB77F1"/>
    <w:rsid w:val="00EB79A6"/>
    <w:rsid w:val="00EC03FB"/>
    <w:rsid w:val="00EC0DC3"/>
    <w:rsid w:val="00EC15CB"/>
    <w:rsid w:val="00EC1949"/>
    <w:rsid w:val="00EC1F8A"/>
    <w:rsid w:val="00EC21AA"/>
    <w:rsid w:val="00EC2451"/>
    <w:rsid w:val="00EC2928"/>
    <w:rsid w:val="00EC2975"/>
    <w:rsid w:val="00EC2F3F"/>
    <w:rsid w:val="00EC387D"/>
    <w:rsid w:val="00EC38A3"/>
    <w:rsid w:val="00EC3D45"/>
    <w:rsid w:val="00EC3D94"/>
    <w:rsid w:val="00EC4074"/>
    <w:rsid w:val="00EC4295"/>
    <w:rsid w:val="00EC44E8"/>
    <w:rsid w:val="00EC4674"/>
    <w:rsid w:val="00EC472E"/>
    <w:rsid w:val="00EC473B"/>
    <w:rsid w:val="00EC4AA9"/>
    <w:rsid w:val="00EC5CDD"/>
    <w:rsid w:val="00EC6316"/>
    <w:rsid w:val="00EC6990"/>
    <w:rsid w:val="00EC7037"/>
    <w:rsid w:val="00EC7161"/>
    <w:rsid w:val="00EC754E"/>
    <w:rsid w:val="00EC78D5"/>
    <w:rsid w:val="00EC7A83"/>
    <w:rsid w:val="00EC7FEA"/>
    <w:rsid w:val="00ED00FE"/>
    <w:rsid w:val="00ED012C"/>
    <w:rsid w:val="00ED018A"/>
    <w:rsid w:val="00ED060D"/>
    <w:rsid w:val="00ED0782"/>
    <w:rsid w:val="00ED0BF3"/>
    <w:rsid w:val="00ED107E"/>
    <w:rsid w:val="00ED1950"/>
    <w:rsid w:val="00ED1984"/>
    <w:rsid w:val="00ED1ACE"/>
    <w:rsid w:val="00ED2076"/>
    <w:rsid w:val="00ED2764"/>
    <w:rsid w:val="00ED2A9D"/>
    <w:rsid w:val="00ED2DC3"/>
    <w:rsid w:val="00ED2FE1"/>
    <w:rsid w:val="00ED308C"/>
    <w:rsid w:val="00ED30CD"/>
    <w:rsid w:val="00ED3267"/>
    <w:rsid w:val="00ED38A6"/>
    <w:rsid w:val="00ED3D06"/>
    <w:rsid w:val="00ED4276"/>
    <w:rsid w:val="00ED479D"/>
    <w:rsid w:val="00ED48D1"/>
    <w:rsid w:val="00ED553B"/>
    <w:rsid w:val="00ED55B8"/>
    <w:rsid w:val="00ED5657"/>
    <w:rsid w:val="00ED5BBF"/>
    <w:rsid w:val="00ED6467"/>
    <w:rsid w:val="00ED67C6"/>
    <w:rsid w:val="00ED6E55"/>
    <w:rsid w:val="00ED7364"/>
    <w:rsid w:val="00ED7AA2"/>
    <w:rsid w:val="00ED7D37"/>
    <w:rsid w:val="00ED7EF7"/>
    <w:rsid w:val="00EE0192"/>
    <w:rsid w:val="00EE04FB"/>
    <w:rsid w:val="00EE1349"/>
    <w:rsid w:val="00EE1707"/>
    <w:rsid w:val="00EE1839"/>
    <w:rsid w:val="00EE19BC"/>
    <w:rsid w:val="00EE1BFC"/>
    <w:rsid w:val="00EE1DD6"/>
    <w:rsid w:val="00EE2372"/>
    <w:rsid w:val="00EE2917"/>
    <w:rsid w:val="00EE2BEB"/>
    <w:rsid w:val="00EE2F88"/>
    <w:rsid w:val="00EE30EF"/>
    <w:rsid w:val="00EE33DE"/>
    <w:rsid w:val="00EE34EF"/>
    <w:rsid w:val="00EE3575"/>
    <w:rsid w:val="00EE35E1"/>
    <w:rsid w:val="00EE37C6"/>
    <w:rsid w:val="00EE39B1"/>
    <w:rsid w:val="00EE3B0D"/>
    <w:rsid w:val="00EE4493"/>
    <w:rsid w:val="00EE4C45"/>
    <w:rsid w:val="00EE52A2"/>
    <w:rsid w:val="00EE5549"/>
    <w:rsid w:val="00EE565E"/>
    <w:rsid w:val="00EE5A63"/>
    <w:rsid w:val="00EE5AB3"/>
    <w:rsid w:val="00EE5AF4"/>
    <w:rsid w:val="00EE600A"/>
    <w:rsid w:val="00EE60CF"/>
    <w:rsid w:val="00EE615A"/>
    <w:rsid w:val="00EE65B8"/>
    <w:rsid w:val="00EE671D"/>
    <w:rsid w:val="00EE69CD"/>
    <w:rsid w:val="00EE6DB5"/>
    <w:rsid w:val="00EE7356"/>
    <w:rsid w:val="00EE7665"/>
    <w:rsid w:val="00EE7700"/>
    <w:rsid w:val="00EE7ADC"/>
    <w:rsid w:val="00EE7AEC"/>
    <w:rsid w:val="00EE7D65"/>
    <w:rsid w:val="00EF00A9"/>
    <w:rsid w:val="00EF064B"/>
    <w:rsid w:val="00EF0941"/>
    <w:rsid w:val="00EF0B0B"/>
    <w:rsid w:val="00EF0CA9"/>
    <w:rsid w:val="00EF1AE0"/>
    <w:rsid w:val="00EF1BDC"/>
    <w:rsid w:val="00EF1E22"/>
    <w:rsid w:val="00EF200C"/>
    <w:rsid w:val="00EF23D0"/>
    <w:rsid w:val="00EF24EF"/>
    <w:rsid w:val="00EF2660"/>
    <w:rsid w:val="00EF2CC6"/>
    <w:rsid w:val="00EF30DF"/>
    <w:rsid w:val="00EF3587"/>
    <w:rsid w:val="00EF3AB4"/>
    <w:rsid w:val="00EF3D3D"/>
    <w:rsid w:val="00EF3DA0"/>
    <w:rsid w:val="00EF414A"/>
    <w:rsid w:val="00EF4B50"/>
    <w:rsid w:val="00EF4C83"/>
    <w:rsid w:val="00EF4C98"/>
    <w:rsid w:val="00EF5192"/>
    <w:rsid w:val="00EF53F1"/>
    <w:rsid w:val="00EF5ACE"/>
    <w:rsid w:val="00EF5B4D"/>
    <w:rsid w:val="00EF5F42"/>
    <w:rsid w:val="00EF6018"/>
    <w:rsid w:val="00EF6089"/>
    <w:rsid w:val="00EF6099"/>
    <w:rsid w:val="00EF61DF"/>
    <w:rsid w:val="00EF6F53"/>
    <w:rsid w:val="00EF73E1"/>
    <w:rsid w:val="00EF7519"/>
    <w:rsid w:val="00EF7A85"/>
    <w:rsid w:val="00EF7D53"/>
    <w:rsid w:val="00EF89D3"/>
    <w:rsid w:val="00F00B69"/>
    <w:rsid w:val="00F00C8E"/>
    <w:rsid w:val="00F00F6B"/>
    <w:rsid w:val="00F01174"/>
    <w:rsid w:val="00F014DE"/>
    <w:rsid w:val="00F01619"/>
    <w:rsid w:val="00F0187A"/>
    <w:rsid w:val="00F02583"/>
    <w:rsid w:val="00F02B5C"/>
    <w:rsid w:val="00F0332F"/>
    <w:rsid w:val="00F0347B"/>
    <w:rsid w:val="00F037FC"/>
    <w:rsid w:val="00F03927"/>
    <w:rsid w:val="00F0393E"/>
    <w:rsid w:val="00F03C10"/>
    <w:rsid w:val="00F03DD4"/>
    <w:rsid w:val="00F03FFC"/>
    <w:rsid w:val="00F046E7"/>
    <w:rsid w:val="00F047C6"/>
    <w:rsid w:val="00F04C95"/>
    <w:rsid w:val="00F04D00"/>
    <w:rsid w:val="00F0502E"/>
    <w:rsid w:val="00F053B6"/>
    <w:rsid w:val="00F053C5"/>
    <w:rsid w:val="00F05B38"/>
    <w:rsid w:val="00F05B4A"/>
    <w:rsid w:val="00F05E32"/>
    <w:rsid w:val="00F05E62"/>
    <w:rsid w:val="00F068B6"/>
    <w:rsid w:val="00F06A21"/>
    <w:rsid w:val="00F06AB3"/>
    <w:rsid w:val="00F06BAE"/>
    <w:rsid w:val="00F06F03"/>
    <w:rsid w:val="00F07F1A"/>
    <w:rsid w:val="00F10053"/>
    <w:rsid w:val="00F10189"/>
    <w:rsid w:val="00F103F7"/>
    <w:rsid w:val="00F105BA"/>
    <w:rsid w:val="00F1062F"/>
    <w:rsid w:val="00F10915"/>
    <w:rsid w:val="00F11053"/>
    <w:rsid w:val="00F1108E"/>
    <w:rsid w:val="00F115D4"/>
    <w:rsid w:val="00F11D83"/>
    <w:rsid w:val="00F12226"/>
    <w:rsid w:val="00F12829"/>
    <w:rsid w:val="00F12D32"/>
    <w:rsid w:val="00F13003"/>
    <w:rsid w:val="00F133D5"/>
    <w:rsid w:val="00F13A72"/>
    <w:rsid w:val="00F14846"/>
    <w:rsid w:val="00F150B3"/>
    <w:rsid w:val="00F15797"/>
    <w:rsid w:val="00F15D35"/>
    <w:rsid w:val="00F15DB9"/>
    <w:rsid w:val="00F15EFE"/>
    <w:rsid w:val="00F164E6"/>
    <w:rsid w:val="00F16529"/>
    <w:rsid w:val="00F16E36"/>
    <w:rsid w:val="00F17020"/>
    <w:rsid w:val="00F179F1"/>
    <w:rsid w:val="00F17A28"/>
    <w:rsid w:val="00F17B1C"/>
    <w:rsid w:val="00F20370"/>
    <w:rsid w:val="00F2047C"/>
    <w:rsid w:val="00F20681"/>
    <w:rsid w:val="00F2069D"/>
    <w:rsid w:val="00F20B73"/>
    <w:rsid w:val="00F2100A"/>
    <w:rsid w:val="00F210C1"/>
    <w:rsid w:val="00F21200"/>
    <w:rsid w:val="00F21420"/>
    <w:rsid w:val="00F21805"/>
    <w:rsid w:val="00F21D11"/>
    <w:rsid w:val="00F22432"/>
    <w:rsid w:val="00F2259F"/>
    <w:rsid w:val="00F228A6"/>
    <w:rsid w:val="00F229FF"/>
    <w:rsid w:val="00F22A3B"/>
    <w:rsid w:val="00F22CE2"/>
    <w:rsid w:val="00F232AB"/>
    <w:rsid w:val="00F234D2"/>
    <w:rsid w:val="00F23643"/>
    <w:rsid w:val="00F23CE7"/>
    <w:rsid w:val="00F241A0"/>
    <w:rsid w:val="00F24CE6"/>
    <w:rsid w:val="00F24F39"/>
    <w:rsid w:val="00F24FEC"/>
    <w:rsid w:val="00F25611"/>
    <w:rsid w:val="00F259ED"/>
    <w:rsid w:val="00F25B90"/>
    <w:rsid w:val="00F25D40"/>
    <w:rsid w:val="00F261B2"/>
    <w:rsid w:val="00F26430"/>
    <w:rsid w:val="00F2679C"/>
    <w:rsid w:val="00F26F86"/>
    <w:rsid w:val="00F27592"/>
    <w:rsid w:val="00F27A45"/>
    <w:rsid w:val="00F27BAD"/>
    <w:rsid w:val="00F27E63"/>
    <w:rsid w:val="00F30732"/>
    <w:rsid w:val="00F309E5"/>
    <w:rsid w:val="00F31589"/>
    <w:rsid w:val="00F31781"/>
    <w:rsid w:val="00F3195D"/>
    <w:rsid w:val="00F31E99"/>
    <w:rsid w:val="00F31EA3"/>
    <w:rsid w:val="00F31F1A"/>
    <w:rsid w:val="00F31FA9"/>
    <w:rsid w:val="00F323F0"/>
    <w:rsid w:val="00F32595"/>
    <w:rsid w:val="00F32631"/>
    <w:rsid w:val="00F32966"/>
    <w:rsid w:val="00F32DA0"/>
    <w:rsid w:val="00F3326A"/>
    <w:rsid w:val="00F33335"/>
    <w:rsid w:val="00F336E7"/>
    <w:rsid w:val="00F33785"/>
    <w:rsid w:val="00F3381C"/>
    <w:rsid w:val="00F33AA9"/>
    <w:rsid w:val="00F33BE9"/>
    <w:rsid w:val="00F35017"/>
    <w:rsid w:val="00F35666"/>
    <w:rsid w:val="00F35AFF"/>
    <w:rsid w:val="00F3605F"/>
    <w:rsid w:val="00F3607E"/>
    <w:rsid w:val="00F360F7"/>
    <w:rsid w:val="00F36480"/>
    <w:rsid w:val="00F366C9"/>
    <w:rsid w:val="00F369EA"/>
    <w:rsid w:val="00F36F8C"/>
    <w:rsid w:val="00F37285"/>
    <w:rsid w:val="00F3729A"/>
    <w:rsid w:val="00F37B9B"/>
    <w:rsid w:val="00F37BAA"/>
    <w:rsid w:val="00F37F60"/>
    <w:rsid w:val="00F37F6B"/>
    <w:rsid w:val="00F37FAD"/>
    <w:rsid w:val="00F40090"/>
    <w:rsid w:val="00F40293"/>
    <w:rsid w:val="00F404B4"/>
    <w:rsid w:val="00F404DA"/>
    <w:rsid w:val="00F4080C"/>
    <w:rsid w:val="00F411C8"/>
    <w:rsid w:val="00F41313"/>
    <w:rsid w:val="00F41A58"/>
    <w:rsid w:val="00F41F04"/>
    <w:rsid w:val="00F41F95"/>
    <w:rsid w:val="00F421B8"/>
    <w:rsid w:val="00F42577"/>
    <w:rsid w:val="00F42F54"/>
    <w:rsid w:val="00F43448"/>
    <w:rsid w:val="00F435F6"/>
    <w:rsid w:val="00F43B29"/>
    <w:rsid w:val="00F43F32"/>
    <w:rsid w:val="00F440A8"/>
    <w:rsid w:val="00F441B2"/>
    <w:rsid w:val="00F4483B"/>
    <w:rsid w:val="00F45003"/>
    <w:rsid w:val="00F453D5"/>
    <w:rsid w:val="00F45A21"/>
    <w:rsid w:val="00F45BD7"/>
    <w:rsid w:val="00F45CB1"/>
    <w:rsid w:val="00F465FF"/>
    <w:rsid w:val="00F469A1"/>
    <w:rsid w:val="00F46DEA"/>
    <w:rsid w:val="00F471A1"/>
    <w:rsid w:val="00F47739"/>
    <w:rsid w:val="00F47A50"/>
    <w:rsid w:val="00F47A5A"/>
    <w:rsid w:val="00F47A67"/>
    <w:rsid w:val="00F4F2C7"/>
    <w:rsid w:val="00F50045"/>
    <w:rsid w:val="00F505A4"/>
    <w:rsid w:val="00F50B5D"/>
    <w:rsid w:val="00F50CBD"/>
    <w:rsid w:val="00F510B4"/>
    <w:rsid w:val="00F51545"/>
    <w:rsid w:val="00F515D6"/>
    <w:rsid w:val="00F520B5"/>
    <w:rsid w:val="00F52191"/>
    <w:rsid w:val="00F52DEB"/>
    <w:rsid w:val="00F52F6F"/>
    <w:rsid w:val="00F53195"/>
    <w:rsid w:val="00F5337B"/>
    <w:rsid w:val="00F53789"/>
    <w:rsid w:val="00F541F8"/>
    <w:rsid w:val="00F544FC"/>
    <w:rsid w:val="00F5457B"/>
    <w:rsid w:val="00F5488F"/>
    <w:rsid w:val="00F54C75"/>
    <w:rsid w:val="00F54DDE"/>
    <w:rsid w:val="00F54F63"/>
    <w:rsid w:val="00F552E2"/>
    <w:rsid w:val="00F5545D"/>
    <w:rsid w:val="00F554FF"/>
    <w:rsid w:val="00F55D71"/>
    <w:rsid w:val="00F5625D"/>
    <w:rsid w:val="00F56A82"/>
    <w:rsid w:val="00F56B9B"/>
    <w:rsid w:val="00F5769E"/>
    <w:rsid w:val="00F57709"/>
    <w:rsid w:val="00F57B05"/>
    <w:rsid w:val="00F60150"/>
    <w:rsid w:val="00F602C9"/>
    <w:rsid w:val="00F605D7"/>
    <w:rsid w:val="00F60A20"/>
    <w:rsid w:val="00F60C71"/>
    <w:rsid w:val="00F60D78"/>
    <w:rsid w:val="00F6163B"/>
    <w:rsid w:val="00F61E0A"/>
    <w:rsid w:val="00F62392"/>
    <w:rsid w:val="00F6246E"/>
    <w:rsid w:val="00F62A50"/>
    <w:rsid w:val="00F62AB1"/>
    <w:rsid w:val="00F62B70"/>
    <w:rsid w:val="00F62F03"/>
    <w:rsid w:val="00F63052"/>
    <w:rsid w:val="00F63200"/>
    <w:rsid w:val="00F634A5"/>
    <w:rsid w:val="00F6388C"/>
    <w:rsid w:val="00F63C58"/>
    <w:rsid w:val="00F63DB9"/>
    <w:rsid w:val="00F63EB3"/>
    <w:rsid w:val="00F63F2A"/>
    <w:rsid w:val="00F64F41"/>
    <w:rsid w:val="00F65010"/>
    <w:rsid w:val="00F65645"/>
    <w:rsid w:val="00F6593F"/>
    <w:rsid w:val="00F659D1"/>
    <w:rsid w:val="00F65B9B"/>
    <w:rsid w:val="00F66374"/>
    <w:rsid w:val="00F66673"/>
    <w:rsid w:val="00F6691A"/>
    <w:rsid w:val="00F66E1B"/>
    <w:rsid w:val="00F671F1"/>
    <w:rsid w:val="00F671F8"/>
    <w:rsid w:val="00F675E5"/>
    <w:rsid w:val="00F675EE"/>
    <w:rsid w:val="00F67873"/>
    <w:rsid w:val="00F67BC2"/>
    <w:rsid w:val="00F700F8"/>
    <w:rsid w:val="00F704B1"/>
    <w:rsid w:val="00F70702"/>
    <w:rsid w:val="00F707BB"/>
    <w:rsid w:val="00F7084E"/>
    <w:rsid w:val="00F70A03"/>
    <w:rsid w:val="00F70CB0"/>
    <w:rsid w:val="00F716BF"/>
    <w:rsid w:val="00F717ED"/>
    <w:rsid w:val="00F71B20"/>
    <w:rsid w:val="00F71C9F"/>
    <w:rsid w:val="00F71FFD"/>
    <w:rsid w:val="00F7201E"/>
    <w:rsid w:val="00F724BB"/>
    <w:rsid w:val="00F72732"/>
    <w:rsid w:val="00F731BD"/>
    <w:rsid w:val="00F73405"/>
    <w:rsid w:val="00F73812"/>
    <w:rsid w:val="00F73837"/>
    <w:rsid w:val="00F739F4"/>
    <w:rsid w:val="00F7429B"/>
    <w:rsid w:val="00F744D6"/>
    <w:rsid w:val="00F747F0"/>
    <w:rsid w:val="00F74A38"/>
    <w:rsid w:val="00F74F88"/>
    <w:rsid w:val="00F750E9"/>
    <w:rsid w:val="00F75764"/>
    <w:rsid w:val="00F7605C"/>
    <w:rsid w:val="00F7605E"/>
    <w:rsid w:val="00F760F9"/>
    <w:rsid w:val="00F7622F"/>
    <w:rsid w:val="00F76F95"/>
    <w:rsid w:val="00F773F2"/>
    <w:rsid w:val="00F77686"/>
    <w:rsid w:val="00F7778E"/>
    <w:rsid w:val="00F8009B"/>
    <w:rsid w:val="00F8024A"/>
    <w:rsid w:val="00F80299"/>
    <w:rsid w:val="00F8031E"/>
    <w:rsid w:val="00F8062B"/>
    <w:rsid w:val="00F8079C"/>
    <w:rsid w:val="00F80F16"/>
    <w:rsid w:val="00F81284"/>
    <w:rsid w:val="00F813AE"/>
    <w:rsid w:val="00F814DA"/>
    <w:rsid w:val="00F81704"/>
    <w:rsid w:val="00F817D9"/>
    <w:rsid w:val="00F81838"/>
    <w:rsid w:val="00F8186C"/>
    <w:rsid w:val="00F81970"/>
    <w:rsid w:val="00F81F7C"/>
    <w:rsid w:val="00F8267A"/>
    <w:rsid w:val="00F82B87"/>
    <w:rsid w:val="00F832F5"/>
    <w:rsid w:val="00F83443"/>
    <w:rsid w:val="00F83562"/>
    <w:rsid w:val="00F83CA7"/>
    <w:rsid w:val="00F8469F"/>
    <w:rsid w:val="00F848B1"/>
    <w:rsid w:val="00F84A2A"/>
    <w:rsid w:val="00F84C7B"/>
    <w:rsid w:val="00F8513E"/>
    <w:rsid w:val="00F85494"/>
    <w:rsid w:val="00F8601C"/>
    <w:rsid w:val="00F86182"/>
    <w:rsid w:val="00F863A8"/>
    <w:rsid w:val="00F86757"/>
    <w:rsid w:val="00F868EC"/>
    <w:rsid w:val="00F86B55"/>
    <w:rsid w:val="00F86EA2"/>
    <w:rsid w:val="00F86F3E"/>
    <w:rsid w:val="00F871FF"/>
    <w:rsid w:val="00F87423"/>
    <w:rsid w:val="00F877E2"/>
    <w:rsid w:val="00F8796B"/>
    <w:rsid w:val="00F87BA5"/>
    <w:rsid w:val="00F87BDC"/>
    <w:rsid w:val="00F87C38"/>
    <w:rsid w:val="00F90363"/>
    <w:rsid w:val="00F90382"/>
    <w:rsid w:val="00F9068F"/>
    <w:rsid w:val="00F9069B"/>
    <w:rsid w:val="00F911DE"/>
    <w:rsid w:val="00F9154B"/>
    <w:rsid w:val="00F91D92"/>
    <w:rsid w:val="00F9229E"/>
    <w:rsid w:val="00F92806"/>
    <w:rsid w:val="00F92ADE"/>
    <w:rsid w:val="00F92C8D"/>
    <w:rsid w:val="00F92E9C"/>
    <w:rsid w:val="00F92F2A"/>
    <w:rsid w:val="00F92FE6"/>
    <w:rsid w:val="00F9338F"/>
    <w:rsid w:val="00F934CF"/>
    <w:rsid w:val="00F93667"/>
    <w:rsid w:val="00F9372B"/>
    <w:rsid w:val="00F93746"/>
    <w:rsid w:val="00F9385D"/>
    <w:rsid w:val="00F93A41"/>
    <w:rsid w:val="00F93D01"/>
    <w:rsid w:val="00F93F05"/>
    <w:rsid w:val="00F94425"/>
    <w:rsid w:val="00F944E7"/>
    <w:rsid w:val="00F94A90"/>
    <w:rsid w:val="00F95032"/>
    <w:rsid w:val="00F95744"/>
    <w:rsid w:val="00F95756"/>
    <w:rsid w:val="00F95A3A"/>
    <w:rsid w:val="00F96247"/>
    <w:rsid w:val="00F9650F"/>
    <w:rsid w:val="00F9746B"/>
    <w:rsid w:val="00F97B70"/>
    <w:rsid w:val="00F97FDD"/>
    <w:rsid w:val="00F97FF0"/>
    <w:rsid w:val="00FA00D5"/>
    <w:rsid w:val="00FA0244"/>
    <w:rsid w:val="00FA035F"/>
    <w:rsid w:val="00FA0988"/>
    <w:rsid w:val="00FA0AEA"/>
    <w:rsid w:val="00FA0F2F"/>
    <w:rsid w:val="00FA0FCA"/>
    <w:rsid w:val="00FA1454"/>
    <w:rsid w:val="00FA167C"/>
    <w:rsid w:val="00FA168F"/>
    <w:rsid w:val="00FA1939"/>
    <w:rsid w:val="00FA1AF3"/>
    <w:rsid w:val="00FA1FF0"/>
    <w:rsid w:val="00FA2A79"/>
    <w:rsid w:val="00FA2D08"/>
    <w:rsid w:val="00FA33F7"/>
    <w:rsid w:val="00FA37C7"/>
    <w:rsid w:val="00FA3BA8"/>
    <w:rsid w:val="00FA3BD7"/>
    <w:rsid w:val="00FA41B1"/>
    <w:rsid w:val="00FA4811"/>
    <w:rsid w:val="00FA4858"/>
    <w:rsid w:val="00FA487B"/>
    <w:rsid w:val="00FA4A62"/>
    <w:rsid w:val="00FA4D1F"/>
    <w:rsid w:val="00FA4EBA"/>
    <w:rsid w:val="00FA5B24"/>
    <w:rsid w:val="00FA5B94"/>
    <w:rsid w:val="00FA5D93"/>
    <w:rsid w:val="00FA62BF"/>
    <w:rsid w:val="00FA6570"/>
    <w:rsid w:val="00FA67E5"/>
    <w:rsid w:val="00FA6961"/>
    <w:rsid w:val="00FA6A8F"/>
    <w:rsid w:val="00FA711A"/>
    <w:rsid w:val="00FA7883"/>
    <w:rsid w:val="00FB00D5"/>
    <w:rsid w:val="00FB05BF"/>
    <w:rsid w:val="00FB0DC6"/>
    <w:rsid w:val="00FB1372"/>
    <w:rsid w:val="00FB1F44"/>
    <w:rsid w:val="00FB1F5F"/>
    <w:rsid w:val="00FB228B"/>
    <w:rsid w:val="00FB248C"/>
    <w:rsid w:val="00FB2688"/>
    <w:rsid w:val="00FB2771"/>
    <w:rsid w:val="00FB2AF8"/>
    <w:rsid w:val="00FB2F2E"/>
    <w:rsid w:val="00FB34C1"/>
    <w:rsid w:val="00FB3568"/>
    <w:rsid w:val="00FB4272"/>
    <w:rsid w:val="00FB43AA"/>
    <w:rsid w:val="00FB44DD"/>
    <w:rsid w:val="00FB4507"/>
    <w:rsid w:val="00FB49DA"/>
    <w:rsid w:val="00FB4C4D"/>
    <w:rsid w:val="00FB53BC"/>
    <w:rsid w:val="00FB61C1"/>
    <w:rsid w:val="00FB6262"/>
    <w:rsid w:val="00FB631B"/>
    <w:rsid w:val="00FB6723"/>
    <w:rsid w:val="00FB6754"/>
    <w:rsid w:val="00FB6A0F"/>
    <w:rsid w:val="00FB6D76"/>
    <w:rsid w:val="00FB7691"/>
    <w:rsid w:val="00FB79F5"/>
    <w:rsid w:val="00FB7AD6"/>
    <w:rsid w:val="00FB7D1B"/>
    <w:rsid w:val="00FC0209"/>
    <w:rsid w:val="00FC084A"/>
    <w:rsid w:val="00FC0918"/>
    <w:rsid w:val="00FC0AE0"/>
    <w:rsid w:val="00FC0D30"/>
    <w:rsid w:val="00FC0E54"/>
    <w:rsid w:val="00FC13F7"/>
    <w:rsid w:val="00FC1470"/>
    <w:rsid w:val="00FC1523"/>
    <w:rsid w:val="00FC15C6"/>
    <w:rsid w:val="00FC1B35"/>
    <w:rsid w:val="00FC1E9C"/>
    <w:rsid w:val="00FC22EF"/>
    <w:rsid w:val="00FC2377"/>
    <w:rsid w:val="00FC2518"/>
    <w:rsid w:val="00FC2AEE"/>
    <w:rsid w:val="00FC2DEF"/>
    <w:rsid w:val="00FC3294"/>
    <w:rsid w:val="00FC338D"/>
    <w:rsid w:val="00FC3477"/>
    <w:rsid w:val="00FC34CD"/>
    <w:rsid w:val="00FC3B5E"/>
    <w:rsid w:val="00FC407F"/>
    <w:rsid w:val="00FC40F5"/>
    <w:rsid w:val="00FC43BC"/>
    <w:rsid w:val="00FC4B72"/>
    <w:rsid w:val="00FC4C35"/>
    <w:rsid w:val="00FC523F"/>
    <w:rsid w:val="00FC5562"/>
    <w:rsid w:val="00FC5E0B"/>
    <w:rsid w:val="00FC61E5"/>
    <w:rsid w:val="00FC64B8"/>
    <w:rsid w:val="00FC6A6C"/>
    <w:rsid w:val="00FC6B64"/>
    <w:rsid w:val="00FC6F7E"/>
    <w:rsid w:val="00FC737D"/>
    <w:rsid w:val="00FC774B"/>
    <w:rsid w:val="00FC784B"/>
    <w:rsid w:val="00FC7A14"/>
    <w:rsid w:val="00FC7D9B"/>
    <w:rsid w:val="00FC7F5A"/>
    <w:rsid w:val="00FD03C5"/>
    <w:rsid w:val="00FD0418"/>
    <w:rsid w:val="00FD047F"/>
    <w:rsid w:val="00FD14D7"/>
    <w:rsid w:val="00FD1946"/>
    <w:rsid w:val="00FD1F66"/>
    <w:rsid w:val="00FD20AF"/>
    <w:rsid w:val="00FD2148"/>
    <w:rsid w:val="00FD223B"/>
    <w:rsid w:val="00FD25FC"/>
    <w:rsid w:val="00FD2636"/>
    <w:rsid w:val="00FD2AC6"/>
    <w:rsid w:val="00FD2DF6"/>
    <w:rsid w:val="00FD32D4"/>
    <w:rsid w:val="00FD380C"/>
    <w:rsid w:val="00FD3E06"/>
    <w:rsid w:val="00FD3FF2"/>
    <w:rsid w:val="00FD449C"/>
    <w:rsid w:val="00FD480D"/>
    <w:rsid w:val="00FD56FD"/>
    <w:rsid w:val="00FD583D"/>
    <w:rsid w:val="00FD58FD"/>
    <w:rsid w:val="00FD5906"/>
    <w:rsid w:val="00FD5C11"/>
    <w:rsid w:val="00FD5D96"/>
    <w:rsid w:val="00FD6786"/>
    <w:rsid w:val="00FD6B19"/>
    <w:rsid w:val="00FD6CA6"/>
    <w:rsid w:val="00FD6E61"/>
    <w:rsid w:val="00FD7737"/>
    <w:rsid w:val="00FD7794"/>
    <w:rsid w:val="00FD77B7"/>
    <w:rsid w:val="00FD79F0"/>
    <w:rsid w:val="00FE0266"/>
    <w:rsid w:val="00FE0368"/>
    <w:rsid w:val="00FE05A3"/>
    <w:rsid w:val="00FE1032"/>
    <w:rsid w:val="00FE16AA"/>
    <w:rsid w:val="00FE1F91"/>
    <w:rsid w:val="00FE242F"/>
    <w:rsid w:val="00FE28E7"/>
    <w:rsid w:val="00FE2D04"/>
    <w:rsid w:val="00FE2E0F"/>
    <w:rsid w:val="00FE2F7C"/>
    <w:rsid w:val="00FE36FC"/>
    <w:rsid w:val="00FE3716"/>
    <w:rsid w:val="00FE390D"/>
    <w:rsid w:val="00FE3D3F"/>
    <w:rsid w:val="00FE3E26"/>
    <w:rsid w:val="00FE46EF"/>
    <w:rsid w:val="00FE4BEA"/>
    <w:rsid w:val="00FE4D47"/>
    <w:rsid w:val="00FE515F"/>
    <w:rsid w:val="00FE58FF"/>
    <w:rsid w:val="00FE5B0D"/>
    <w:rsid w:val="00FE6267"/>
    <w:rsid w:val="00FE64BB"/>
    <w:rsid w:val="00FE695B"/>
    <w:rsid w:val="00FE696F"/>
    <w:rsid w:val="00FE6A78"/>
    <w:rsid w:val="00FE6FA2"/>
    <w:rsid w:val="00FE7671"/>
    <w:rsid w:val="00FE76B6"/>
    <w:rsid w:val="00FE787B"/>
    <w:rsid w:val="00FE7D43"/>
    <w:rsid w:val="00FE7F32"/>
    <w:rsid w:val="00FF09FA"/>
    <w:rsid w:val="00FF0B4F"/>
    <w:rsid w:val="00FF0BE2"/>
    <w:rsid w:val="00FF0F81"/>
    <w:rsid w:val="00FF111D"/>
    <w:rsid w:val="00FF1A14"/>
    <w:rsid w:val="00FF1A18"/>
    <w:rsid w:val="00FF1A5B"/>
    <w:rsid w:val="00FF1B81"/>
    <w:rsid w:val="00FF1CC3"/>
    <w:rsid w:val="00FF22E9"/>
    <w:rsid w:val="00FF2D3C"/>
    <w:rsid w:val="00FF3140"/>
    <w:rsid w:val="00FF3AE3"/>
    <w:rsid w:val="00FF3E30"/>
    <w:rsid w:val="00FF4E14"/>
    <w:rsid w:val="00FF4FE0"/>
    <w:rsid w:val="00FF50C9"/>
    <w:rsid w:val="00FF51B1"/>
    <w:rsid w:val="00FF5843"/>
    <w:rsid w:val="00FF5EF0"/>
    <w:rsid w:val="00FF60FE"/>
    <w:rsid w:val="00FF656E"/>
    <w:rsid w:val="00FF6D01"/>
    <w:rsid w:val="00FF6F23"/>
    <w:rsid w:val="00FF70AE"/>
    <w:rsid w:val="00FF718D"/>
    <w:rsid w:val="00FF726F"/>
    <w:rsid w:val="00FF76DD"/>
    <w:rsid w:val="0100F591"/>
    <w:rsid w:val="01030616"/>
    <w:rsid w:val="0103778C"/>
    <w:rsid w:val="0105593A"/>
    <w:rsid w:val="010B2E9A"/>
    <w:rsid w:val="010DDCA6"/>
    <w:rsid w:val="010F5D66"/>
    <w:rsid w:val="01101A70"/>
    <w:rsid w:val="0110BD38"/>
    <w:rsid w:val="0111123A"/>
    <w:rsid w:val="0115573B"/>
    <w:rsid w:val="0116F7D2"/>
    <w:rsid w:val="0118891F"/>
    <w:rsid w:val="0119C48C"/>
    <w:rsid w:val="011A3040"/>
    <w:rsid w:val="011A3DD3"/>
    <w:rsid w:val="011AD0CB"/>
    <w:rsid w:val="011AFDB9"/>
    <w:rsid w:val="011BD907"/>
    <w:rsid w:val="011C8400"/>
    <w:rsid w:val="011E4B10"/>
    <w:rsid w:val="011EF757"/>
    <w:rsid w:val="01208546"/>
    <w:rsid w:val="01248211"/>
    <w:rsid w:val="0125DEBA"/>
    <w:rsid w:val="012F669F"/>
    <w:rsid w:val="01322380"/>
    <w:rsid w:val="01361E3B"/>
    <w:rsid w:val="013DAF54"/>
    <w:rsid w:val="013F0555"/>
    <w:rsid w:val="01438FD4"/>
    <w:rsid w:val="01485E20"/>
    <w:rsid w:val="01487E8A"/>
    <w:rsid w:val="014CC161"/>
    <w:rsid w:val="01513F0E"/>
    <w:rsid w:val="0154F5F8"/>
    <w:rsid w:val="015D85A4"/>
    <w:rsid w:val="01600B84"/>
    <w:rsid w:val="01612C9B"/>
    <w:rsid w:val="01642EF5"/>
    <w:rsid w:val="01669EE7"/>
    <w:rsid w:val="01679EE0"/>
    <w:rsid w:val="0167D4C9"/>
    <w:rsid w:val="01686048"/>
    <w:rsid w:val="016CB507"/>
    <w:rsid w:val="016D4635"/>
    <w:rsid w:val="01707DD1"/>
    <w:rsid w:val="01730F5A"/>
    <w:rsid w:val="017422E6"/>
    <w:rsid w:val="0175EEBC"/>
    <w:rsid w:val="017941A9"/>
    <w:rsid w:val="017CD8FB"/>
    <w:rsid w:val="0182011A"/>
    <w:rsid w:val="01842C22"/>
    <w:rsid w:val="01859F86"/>
    <w:rsid w:val="018798CA"/>
    <w:rsid w:val="0189A6AB"/>
    <w:rsid w:val="018C4A4F"/>
    <w:rsid w:val="018EE85C"/>
    <w:rsid w:val="01934297"/>
    <w:rsid w:val="01950753"/>
    <w:rsid w:val="019971EC"/>
    <w:rsid w:val="019BCD7B"/>
    <w:rsid w:val="019CA980"/>
    <w:rsid w:val="019FF061"/>
    <w:rsid w:val="01A1B756"/>
    <w:rsid w:val="01A32709"/>
    <w:rsid w:val="01A352D4"/>
    <w:rsid w:val="01A6355A"/>
    <w:rsid w:val="01A6CBA7"/>
    <w:rsid w:val="01A990B5"/>
    <w:rsid w:val="01ABD908"/>
    <w:rsid w:val="01AE97D2"/>
    <w:rsid w:val="01AFA606"/>
    <w:rsid w:val="01AFE5E2"/>
    <w:rsid w:val="01B1A36A"/>
    <w:rsid w:val="01B2813F"/>
    <w:rsid w:val="01B32F54"/>
    <w:rsid w:val="01B41706"/>
    <w:rsid w:val="01B4E245"/>
    <w:rsid w:val="01BA3E53"/>
    <w:rsid w:val="01BB6504"/>
    <w:rsid w:val="01BB72A9"/>
    <w:rsid w:val="01BBC9A3"/>
    <w:rsid w:val="01BC854D"/>
    <w:rsid w:val="01BCA67F"/>
    <w:rsid w:val="01C02D93"/>
    <w:rsid w:val="01C26B68"/>
    <w:rsid w:val="01C52A49"/>
    <w:rsid w:val="01C8AF84"/>
    <w:rsid w:val="01CAB3A1"/>
    <w:rsid w:val="01CC2BAD"/>
    <w:rsid w:val="01CC9151"/>
    <w:rsid w:val="01CE020D"/>
    <w:rsid w:val="01CE7702"/>
    <w:rsid w:val="01D54FCF"/>
    <w:rsid w:val="01DCCADA"/>
    <w:rsid w:val="01E15DD5"/>
    <w:rsid w:val="01E7319B"/>
    <w:rsid w:val="01E841D5"/>
    <w:rsid w:val="01EC7251"/>
    <w:rsid w:val="01EE5DC7"/>
    <w:rsid w:val="01EEAEE4"/>
    <w:rsid w:val="01EF3AB1"/>
    <w:rsid w:val="01F66D4F"/>
    <w:rsid w:val="01F66F95"/>
    <w:rsid w:val="01FA060C"/>
    <w:rsid w:val="01FA949D"/>
    <w:rsid w:val="01FEFBD7"/>
    <w:rsid w:val="01FF19D9"/>
    <w:rsid w:val="0203028B"/>
    <w:rsid w:val="0207586B"/>
    <w:rsid w:val="020773BA"/>
    <w:rsid w:val="02097311"/>
    <w:rsid w:val="020F2A25"/>
    <w:rsid w:val="021553B2"/>
    <w:rsid w:val="0215C8B5"/>
    <w:rsid w:val="02259788"/>
    <w:rsid w:val="02272E98"/>
    <w:rsid w:val="0228885C"/>
    <w:rsid w:val="022E7BDB"/>
    <w:rsid w:val="0231FFC1"/>
    <w:rsid w:val="02340DA6"/>
    <w:rsid w:val="0238DD1A"/>
    <w:rsid w:val="023C357D"/>
    <w:rsid w:val="023CD04B"/>
    <w:rsid w:val="023DEEB2"/>
    <w:rsid w:val="02404037"/>
    <w:rsid w:val="0241AE60"/>
    <w:rsid w:val="0242D98B"/>
    <w:rsid w:val="024472D8"/>
    <w:rsid w:val="02454445"/>
    <w:rsid w:val="0246E24E"/>
    <w:rsid w:val="02472F2D"/>
    <w:rsid w:val="0249B967"/>
    <w:rsid w:val="024C33DC"/>
    <w:rsid w:val="024D7C5A"/>
    <w:rsid w:val="024DB4EA"/>
    <w:rsid w:val="024EBEE5"/>
    <w:rsid w:val="024F0890"/>
    <w:rsid w:val="0253DD1A"/>
    <w:rsid w:val="0254E9FB"/>
    <w:rsid w:val="02580883"/>
    <w:rsid w:val="0258E4CD"/>
    <w:rsid w:val="0259DA0B"/>
    <w:rsid w:val="025C7795"/>
    <w:rsid w:val="025FB606"/>
    <w:rsid w:val="025FE84A"/>
    <w:rsid w:val="0260F7E0"/>
    <w:rsid w:val="02643AA2"/>
    <w:rsid w:val="026505B9"/>
    <w:rsid w:val="026507BB"/>
    <w:rsid w:val="0269DF39"/>
    <w:rsid w:val="026A5E85"/>
    <w:rsid w:val="026B70CB"/>
    <w:rsid w:val="026C2546"/>
    <w:rsid w:val="026E7BB1"/>
    <w:rsid w:val="027520E2"/>
    <w:rsid w:val="027D6524"/>
    <w:rsid w:val="027DBFFE"/>
    <w:rsid w:val="028405D7"/>
    <w:rsid w:val="02854599"/>
    <w:rsid w:val="02860401"/>
    <w:rsid w:val="028E26A0"/>
    <w:rsid w:val="0290C6CC"/>
    <w:rsid w:val="0291980E"/>
    <w:rsid w:val="0296E41B"/>
    <w:rsid w:val="0298DE9E"/>
    <w:rsid w:val="0299CA18"/>
    <w:rsid w:val="029BAAD6"/>
    <w:rsid w:val="029D0287"/>
    <w:rsid w:val="02A0EF53"/>
    <w:rsid w:val="02A22BE3"/>
    <w:rsid w:val="02A2EE72"/>
    <w:rsid w:val="02A65A49"/>
    <w:rsid w:val="02A6DED5"/>
    <w:rsid w:val="02A84E5B"/>
    <w:rsid w:val="02A882C9"/>
    <w:rsid w:val="02AB3834"/>
    <w:rsid w:val="02AC7524"/>
    <w:rsid w:val="02ACFA05"/>
    <w:rsid w:val="02AE5D85"/>
    <w:rsid w:val="02AE5E0D"/>
    <w:rsid w:val="02AEA038"/>
    <w:rsid w:val="02B1F5C7"/>
    <w:rsid w:val="02B30199"/>
    <w:rsid w:val="02B37A2A"/>
    <w:rsid w:val="02B72DBC"/>
    <w:rsid w:val="02BD3190"/>
    <w:rsid w:val="02C2BA9F"/>
    <w:rsid w:val="02C563D9"/>
    <w:rsid w:val="02C5E4F2"/>
    <w:rsid w:val="02C75EF8"/>
    <w:rsid w:val="02C89ECF"/>
    <w:rsid w:val="02CC1B8D"/>
    <w:rsid w:val="02CFE6BF"/>
    <w:rsid w:val="02D122E2"/>
    <w:rsid w:val="02D43E3B"/>
    <w:rsid w:val="02D48A06"/>
    <w:rsid w:val="02D5D8A0"/>
    <w:rsid w:val="02D7F539"/>
    <w:rsid w:val="02D832AE"/>
    <w:rsid w:val="02D8407C"/>
    <w:rsid w:val="02DA48FC"/>
    <w:rsid w:val="02DB68D3"/>
    <w:rsid w:val="02DD43F3"/>
    <w:rsid w:val="02DE61B8"/>
    <w:rsid w:val="02DECC11"/>
    <w:rsid w:val="02DF046A"/>
    <w:rsid w:val="02E43EDF"/>
    <w:rsid w:val="02E7B449"/>
    <w:rsid w:val="02E9ABE6"/>
    <w:rsid w:val="02E9E1FB"/>
    <w:rsid w:val="02ED61E9"/>
    <w:rsid w:val="02EE6A8B"/>
    <w:rsid w:val="02F01A75"/>
    <w:rsid w:val="02F044C3"/>
    <w:rsid w:val="02F0B511"/>
    <w:rsid w:val="02F276EB"/>
    <w:rsid w:val="02F29E97"/>
    <w:rsid w:val="02F9A95F"/>
    <w:rsid w:val="02F9B54E"/>
    <w:rsid w:val="02FAA4CC"/>
    <w:rsid w:val="03040CAC"/>
    <w:rsid w:val="03069A15"/>
    <w:rsid w:val="0307F4A9"/>
    <w:rsid w:val="030813B4"/>
    <w:rsid w:val="0309213D"/>
    <w:rsid w:val="030BB463"/>
    <w:rsid w:val="030F2B7B"/>
    <w:rsid w:val="03125474"/>
    <w:rsid w:val="03161FA2"/>
    <w:rsid w:val="031644B7"/>
    <w:rsid w:val="03279E06"/>
    <w:rsid w:val="032896BB"/>
    <w:rsid w:val="032E7AE2"/>
    <w:rsid w:val="0332E5FD"/>
    <w:rsid w:val="0334F4A1"/>
    <w:rsid w:val="033732E1"/>
    <w:rsid w:val="03381F9E"/>
    <w:rsid w:val="033825B6"/>
    <w:rsid w:val="033D6D4C"/>
    <w:rsid w:val="033DD773"/>
    <w:rsid w:val="0340C3EF"/>
    <w:rsid w:val="0343572B"/>
    <w:rsid w:val="03447D67"/>
    <w:rsid w:val="03464305"/>
    <w:rsid w:val="0346DE57"/>
    <w:rsid w:val="0346F1DE"/>
    <w:rsid w:val="034854BA"/>
    <w:rsid w:val="034CE0C2"/>
    <w:rsid w:val="034E28EE"/>
    <w:rsid w:val="034FADD3"/>
    <w:rsid w:val="03526228"/>
    <w:rsid w:val="035265C0"/>
    <w:rsid w:val="03541B90"/>
    <w:rsid w:val="0354B214"/>
    <w:rsid w:val="0354C2B7"/>
    <w:rsid w:val="03551684"/>
    <w:rsid w:val="03563C5B"/>
    <w:rsid w:val="0356D090"/>
    <w:rsid w:val="035945B8"/>
    <w:rsid w:val="035B6EFB"/>
    <w:rsid w:val="0360C27E"/>
    <w:rsid w:val="03615A62"/>
    <w:rsid w:val="03647653"/>
    <w:rsid w:val="0367A6E0"/>
    <w:rsid w:val="03680C7B"/>
    <w:rsid w:val="036A91C4"/>
    <w:rsid w:val="036DF240"/>
    <w:rsid w:val="03726DDC"/>
    <w:rsid w:val="037B1AA5"/>
    <w:rsid w:val="037C1EBB"/>
    <w:rsid w:val="037C4168"/>
    <w:rsid w:val="037C925A"/>
    <w:rsid w:val="037CA2C5"/>
    <w:rsid w:val="037DBA45"/>
    <w:rsid w:val="0381246F"/>
    <w:rsid w:val="0384024D"/>
    <w:rsid w:val="03858271"/>
    <w:rsid w:val="038605EC"/>
    <w:rsid w:val="038A2E28"/>
    <w:rsid w:val="038B3ED7"/>
    <w:rsid w:val="038E8772"/>
    <w:rsid w:val="038F3C9B"/>
    <w:rsid w:val="03913ACC"/>
    <w:rsid w:val="0391533B"/>
    <w:rsid w:val="0392C66C"/>
    <w:rsid w:val="0395AA29"/>
    <w:rsid w:val="0395ADC3"/>
    <w:rsid w:val="039B1975"/>
    <w:rsid w:val="039B9D33"/>
    <w:rsid w:val="039E5DEF"/>
    <w:rsid w:val="039EE630"/>
    <w:rsid w:val="03A4B467"/>
    <w:rsid w:val="03A52F63"/>
    <w:rsid w:val="03A93541"/>
    <w:rsid w:val="03AAEF39"/>
    <w:rsid w:val="03AC73CC"/>
    <w:rsid w:val="03AE1185"/>
    <w:rsid w:val="03AFAD5E"/>
    <w:rsid w:val="03B34F27"/>
    <w:rsid w:val="03B69A83"/>
    <w:rsid w:val="03B6A1D2"/>
    <w:rsid w:val="03BC908C"/>
    <w:rsid w:val="03BDDE97"/>
    <w:rsid w:val="03C1D31C"/>
    <w:rsid w:val="03C6E8B9"/>
    <w:rsid w:val="03C746E5"/>
    <w:rsid w:val="03C8276C"/>
    <w:rsid w:val="03CC67E6"/>
    <w:rsid w:val="03CDFA18"/>
    <w:rsid w:val="03CFF88D"/>
    <w:rsid w:val="03D2A801"/>
    <w:rsid w:val="03D56B2B"/>
    <w:rsid w:val="03D59369"/>
    <w:rsid w:val="03D6560D"/>
    <w:rsid w:val="03D74EDE"/>
    <w:rsid w:val="03D76C78"/>
    <w:rsid w:val="03D7CA8E"/>
    <w:rsid w:val="03D8D636"/>
    <w:rsid w:val="03D9BE34"/>
    <w:rsid w:val="03DA57E4"/>
    <w:rsid w:val="03DF9F2F"/>
    <w:rsid w:val="03E4265A"/>
    <w:rsid w:val="03E50691"/>
    <w:rsid w:val="03E8D715"/>
    <w:rsid w:val="03E9425B"/>
    <w:rsid w:val="03E985D7"/>
    <w:rsid w:val="03F2EE30"/>
    <w:rsid w:val="03F88B57"/>
    <w:rsid w:val="03FD33BB"/>
    <w:rsid w:val="03FE6E46"/>
    <w:rsid w:val="03FF4B1C"/>
    <w:rsid w:val="03FFD262"/>
    <w:rsid w:val="0404291E"/>
    <w:rsid w:val="04069B37"/>
    <w:rsid w:val="040817E4"/>
    <w:rsid w:val="0408DED1"/>
    <w:rsid w:val="040B82ED"/>
    <w:rsid w:val="040DBDBD"/>
    <w:rsid w:val="040FD2B4"/>
    <w:rsid w:val="04118C68"/>
    <w:rsid w:val="04127809"/>
    <w:rsid w:val="0412B29E"/>
    <w:rsid w:val="04147B6B"/>
    <w:rsid w:val="041F8943"/>
    <w:rsid w:val="04298588"/>
    <w:rsid w:val="042B9B3B"/>
    <w:rsid w:val="04337C2E"/>
    <w:rsid w:val="04353D35"/>
    <w:rsid w:val="04381046"/>
    <w:rsid w:val="043A7A39"/>
    <w:rsid w:val="043D0817"/>
    <w:rsid w:val="043EC240"/>
    <w:rsid w:val="04406783"/>
    <w:rsid w:val="04418D40"/>
    <w:rsid w:val="04451FA9"/>
    <w:rsid w:val="04460962"/>
    <w:rsid w:val="0447D4CF"/>
    <w:rsid w:val="04482237"/>
    <w:rsid w:val="044A2DE6"/>
    <w:rsid w:val="044BE8BB"/>
    <w:rsid w:val="04524A3C"/>
    <w:rsid w:val="04529119"/>
    <w:rsid w:val="04531E57"/>
    <w:rsid w:val="0454278C"/>
    <w:rsid w:val="045639A4"/>
    <w:rsid w:val="04564F80"/>
    <w:rsid w:val="045B15E7"/>
    <w:rsid w:val="045C78EF"/>
    <w:rsid w:val="045E0282"/>
    <w:rsid w:val="0463CC19"/>
    <w:rsid w:val="046588DC"/>
    <w:rsid w:val="046610BC"/>
    <w:rsid w:val="0467523D"/>
    <w:rsid w:val="04678A63"/>
    <w:rsid w:val="046BA8AF"/>
    <w:rsid w:val="046E2F5E"/>
    <w:rsid w:val="046F7B14"/>
    <w:rsid w:val="04710AE1"/>
    <w:rsid w:val="04717128"/>
    <w:rsid w:val="04723F2B"/>
    <w:rsid w:val="04738D5B"/>
    <w:rsid w:val="047404AF"/>
    <w:rsid w:val="04746BAE"/>
    <w:rsid w:val="0475AC83"/>
    <w:rsid w:val="047664D0"/>
    <w:rsid w:val="047A3219"/>
    <w:rsid w:val="047A4F3A"/>
    <w:rsid w:val="047BC805"/>
    <w:rsid w:val="047C1D3A"/>
    <w:rsid w:val="0480A230"/>
    <w:rsid w:val="04811E9E"/>
    <w:rsid w:val="04889778"/>
    <w:rsid w:val="0488FEFB"/>
    <w:rsid w:val="048B3B4B"/>
    <w:rsid w:val="048B6675"/>
    <w:rsid w:val="048E6393"/>
    <w:rsid w:val="0493B7D5"/>
    <w:rsid w:val="0497F97A"/>
    <w:rsid w:val="049B3346"/>
    <w:rsid w:val="049BF148"/>
    <w:rsid w:val="049C631D"/>
    <w:rsid w:val="04A5704E"/>
    <w:rsid w:val="04A62561"/>
    <w:rsid w:val="04A69937"/>
    <w:rsid w:val="04A96A5E"/>
    <w:rsid w:val="04AA8301"/>
    <w:rsid w:val="04ABD571"/>
    <w:rsid w:val="04AD0521"/>
    <w:rsid w:val="04AE7DE3"/>
    <w:rsid w:val="04B1BCB8"/>
    <w:rsid w:val="04BF91E2"/>
    <w:rsid w:val="04C3578B"/>
    <w:rsid w:val="04C590F4"/>
    <w:rsid w:val="04C792E9"/>
    <w:rsid w:val="04C9E79C"/>
    <w:rsid w:val="04CCFF92"/>
    <w:rsid w:val="04D0E919"/>
    <w:rsid w:val="04D284F0"/>
    <w:rsid w:val="04D4BC78"/>
    <w:rsid w:val="04D61358"/>
    <w:rsid w:val="04D73AA2"/>
    <w:rsid w:val="04D8D341"/>
    <w:rsid w:val="04D99CF6"/>
    <w:rsid w:val="04DC5206"/>
    <w:rsid w:val="04DD42E3"/>
    <w:rsid w:val="04E01E7C"/>
    <w:rsid w:val="04E18BE1"/>
    <w:rsid w:val="04E1E8DC"/>
    <w:rsid w:val="04E360A6"/>
    <w:rsid w:val="04E542AC"/>
    <w:rsid w:val="04EE5326"/>
    <w:rsid w:val="04F1C8C0"/>
    <w:rsid w:val="04F3909B"/>
    <w:rsid w:val="04F706F7"/>
    <w:rsid w:val="04FBA646"/>
    <w:rsid w:val="0501CD64"/>
    <w:rsid w:val="05068EB1"/>
    <w:rsid w:val="050B8393"/>
    <w:rsid w:val="050F4DE2"/>
    <w:rsid w:val="050FF671"/>
    <w:rsid w:val="051016EF"/>
    <w:rsid w:val="051514A8"/>
    <w:rsid w:val="051D2FBB"/>
    <w:rsid w:val="051E8408"/>
    <w:rsid w:val="0524D9C6"/>
    <w:rsid w:val="052A5007"/>
    <w:rsid w:val="052EF9B9"/>
    <w:rsid w:val="05323950"/>
    <w:rsid w:val="0535226B"/>
    <w:rsid w:val="0535904B"/>
    <w:rsid w:val="0535F745"/>
    <w:rsid w:val="0536B606"/>
    <w:rsid w:val="0537B78F"/>
    <w:rsid w:val="05382AA4"/>
    <w:rsid w:val="053B4FE3"/>
    <w:rsid w:val="053CB69F"/>
    <w:rsid w:val="053EA986"/>
    <w:rsid w:val="053EF41F"/>
    <w:rsid w:val="05460C0B"/>
    <w:rsid w:val="0546B2E8"/>
    <w:rsid w:val="054937C7"/>
    <w:rsid w:val="0549398F"/>
    <w:rsid w:val="0549C0CD"/>
    <w:rsid w:val="054A6547"/>
    <w:rsid w:val="0550AD92"/>
    <w:rsid w:val="05523C2D"/>
    <w:rsid w:val="055AE1AC"/>
    <w:rsid w:val="055C5756"/>
    <w:rsid w:val="055DDBFA"/>
    <w:rsid w:val="0560A6BC"/>
    <w:rsid w:val="0560D9B3"/>
    <w:rsid w:val="0561F7DC"/>
    <w:rsid w:val="05636D47"/>
    <w:rsid w:val="05661CCC"/>
    <w:rsid w:val="0569A083"/>
    <w:rsid w:val="056A8896"/>
    <w:rsid w:val="056C1DA3"/>
    <w:rsid w:val="057054D5"/>
    <w:rsid w:val="0573D22A"/>
    <w:rsid w:val="05758262"/>
    <w:rsid w:val="0576D8E6"/>
    <w:rsid w:val="05778EEE"/>
    <w:rsid w:val="0578B6E0"/>
    <w:rsid w:val="05796A5B"/>
    <w:rsid w:val="0580E9A3"/>
    <w:rsid w:val="0586D352"/>
    <w:rsid w:val="0587EB55"/>
    <w:rsid w:val="05883969"/>
    <w:rsid w:val="0588437A"/>
    <w:rsid w:val="058920BD"/>
    <w:rsid w:val="058C57AB"/>
    <w:rsid w:val="058C7D36"/>
    <w:rsid w:val="058E71F6"/>
    <w:rsid w:val="058EEE4A"/>
    <w:rsid w:val="0590FFB6"/>
    <w:rsid w:val="05954947"/>
    <w:rsid w:val="0595BADE"/>
    <w:rsid w:val="0598EBF9"/>
    <w:rsid w:val="05990956"/>
    <w:rsid w:val="059964BB"/>
    <w:rsid w:val="059C5951"/>
    <w:rsid w:val="059CD7FD"/>
    <w:rsid w:val="059FF37C"/>
    <w:rsid w:val="05A0D2D1"/>
    <w:rsid w:val="05A858E2"/>
    <w:rsid w:val="05A97017"/>
    <w:rsid w:val="05AE2D14"/>
    <w:rsid w:val="05AE6A2A"/>
    <w:rsid w:val="05AF2FE6"/>
    <w:rsid w:val="05B0C422"/>
    <w:rsid w:val="05B1C8D0"/>
    <w:rsid w:val="05B9CB7B"/>
    <w:rsid w:val="05BAF30C"/>
    <w:rsid w:val="05BBA335"/>
    <w:rsid w:val="05C01AA7"/>
    <w:rsid w:val="05C110D1"/>
    <w:rsid w:val="05C117D1"/>
    <w:rsid w:val="05C18F86"/>
    <w:rsid w:val="05C2D963"/>
    <w:rsid w:val="05C3510D"/>
    <w:rsid w:val="05C55479"/>
    <w:rsid w:val="05C5F581"/>
    <w:rsid w:val="05C9025A"/>
    <w:rsid w:val="05CE0F78"/>
    <w:rsid w:val="05CEE2E0"/>
    <w:rsid w:val="05D02CA4"/>
    <w:rsid w:val="05D6BCA2"/>
    <w:rsid w:val="05D74A69"/>
    <w:rsid w:val="05D99381"/>
    <w:rsid w:val="05DADB01"/>
    <w:rsid w:val="05DE3BE5"/>
    <w:rsid w:val="05E02BD7"/>
    <w:rsid w:val="05E0E175"/>
    <w:rsid w:val="05E0F8A0"/>
    <w:rsid w:val="05E1E109"/>
    <w:rsid w:val="05E302C2"/>
    <w:rsid w:val="05E5CD1F"/>
    <w:rsid w:val="05E7B91C"/>
    <w:rsid w:val="05E8C439"/>
    <w:rsid w:val="05E92575"/>
    <w:rsid w:val="05ECA367"/>
    <w:rsid w:val="05F2A37E"/>
    <w:rsid w:val="05F34288"/>
    <w:rsid w:val="05FCAFBF"/>
    <w:rsid w:val="05FE1F49"/>
    <w:rsid w:val="05FE4C5A"/>
    <w:rsid w:val="06022D6A"/>
    <w:rsid w:val="06024DD2"/>
    <w:rsid w:val="060253F7"/>
    <w:rsid w:val="06028113"/>
    <w:rsid w:val="06035AC4"/>
    <w:rsid w:val="06057500"/>
    <w:rsid w:val="0605A5D0"/>
    <w:rsid w:val="06076EFB"/>
    <w:rsid w:val="060770D0"/>
    <w:rsid w:val="06098F5E"/>
    <w:rsid w:val="0609B075"/>
    <w:rsid w:val="060AB2E2"/>
    <w:rsid w:val="06104167"/>
    <w:rsid w:val="061275F4"/>
    <w:rsid w:val="0615426D"/>
    <w:rsid w:val="0617FA1B"/>
    <w:rsid w:val="061DF2CC"/>
    <w:rsid w:val="06206657"/>
    <w:rsid w:val="06226728"/>
    <w:rsid w:val="06249BA6"/>
    <w:rsid w:val="0625071A"/>
    <w:rsid w:val="062BC21E"/>
    <w:rsid w:val="0631D0EA"/>
    <w:rsid w:val="0633FC23"/>
    <w:rsid w:val="06349EAA"/>
    <w:rsid w:val="0634C31B"/>
    <w:rsid w:val="063D0284"/>
    <w:rsid w:val="0641F5C2"/>
    <w:rsid w:val="0641F7B5"/>
    <w:rsid w:val="06487036"/>
    <w:rsid w:val="064CD2E6"/>
    <w:rsid w:val="065047F9"/>
    <w:rsid w:val="065A71F8"/>
    <w:rsid w:val="065F37C7"/>
    <w:rsid w:val="0662D39D"/>
    <w:rsid w:val="06636286"/>
    <w:rsid w:val="0663C2E5"/>
    <w:rsid w:val="0665AACE"/>
    <w:rsid w:val="06673B24"/>
    <w:rsid w:val="066984C4"/>
    <w:rsid w:val="066A1B69"/>
    <w:rsid w:val="066B981E"/>
    <w:rsid w:val="066C8294"/>
    <w:rsid w:val="066D2FB7"/>
    <w:rsid w:val="066D47D9"/>
    <w:rsid w:val="067271AA"/>
    <w:rsid w:val="06796992"/>
    <w:rsid w:val="06801012"/>
    <w:rsid w:val="0683E748"/>
    <w:rsid w:val="0684C33E"/>
    <w:rsid w:val="06859FCE"/>
    <w:rsid w:val="0685CDAD"/>
    <w:rsid w:val="0688154E"/>
    <w:rsid w:val="068C3C19"/>
    <w:rsid w:val="068DFD2D"/>
    <w:rsid w:val="068FC505"/>
    <w:rsid w:val="0696FD99"/>
    <w:rsid w:val="06988070"/>
    <w:rsid w:val="069CC082"/>
    <w:rsid w:val="069D9546"/>
    <w:rsid w:val="06A06C92"/>
    <w:rsid w:val="06A08844"/>
    <w:rsid w:val="06A17E6D"/>
    <w:rsid w:val="06A69AC5"/>
    <w:rsid w:val="06AD2553"/>
    <w:rsid w:val="06B2273C"/>
    <w:rsid w:val="06B49895"/>
    <w:rsid w:val="06B57691"/>
    <w:rsid w:val="06B64BAE"/>
    <w:rsid w:val="06BD419D"/>
    <w:rsid w:val="06BDC4FF"/>
    <w:rsid w:val="06BDCA8C"/>
    <w:rsid w:val="06BDFF11"/>
    <w:rsid w:val="06C9273A"/>
    <w:rsid w:val="06CF9B2C"/>
    <w:rsid w:val="06CFABBE"/>
    <w:rsid w:val="06CFB401"/>
    <w:rsid w:val="06D4CD45"/>
    <w:rsid w:val="06D561F8"/>
    <w:rsid w:val="06DAE4DD"/>
    <w:rsid w:val="06DD19FE"/>
    <w:rsid w:val="06DD3099"/>
    <w:rsid w:val="06DFA925"/>
    <w:rsid w:val="06E0269E"/>
    <w:rsid w:val="06E03935"/>
    <w:rsid w:val="06E1CB37"/>
    <w:rsid w:val="06E21E62"/>
    <w:rsid w:val="06E70C00"/>
    <w:rsid w:val="06ECC67B"/>
    <w:rsid w:val="06ECD7C5"/>
    <w:rsid w:val="06F084D2"/>
    <w:rsid w:val="06F342C4"/>
    <w:rsid w:val="06F3928C"/>
    <w:rsid w:val="06F6C571"/>
    <w:rsid w:val="06F96316"/>
    <w:rsid w:val="06FCCDDA"/>
    <w:rsid w:val="06FFB709"/>
    <w:rsid w:val="06FFDA7A"/>
    <w:rsid w:val="0700C163"/>
    <w:rsid w:val="0701F3A8"/>
    <w:rsid w:val="070AF030"/>
    <w:rsid w:val="070DAAB4"/>
    <w:rsid w:val="0710289B"/>
    <w:rsid w:val="0712CCF0"/>
    <w:rsid w:val="07136CE6"/>
    <w:rsid w:val="07183631"/>
    <w:rsid w:val="071ADE6E"/>
    <w:rsid w:val="071B94F3"/>
    <w:rsid w:val="071D9795"/>
    <w:rsid w:val="072028D7"/>
    <w:rsid w:val="07216E18"/>
    <w:rsid w:val="07239814"/>
    <w:rsid w:val="072621DC"/>
    <w:rsid w:val="0727B8BF"/>
    <w:rsid w:val="072A34BF"/>
    <w:rsid w:val="072A9C23"/>
    <w:rsid w:val="072AE3EB"/>
    <w:rsid w:val="072C57FA"/>
    <w:rsid w:val="072F4756"/>
    <w:rsid w:val="07334A9D"/>
    <w:rsid w:val="07348A8C"/>
    <w:rsid w:val="073DB7C7"/>
    <w:rsid w:val="073F8E56"/>
    <w:rsid w:val="074465B4"/>
    <w:rsid w:val="07447EBA"/>
    <w:rsid w:val="074781EE"/>
    <w:rsid w:val="074806B2"/>
    <w:rsid w:val="07481373"/>
    <w:rsid w:val="074B3BEC"/>
    <w:rsid w:val="074BBBA0"/>
    <w:rsid w:val="074CA4A8"/>
    <w:rsid w:val="074FA82F"/>
    <w:rsid w:val="07500C39"/>
    <w:rsid w:val="0751AD52"/>
    <w:rsid w:val="0753067E"/>
    <w:rsid w:val="0755BBBC"/>
    <w:rsid w:val="0756DE9F"/>
    <w:rsid w:val="07578076"/>
    <w:rsid w:val="07581190"/>
    <w:rsid w:val="0760460D"/>
    <w:rsid w:val="07656FB4"/>
    <w:rsid w:val="0768087E"/>
    <w:rsid w:val="076B8DDC"/>
    <w:rsid w:val="076CA0A4"/>
    <w:rsid w:val="076EBA47"/>
    <w:rsid w:val="076EDB78"/>
    <w:rsid w:val="076F322C"/>
    <w:rsid w:val="076FBD53"/>
    <w:rsid w:val="0770DA9C"/>
    <w:rsid w:val="07717856"/>
    <w:rsid w:val="0772564F"/>
    <w:rsid w:val="07770AFD"/>
    <w:rsid w:val="07783A4E"/>
    <w:rsid w:val="0778CD4B"/>
    <w:rsid w:val="0779F2CC"/>
    <w:rsid w:val="077B0A60"/>
    <w:rsid w:val="07818016"/>
    <w:rsid w:val="078470D9"/>
    <w:rsid w:val="079199A2"/>
    <w:rsid w:val="0793C87B"/>
    <w:rsid w:val="07948AC7"/>
    <w:rsid w:val="079AC167"/>
    <w:rsid w:val="079CF374"/>
    <w:rsid w:val="079F83CF"/>
    <w:rsid w:val="079FEA4A"/>
    <w:rsid w:val="07A15D13"/>
    <w:rsid w:val="07A217A4"/>
    <w:rsid w:val="07A73DC9"/>
    <w:rsid w:val="07A8C642"/>
    <w:rsid w:val="07A8C7A5"/>
    <w:rsid w:val="07AFAC12"/>
    <w:rsid w:val="07B0EE04"/>
    <w:rsid w:val="07B44691"/>
    <w:rsid w:val="07B99342"/>
    <w:rsid w:val="07BB04C9"/>
    <w:rsid w:val="07BB44A7"/>
    <w:rsid w:val="07BC322F"/>
    <w:rsid w:val="07C0C612"/>
    <w:rsid w:val="07C5CA57"/>
    <w:rsid w:val="07C79A6C"/>
    <w:rsid w:val="07C82DD7"/>
    <w:rsid w:val="07C83B27"/>
    <w:rsid w:val="07C99EB4"/>
    <w:rsid w:val="07CA13AE"/>
    <w:rsid w:val="07CD83C6"/>
    <w:rsid w:val="07CDCDF0"/>
    <w:rsid w:val="07D07809"/>
    <w:rsid w:val="07D78616"/>
    <w:rsid w:val="07D7A966"/>
    <w:rsid w:val="07DB61F7"/>
    <w:rsid w:val="07E66AD8"/>
    <w:rsid w:val="07E6F83E"/>
    <w:rsid w:val="07E9F921"/>
    <w:rsid w:val="07EB83C6"/>
    <w:rsid w:val="07EBF5E7"/>
    <w:rsid w:val="07EC29CC"/>
    <w:rsid w:val="07EE9D0F"/>
    <w:rsid w:val="07EF3DF8"/>
    <w:rsid w:val="07F0CA39"/>
    <w:rsid w:val="07F9686C"/>
    <w:rsid w:val="07FA9793"/>
    <w:rsid w:val="07FB0828"/>
    <w:rsid w:val="07FB9DB7"/>
    <w:rsid w:val="0801A169"/>
    <w:rsid w:val="08031307"/>
    <w:rsid w:val="0805A21E"/>
    <w:rsid w:val="0809F318"/>
    <w:rsid w:val="0812629D"/>
    <w:rsid w:val="0813309A"/>
    <w:rsid w:val="0813A532"/>
    <w:rsid w:val="08164D0E"/>
    <w:rsid w:val="0819BA3E"/>
    <w:rsid w:val="081C465D"/>
    <w:rsid w:val="081D6F55"/>
    <w:rsid w:val="081E6376"/>
    <w:rsid w:val="081EE503"/>
    <w:rsid w:val="0820C108"/>
    <w:rsid w:val="08216016"/>
    <w:rsid w:val="08235361"/>
    <w:rsid w:val="0826E6BC"/>
    <w:rsid w:val="08278F76"/>
    <w:rsid w:val="0827E7D6"/>
    <w:rsid w:val="08282317"/>
    <w:rsid w:val="08293D68"/>
    <w:rsid w:val="082AC992"/>
    <w:rsid w:val="082BF23E"/>
    <w:rsid w:val="082DBAA7"/>
    <w:rsid w:val="082FC5E9"/>
    <w:rsid w:val="08329A4B"/>
    <w:rsid w:val="083B2F1C"/>
    <w:rsid w:val="083CA47F"/>
    <w:rsid w:val="08407C1C"/>
    <w:rsid w:val="08428FA4"/>
    <w:rsid w:val="08434551"/>
    <w:rsid w:val="0843BD3A"/>
    <w:rsid w:val="08482B63"/>
    <w:rsid w:val="0849CD2D"/>
    <w:rsid w:val="084E154B"/>
    <w:rsid w:val="084FB058"/>
    <w:rsid w:val="085248A7"/>
    <w:rsid w:val="0854E6F2"/>
    <w:rsid w:val="0857CF9B"/>
    <w:rsid w:val="08580647"/>
    <w:rsid w:val="085ADA14"/>
    <w:rsid w:val="08655BEB"/>
    <w:rsid w:val="086A8C42"/>
    <w:rsid w:val="086CF5AE"/>
    <w:rsid w:val="0872F13C"/>
    <w:rsid w:val="087363E6"/>
    <w:rsid w:val="08745296"/>
    <w:rsid w:val="0875CE4A"/>
    <w:rsid w:val="0875E0E3"/>
    <w:rsid w:val="087AB2C2"/>
    <w:rsid w:val="087E605C"/>
    <w:rsid w:val="0881F2E5"/>
    <w:rsid w:val="08828FAA"/>
    <w:rsid w:val="08850F97"/>
    <w:rsid w:val="088D9BAA"/>
    <w:rsid w:val="089151D5"/>
    <w:rsid w:val="08931B0D"/>
    <w:rsid w:val="08950E13"/>
    <w:rsid w:val="0896DD97"/>
    <w:rsid w:val="0898B038"/>
    <w:rsid w:val="0898B3A9"/>
    <w:rsid w:val="089980A8"/>
    <w:rsid w:val="089A664C"/>
    <w:rsid w:val="089B602D"/>
    <w:rsid w:val="089E54DC"/>
    <w:rsid w:val="08A21B8A"/>
    <w:rsid w:val="08A35791"/>
    <w:rsid w:val="08A381FD"/>
    <w:rsid w:val="08A41780"/>
    <w:rsid w:val="08A4CDF5"/>
    <w:rsid w:val="08A737B8"/>
    <w:rsid w:val="08A79B80"/>
    <w:rsid w:val="08AA9315"/>
    <w:rsid w:val="08AB1F8A"/>
    <w:rsid w:val="08B17992"/>
    <w:rsid w:val="08B572D7"/>
    <w:rsid w:val="08BE9112"/>
    <w:rsid w:val="08C32DC1"/>
    <w:rsid w:val="08C4961C"/>
    <w:rsid w:val="08C4C546"/>
    <w:rsid w:val="08C5C32A"/>
    <w:rsid w:val="08C9250A"/>
    <w:rsid w:val="08C9D905"/>
    <w:rsid w:val="08DB1773"/>
    <w:rsid w:val="08DD5E37"/>
    <w:rsid w:val="08DF505D"/>
    <w:rsid w:val="08DFF882"/>
    <w:rsid w:val="08E04F1B"/>
    <w:rsid w:val="08E15808"/>
    <w:rsid w:val="08E238FB"/>
    <w:rsid w:val="08E24369"/>
    <w:rsid w:val="08E42925"/>
    <w:rsid w:val="08E76329"/>
    <w:rsid w:val="08E991E1"/>
    <w:rsid w:val="08F0FC33"/>
    <w:rsid w:val="08F14AE6"/>
    <w:rsid w:val="08F1E827"/>
    <w:rsid w:val="08F53772"/>
    <w:rsid w:val="08F537DC"/>
    <w:rsid w:val="08F840CF"/>
    <w:rsid w:val="08F84AEA"/>
    <w:rsid w:val="08F981EC"/>
    <w:rsid w:val="08FA316E"/>
    <w:rsid w:val="08FAA68C"/>
    <w:rsid w:val="08FC6965"/>
    <w:rsid w:val="08FD9D58"/>
    <w:rsid w:val="08FF0DC6"/>
    <w:rsid w:val="08FF67ED"/>
    <w:rsid w:val="0900DF90"/>
    <w:rsid w:val="090134E2"/>
    <w:rsid w:val="09016B51"/>
    <w:rsid w:val="0902AD9C"/>
    <w:rsid w:val="090353A5"/>
    <w:rsid w:val="09036696"/>
    <w:rsid w:val="0906207A"/>
    <w:rsid w:val="090B4538"/>
    <w:rsid w:val="090F6273"/>
    <w:rsid w:val="090F838E"/>
    <w:rsid w:val="09100F0A"/>
    <w:rsid w:val="09131E0A"/>
    <w:rsid w:val="09148C10"/>
    <w:rsid w:val="091AB5AE"/>
    <w:rsid w:val="091C3B89"/>
    <w:rsid w:val="091EC532"/>
    <w:rsid w:val="09218AB8"/>
    <w:rsid w:val="09225887"/>
    <w:rsid w:val="092405BD"/>
    <w:rsid w:val="092413F1"/>
    <w:rsid w:val="0929E367"/>
    <w:rsid w:val="092BE7CB"/>
    <w:rsid w:val="092CB783"/>
    <w:rsid w:val="092D5A59"/>
    <w:rsid w:val="092EDD9A"/>
    <w:rsid w:val="092F98DC"/>
    <w:rsid w:val="092FBD62"/>
    <w:rsid w:val="09347C62"/>
    <w:rsid w:val="093A21D5"/>
    <w:rsid w:val="093FCB20"/>
    <w:rsid w:val="0940C2F4"/>
    <w:rsid w:val="0940DC37"/>
    <w:rsid w:val="09429B7D"/>
    <w:rsid w:val="0945F6FB"/>
    <w:rsid w:val="094709E2"/>
    <w:rsid w:val="09471771"/>
    <w:rsid w:val="094A3A02"/>
    <w:rsid w:val="094B736F"/>
    <w:rsid w:val="0952071F"/>
    <w:rsid w:val="0953089D"/>
    <w:rsid w:val="0954BDCC"/>
    <w:rsid w:val="09575380"/>
    <w:rsid w:val="095E2346"/>
    <w:rsid w:val="09619929"/>
    <w:rsid w:val="09692417"/>
    <w:rsid w:val="096A6D53"/>
    <w:rsid w:val="096A7EFD"/>
    <w:rsid w:val="096B13EF"/>
    <w:rsid w:val="096F4691"/>
    <w:rsid w:val="096F56CC"/>
    <w:rsid w:val="09734374"/>
    <w:rsid w:val="0976BE3D"/>
    <w:rsid w:val="0979011A"/>
    <w:rsid w:val="097AE5D0"/>
    <w:rsid w:val="097BACD3"/>
    <w:rsid w:val="097C2461"/>
    <w:rsid w:val="09819821"/>
    <w:rsid w:val="0981C8F3"/>
    <w:rsid w:val="09837EE3"/>
    <w:rsid w:val="0983DDCD"/>
    <w:rsid w:val="09868D17"/>
    <w:rsid w:val="098BBFB8"/>
    <w:rsid w:val="098EE2E2"/>
    <w:rsid w:val="098F7408"/>
    <w:rsid w:val="098FC68E"/>
    <w:rsid w:val="099183C2"/>
    <w:rsid w:val="0991A5B6"/>
    <w:rsid w:val="0991C97D"/>
    <w:rsid w:val="09946B86"/>
    <w:rsid w:val="099AA9F0"/>
    <w:rsid w:val="099CD851"/>
    <w:rsid w:val="099DAA87"/>
    <w:rsid w:val="09A19D6C"/>
    <w:rsid w:val="09A26253"/>
    <w:rsid w:val="09A494AB"/>
    <w:rsid w:val="09A5BD96"/>
    <w:rsid w:val="09A99A71"/>
    <w:rsid w:val="09AAADE2"/>
    <w:rsid w:val="09AB7DEF"/>
    <w:rsid w:val="09AFE153"/>
    <w:rsid w:val="09B29AFB"/>
    <w:rsid w:val="09B4262B"/>
    <w:rsid w:val="09B60BFC"/>
    <w:rsid w:val="09BA15DF"/>
    <w:rsid w:val="09BA2999"/>
    <w:rsid w:val="09BB846C"/>
    <w:rsid w:val="09BDFABE"/>
    <w:rsid w:val="09C392F0"/>
    <w:rsid w:val="09C39BB3"/>
    <w:rsid w:val="09C825A2"/>
    <w:rsid w:val="09CBAB1E"/>
    <w:rsid w:val="09D0905C"/>
    <w:rsid w:val="09D3F382"/>
    <w:rsid w:val="09D90E4A"/>
    <w:rsid w:val="09DC9225"/>
    <w:rsid w:val="09DDE56B"/>
    <w:rsid w:val="09E00041"/>
    <w:rsid w:val="09E11E51"/>
    <w:rsid w:val="09E159DE"/>
    <w:rsid w:val="09E2E938"/>
    <w:rsid w:val="09E38812"/>
    <w:rsid w:val="09E43E69"/>
    <w:rsid w:val="09E53884"/>
    <w:rsid w:val="09E5B30C"/>
    <w:rsid w:val="09E5C04E"/>
    <w:rsid w:val="09E7988C"/>
    <w:rsid w:val="09E87C87"/>
    <w:rsid w:val="09E95C07"/>
    <w:rsid w:val="09E9B55D"/>
    <w:rsid w:val="09EA61B4"/>
    <w:rsid w:val="09EEBDB8"/>
    <w:rsid w:val="09F81AEE"/>
    <w:rsid w:val="09F8D0DC"/>
    <w:rsid w:val="09FA5735"/>
    <w:rsid w:val="09FCE2FF"/>
    <w:rsid w:val="09FD9389"/>
    <w:rsid w:val="09FDAFEB"/>
    <w:rsid w:val="0A00F491"/>
    <w:rsid w:val="0A0269B2"/>
    <w:rsid w:val="0A036640"/>
    <w:rsid w:val="0A0697C4"/>
    <w:rsid w:val="0A083F83"/>
    <w:rsid w:val="0A08AEBC"/>
    <w:rsid w:val="0A0962DD"/>
    <w:rsid w:val="0A0B66A0"/>
    <w:rsid w:val="0A0ED3BB"/>
    <w:rsid w:val="0A10802E"/>
    <w:rsid w:val="0A1A30BD"/>
    <w:rsid w:val="0A1BBD53"/>
    <w:rsid w:val="0A1D5975"/>
    <w:rsid w:val="0A1D8CE1"/>
    <w:rsid w:val="0A1FF9CC"/>
    <w:rsid w:val="0A23BEAF"/>
    <w:rsid w:val="0A244926"/>
    <w:rsid w:val="0A2B7F5D"/>
    <w:rsid w:val="0A2BEDAA"/>
    <w:rsid w:val="0A2D9B00"/>
    <w:rsid w:val="0A2FA5B8"/>
    <w:rsid w:val="0A31973A"/>
    <w:rsid w:val="0A32C4A3"/>
    <w:rsid w:val="0A3551A8"/>
    <w:rsid w:val="0A358758"/>
    <w:rsid w:val="0A35C35E"/>
    <w:rsid w:val="0A385D51"/>
    <w:rsid w:val="0A393C8F"/>
    <w:rsid w:val="0A3B28FF"/>
    <w:rsid w:val="0A3D978C"/>
    <w:rsid w:val="0A4046F4"/>
    <w:rsid w:val="0A42D713"/>
    <w:rsid w:val="0A45CB02"/>
    <w:rsid w:val="0A4954F8"/>
    <w:rsid w:val="0A49B916"/>
    <w:rsid w:val="0A4D7769"/>
    <w:rsid w:val="0A4E8567"/>
    <w:rsid w:val="0A4EEA30"/>
    <w:rsid w:val="0A502960"/>
    <w:rsid w:val="0A576E4A"/>
    <w:rsid w:val="0A57DC4F"/>
    <w:rsid w:val="0A5E5AD8"/>
    <w:rsid w:val="0A5E87A0"/>
    <w:rsid w:val="0A5ED397"/>
    <w:rsid w:val="0A6CAFD8"/>
    <w:rsid w:val="0A6DD11E"/>
    <w:rsid w:val="0A6EA7AE"/>
    <w:rsid w:val="0A7632A4"/>
    <w:rsid w:val="0A7647BD"/>
    <w:rsid w:val="0A7A7F1C"/>
    <w:rsid w:val="0A7AA771"/>
    <w:rsid w:val="0A7C550E"/>
    <w:rsid w:val="0A7D919D"/>
    <w:rsid w:val="0A7EBE53"/>
    <w:rsid w:val="0A7F6AEE"/>
    <w:rsid w:val="0A81FAC2"/>
    <w:rsid w:val="0A826782"/>
    <w:rsid w:val="0A833BD3"/>
    <w:rsid w:val="0A83BCEF"/>
    <w:rsid w:val="0A84C790"/>
    <w:rsid w:val="0A8E2062"/>
    <w:rsid w:val="0A8EE82E"/>
    <w:rsid w:val="0A9280B7"/>
    <w:rsid w:val="0A933DA5"/>
    <w:rsid w:val="0A9387AC"/>
    <w:rsid w:val="0A9495E6"/>
    <w:rsid w:val="0A94D100"/>
    <w:rsid w:val="0A98A8C6"/>
    <w:rsid w:val="0A9921A0"/>
    <w:rsid w:val="0A9A0569"/>
    <w:rsid w:val="0A9C08D9"/>
    <w:rsid w:val="0A9C4AC9"/>
    <w:rsid w:val="0A9C815A"/>
    <w:rsid w:val="0A9CAACD"/>
    <w:rsid w:val="0A9E6659"/>
    <w:rsid w:val="0A9E7225"/>
    <w:rsid w:val="0A9EE859"/>
    <w:rsid w:val="0A9FCE34"/>
    <w:rsid w:val="0AA065DD"/>
    <w:rsid w:val="0AA0F255"/>
    <w:rsid w:val="0AA30C49"/>
    <w:rsid w:val="0AA49E84"/>
    <w:rsid w:val="0AA87333"/>
    <w:rsid w:val="0AAB80FD"/>
    <w:rsid w:val="0AAC6DBA"/>
    <w:rsid w:val="0AAC99C1"/>
    <w:rsid w:val="0AACA91B"/>
    <w:rsid w:val="0AAF40C2"/>
    <w:rsid w:val="0AB08B6C"/>
    <w:rsid w:val="0AB18151"/>
    <w:rsid w:val="0AB21B7A"/>
    <w:rsid w:val="0AB3B363"/>
    <w:rsid w:val="0AB7F45C"/>
    <w:rsid w:val="0AB7F61E"/>
    <w:rsid w:val="0AB8316F"/>
    <w:rsid w:val="0AB98733"/>
    <w:rsid w:val="0AB9C8CA"/>
    <w:rsid w:val="0ABA61A4"/>
    <w:rsid w:val="0ABCF4E2"/>
    <w:rsid w:val="0AC09976"/>
    <w:rsid w:val="0AC284E2"/>
    <w:rsid w:val="0AC57A67"/>
    <w:rsid w:val="0AC6FAC8"/>
    <w:rsid w:val="0AC83E0B"/>
    <w:rsid w:val="0ACBCC65"/>
    <w:rsid w:val="0ACC6BF0"/>
    <w:rsid w:val="0ACCA358"/>
    <w:rsid w:val="0ACE67B1"/>
    <w:rsid w:val="0ACFE5D0"/>
    <w:rsid w:val="0AD494C4"/>
    <w:rsid w:val="0AD4E4AB"/>
    <w:rsid w:val="0AD5F236"/>
    <w:rsid w:val="0AD7EA8D"/>
    <w:rsid w:val="0ADA1600"/>
    <w:rsid w:val="0ADC849B"/>
    <w:rsid w:val="0AE38993"/>
    <w:rsid w:val="0AE513D3"/>
    <w:rsid w:val="0AE8A1EB"/>
    <w:rsid w:val="0AEAE0C7"/>
    <w:rsid w:val="0AF3354D"/>
    <w:rsid w:val="0AF5E037"/>
    <w:rsid w:val="0AF5EFC5"/>
    <w:rsid w:val="0AF88917"/>
    <w:rsid w:val="0AFCCA6C"/>
    <w:rsid w:val="0AFD6427"/>
    <w:rsid w:val="0B055D01"/>
    <w:rsid w:val="0B076D3B"/>
    <w:rsid w:val="0B0854BF"/>
    <w:rsid w:val="0B087D97"/>
    <w:rsid w:val="0B097A81"/>
    <w:rsid w:val="0B0B7DD7"/>
    <w:rsid w:val="0B0C1E1E"/>
    <w:rsid w:val="0B0E6831"/>
    <w:rsid w:val="0B1F1C07"/>
    <w:rsid w:val="0B243E9C"/>
    <w:rsid w:val="0B24BE2D"/>
    <w:rsid w:val="0B26F9EC"/>
    <w:rsid w:val="0B2725C4"/>
    <w:rsid w:val="0B27C16F"/>
    <w:rsid w:val="0B2C5D47"/>
    <w:rsid w:val="0B30B1ED"/>
    <w:rsid w:val="0B326D80"/>
    <w:rsid w:val="0B32D2E6"/>
    <w:rsid w:val="0B36CD07"/>
    <w:rsid w:val="0B3A9D71"/>
    <w:rsid w:val="0B3ED09B"/>
    <w:rsid w:val="0B400ADD"/>
    <w:rsid w:val="0B437B9A"/>
    <w:rsid w:val="0B482943"/>
    <w:rsid w:val="0B4C2D08"/>
    <w:rsid w:val="0B4F42D4"/>
    <w:rsid w:val="0B4FAA06"/>
    <w:rsid w:val="0B52D410"/>
    <w:rsid w:val="0B5B6143"/>
    <w:rsid w:val="0B5BD36F"/>
    <w:rsid w:val="0B5BDC65"/>
    <w:rsid w:val="0B5DBF20"/>
    <w:rsid w:val="0B5EEC9D"/>
    <w:rsid w:val="0B60B982"/>
    <w:rsid w:val="0B66E8BD"/>
    <w:rsid w:val="0B6BE07F"/>
    <w:rsid w:val="0B6C8BCB"/>
    <w:rsid w:val="0B6D8888"/>
    <w:rsid w:val="0B741160"/>
    <w:rsid w:val="0B743F5D"/>
    <w:rsid w:val="0B750B6E"/>
    <w:rsid w:val="0B7573D7"/>
    <w:rsid w:val="0B76B33B"/>
    <w:rsid w:val="0B77FB33"/>
    <w:rsid w:val="0B7C8010"/>
    <w:rsid w:val="0B7D96B1"/>
    <w:rsid w:val="0B85CAC9"/>
    <w:rsid w:val="0B86B278"/>
    <w:rsid w:val="0B8810F2"/>
    <w:rsid w:val="0B8CBC34"/>
    <w:rsid w:val="0B8EA3DA"/>
    <w:rsid w:val="0B97D97B"/>
    <w:rsid w:val="0B99A6FB"/>
    <w:rsid w:val="0B9E96EA"/>
    <w:rsid w:val="0BA3115F"/>
    <w:rsid w:val="0BA779B0"/>
    <w:rsid w:val="0BA8D8F1"/>
    <w:rsid w:val="0BAE9C82"/>
    <w:rsid w:val="0BB2A179"/>
    <w:rsid w:val="0BB2BB05"/>
    <w:rsid w:val="0BB3E83A"/>
    <w:rsid w:val="0BBC01DB"/>
    <w:rsid w:val="0BBDD103"/>
    <w:rsid w:val="0BC21192"/>
    <w:rsid w:val="0BC26E8B"/>
    <w:rsid w:val="0BC4F76E"/>
    <w:rsid w:val="0BCE61FC"/>
    <w:rsid w:val="0BD0903A"/>
    <w:rsid w:val="0BD2BCBE"/>
    <w:rsid w:val="0BD3CAB4"/>
    <w:rsid w:val="0BD45BA8"/>
    <w:rsid w:val="0BD460F2"/>
    <w:rsid w:val="0BD5337D"/>
    <w:rsid w:val="0BD6F960"/>
    <w:rsid w:val="0BD863E9"/>
    <w:rsid w:val="0BD8D2D4"/>
    <w:rsid w:val="0BDC0DA8"/>
    <w:rsid w:val="0BE55E8E"/>
    <w:rsid w:val="0BE674A6"/>
    <w:rsid w:val="0BEAC22B"/>
    <w:rsid w:val="0BEBD1BE"/>
    <w:rsid w:val="0BF05A88"/>
    <w:rsid w:val="0BF08381"/>
    <w:rsid w:val="0BF0B8B8"/>
    <w:rsid w:val="0BF5C324"/>
    <w:rsid w:val="0BF63A39"/>
    <w:rsid w:val="0BF63C2F"/>
    <w:rsid w:val="0BF7702E"/>
    <w:rsid w:val="0BF8FDAD"/>
    <w:rsid w:val="0BF9EC11"/>
    <w:rsid w:val="0BFC6C24"/>
    <w:rsid w:val="0BFF94B9"/>
    <w:rsid w:val="0C01BF74"/>
    <w:rsid w:val="0C02F03C"/>
    <w:rsid w:val="0C0369A1"/>
    <w:rsid w:val="0C046CCB"/>
    <w:rsid w:val="0C07EDF2"/>
    <w:rsid w:val="0C111AF6"/>
    <w:rsid w:val="0C124338"/>
    <w:rsid w:val="0C128406"/>
    <w:rsid w:val="0C14352C"/>
    <w:rsid w:val="0C14723C"/>
    <w:rsid w:val="0C17F051"/>
    <w:rsid w:val="0C19A7FB"/>
    <w:rsid w:val="0C1B81B3"/>
    <w:rsid w:val="0C1D2B88"/>
    <w:rsid w:val="0C1FA8FF"/>
    <w:rsid w:val="0C1FAF2B"/>
    <w:rsid w:val="0C21ED05"/>
    <w:rsid w:val="0C262307"/>
    <w:rsid w:val="0C27EBA8"/>
    <w:rsid w:val="0C29A924"/>
    <w:rsid w:val="0C2A0FBC"/>
    <w:rsid w:val="0C2B54B4"/>
    <w:rsid w:val="0C2CD9C4"/>
    <w:rsid w:val="0C2DBBB8"/>
    <w:rsid w:val="0C2EA1CE"/>
    <w:rsid w:val="0C2F1FB1"/>
    <w:rsid w:val="0C33F290"/>
    <w:rsid w:val="0C349BE2"/>
    <w:rsid w:val="0C350CA3"/>
    <w:rsid w:val="0C352358"/>
    <w:rsid w:val="0C3A9800"/>
    <w:rsid w:val="0C4134B5"/>
    <w:rsid w:val="0C431BCB"/>
    <w:rsid w:val="0C43AF99"/>
    <w:rsid w:val="0C453D7A"/>
    <w:rsid w:val="0C46E18C"/>
    <w:rsid w:val="0C4983D8"/>
    <w:rsid w:val="0C4EC4C0"/>
    <w:rsid w:val="0C4F188D"/>
    <w:rsid w:val="0C51F73E"/>
    <w:rsid w:val="0C56EF3F"/>
    <w:rsid w:val="0C59D235"/>
    <w:rsid w:val="0C5C7FC0"/>
    <w:rsid w:val="0C5CCB62"/>
    <w:rsid w:val="0C5D0558"/>
    <w:rsid w:val="0C5DE3CC"/>
    <w:rsid w:val="0C600D23"/>
    <w:rsid w:val="0C61D14F"/>
    <w:rsid w:val="0C62244C"/>
    <w:rsid w:val="0C6302C2"/>
    <w:rsid w:val="0C680F07"/>
    <w:rsid w:val="0C683634"/>
    <w:rsid w:val="0C6A0EA3"/>
    <w:rsid w:val="0C6B8869"/>
    <w:rsid w:val="0C6E0F40"/>
    <w:rsid w:val="0C7191F2"/>
    <w:rsid w:val="0C7373C4"/>
    <w:rsid w:val="0C75100D"/>
    <w:rsid w:val="0C77661E"/>
    <w:rsid w:val="0C7B88B8"/>
    <w:rsid w:val="0C7C6C03"/>
    <w:rsid w:val="0C7FC24A"/>
    <w:rsid w:val="0C7FD451"/>
    <w:rsid w:val="0C813122"/>
    <w:rsid w:val="0C830677"/>
    <w:rsid w:val="0C85833A"/>
    <w:rsid w:val="0C8AAB5E"/>
    <w:rsid w:val="0C8C6CD3"/>
    <w:rsid w:val="0C8C89BC"/>
    <w:rsid w:val="0C8FAC05"/>
    <w:rsid w:val="0C91A283"/>
    <w:rsid w:val="0C92DDCD"/>
    <w:rsid w:val="0C93E737"/>
    <w:rsid w:val="0C992470"/>
    <w:rsid w:val="0C9B98DA"/>
    <w:rsid w:val="0C9D79E5"/>
    <w:rsid w:val="0CA2AF4B"/>
    <w:rsid w:val="0CA64C7B"/>
    <w:rsid w:val="0CA6D6B1"/>
    <w:rsid w:val="0CA8E7DB"/>
    <w:rsid w:val="0CAFC597"/>
    <w:rsid w:val="0CB02F3A"/>
    <w:rsid w:val="0CB14333"/>
    <w:rsid w:val="0CB2EC7C"/>
    <w:rsid w:val="0CBBBC3F"/>
    <w:rsid w:val="0CBC6AB4"/>
    <w:rsid w:val="0CBC9E84"/>
    <w:rsid w:val="0CBE9EEC"/>
    <w:rsid w:val="0CC247B4"/>
    <w:rsid w:val="0CC51EDE"/>
    <w:rsid w:val="0CC734DC"/>
    <w:rsid w:val="0CC86393"/>
    <w:rsid w:val="0CCA16DD"/>
    <w:rsid w:val="0CCE4A00"/>
    <w:rsid w:val="0CCFBF39"/>
    <w:rsid w:val="0CD01B28"/>
    <w:rsid w:val="0CD06F0D"/>
    <w:rsid w:val="0CD150A7"/>
    <w:rsid w:val="0CD66DD2"/>
    <w:rsid w:val="0CD88E44"/>
    <w:rsid w:val="0CDB8340"/>
    <w:rsid w:val="0CDCD879"/>
    <w:rsid w:val="0CDE4DAA"/>
    <w:rsid w:val="0CDE9A46"/>
    <w:rsid w:val="0CDFAB68"/>
    <w:rsid w:val="0CDFB844"/>
    <w:rsid w:val="0CE0A566"/>
    <w:rsid w:val="0CE58C36"/>
    <w:rsid w:val="0CE8626F"/>
    <w:rsid w:val="0CEA049D"/>
    <w:rsid w:val="0CECBA27"/>
    <w:rsid w:val="0CECD628"/>
    <w:rsid w:val="0CEE49FA"/>
    <w:rsid w:val="0CFA2572"/>
    <w:rsid w:val="0CFB6EFE"/>
    <w:rsid w:val="0CFCC144"/>
    <w:rsid w:val="0D07DCF0"/>
    <w:rsid w:val="0D0973DA"/>
    <w:rsid w:val="0D0A9BAA"/>
    <w:rsid w:val="0D0AF01C"/>
    <w:rsid w:val="0D0D4384"/>
    <w:rsid w:val="0D11144A"/>
    <w:rsid w:val="0D127258"/>
    <w:rsid w:val="0D17BB35"/>
    <w:rsid w:val="0D17F318"/>
    <w:rsid w:val="0D185B50"/>
    <w:rsid w:val="0D18630D"/>
    <w:rsid w:val="0D18E8BD"/>
    <w:rsid w:val="0D18F21A"/>
    <w:rsid w:val="0D1AFB48"/>
    <w:rsid w:val="0D1B28D4"/>
    <w:rsid w:val="0D1E740E"/>
    <w:rsid w:val="0D1EDA13"/>
    <w:rsid w:val="0D238913"/>
    <w:rsid w:val="0D24613B"/>
    <w:rsid w:val="0D2496F1"/>
    <w:rsid w:val="0D2535ED"/>
    <w:rsid w:val="0D29AC75"/>
    <w:rsid w:val="0D2DC0E0"/>
    <w:rsid w:val="0D2E12E7"/>
    <w:rsid w:val="0D2E84F9"/>
    <w:rsid w:val="0D332F62"/>
    <w:rsid w:val="0D333827"/>
    <w:rsid w:val="0D34B8A1"/>
    <w:rsid w:val="0D36715A"/>
    <w:rsid w:val="0D3702AF"/>
    <w:rsid w:val="0D3B2126"/>
    <w:rsid w:val="0D3BF45F"/>
    <w:rsid w:val="0D41EBED"/>
    <w:rsid w:val="0D475749"/>
    <w:rsid w:val="0D4935AC"/>
    <w:rsid w:val="0D4A37C5"/>
    <w:rsid w:val="0D4BF9B8"/>
    <w:rsid w:val="0D4C2871"/>
    <w:rsid w:val="0D4D136A"/>
    <w:rsid w:val="0D4E82E5"/>
    <w:rsid w:val="0D583BAB"/>
    <w:rsid w:val="0D5A618B"/>
    <w:rsid w:val="0D5BC6CC"/>
    <w:rsid w:val="0D5C491E"/>
    <w:rsid w:val="0D5C9AE9"/>
    <w:rsid w:val="0D5ED495"/>
    <w:rsid w:val="0D6314EC"/>
    <w:rsid w:val="0D68E2B3"/>
    <w:rsid w:val="0D6950C0"/>
    <w:rsid w:val="0D6CEE6A"/>
    <w:rsid w:val="0D6E5B55"/>
    <w:rsid w:val="0D7076CB"/>
    <w:rsid w:val="0D71F12D"/>
    <w:rsid w:val="0D7280F4"/>
    <w:rsid w:val="0D747FB4"/>
    <w:rsid w:val="0D772053"/>
    <w:rsid w:val="0D79335B"/>
    <w:rsid w:val="0D7A1927"/>
    <w:rsid w:val="0D7A1BFC"/>
    <w:rsid w:val="0D7AA3E7"/>
    <w:rsid w:val="0D7BF27D"/>
    <w:rsid w:val="0D7D41B8"/>
    <w:rsid w:val="0D7D665D"/>
    <w:rsid w:val="0D7DA706"/>
    <w:rsid w:val="0D821236"/>
    <w:rsid w:val="0D83A693"/>
    <w:rsid w:val="0D866D68"/>
    <w:rsid w:val="0D86928C"/>
    <w:rsid w:val="0D8C1444"/>
    <w:rsid w:val="0D8DF67C"/>
    <w:rsid w:val="0D8E8D52"/>
    <w:rsid w:val="0D8F5BF4"/>
    <w:rsid w:val="0D903D59"/>
    <w:rsid w:val="0D906420"/>
    <w:rsid w:val="0D9171B2"/>
    <w:rsid w:val="0D946F6D"/>
    <w:rsid w:val="0D996100"/>
    <w:rsid w:val="0D99E5FC"/>
    <w:rsid w:val="0D9AD716"/>
    <w:rsid w:val="0D9BA3DA"/>
    <w:rsid w:val="0D9DEA7F"/>
    <w:rsid w:val="0D9FA501"/>
    <w:rsid w:val="0DA0A73E"/>
    <w:rsid w:val="0DA315C2"/>
    <w:rsid w:val="0DA64806"/>
    <w:rsid w:val="0DA6DB92"/>
    <w:rsid w:val="0DA95513"/>
    <w:rsid w:val="0DAA9058"/>
    <w:rsid w:val="0DAE393D"/>
    <w:rsid w:val="0DB02A35"/>
    <w:rsid w:val="0DB6CE2A"/>
    <w:rsid w:val="0DB781C1"/>
    <w:rsid w:val="0DB7967F"/>
    <w:rsid w:val="0DB8722D"/>
    <w:rsid w:val="0DBA43FC"/>
    <w:rsid w:val="0DBEFDA1"/>
    <w:rsid w:val="0DC000B3"/>
    <w:rsid w:val="0DC197E8"/>
    <w:rsid w:val="0DC3F168"/>
    <w:rsid w:val="0DC4E2AD"/>
    <w:rsid w:val="0DC7291E"/>
    <w:rsid w:val="0DC72A37"/>
    <w:rsid w:val="0DC90E74"/>
    <w:rsid w:val="0DD25749"/>
    <w:rsid w:val="0DD295B7"/>
    <w:rsid w:val="0DD3674B"/>
    <w:rsid w:val="0DD5C71A"/>
    <w:rsid w:val="0DD85554"/>
    <w:rsid w:val="0DDBF97D"/>
    <w:rsid w:val="0DDC6778"/>
    <w:rsid w:val="0DDC78C6"/>
    <w:rsid w:val="0DE66883"/>
    <w:rsid w:val="0DEB33E5"/>
    <w:rsid w:val="0DF5270C"/>
    <w:rsid w:val="0DF7D4CA"/>
    <w:rsid w:val="0DF82AED"/>
    <w:rsid w:val="0DF94355"/>
    <w:rsid w:val="0DFA774C"/>
    <w:rsid w:val="0E02B148"/>
    <w:rsid w:val="0E034109"/>
    <w:rsid w:val="0E0A5EFB"/>
    <w:rsid w:val="0E0DFC92"/>
    <w:rsid w:val="0E0E74CC"/>
    <w:rsid w:val="0E115D88"/>
    <w:rsid w:val="0E1716B6"/>
    <w:rsid w:val="0E1928C1"/>
    <w:rsid w:val="0E19C23A"/>
    <w:rsid w:val="0E1C7054"/>
    <w:rsid w:val="0E1C8EC9"/>
    <w:rsid w:val="0E1E212A"/>
    <w:rsid w:val="0E255484"/>
    <w:rsid w:val="0E26BE55"/>
    <w:rsid w:val="0E27F84F"/>
    <w:rsid w:val="0E2BDB54"/>
    <w:rsid w:val="0E2FC184"/>
    <w:rsid w:val="0E30AC38"/>
    <w:rsid w:val="0E3153D8"/>
    <w:rsid w:val="0E316D46"/>
    <w:rsid w:val="0E321BE6"/>
    <w:rsid w:val="0E34D077"/>
    <w:rsid w:val="0E392187"/>
    <w:rsid w:val="0E3A567D"/>
    <w:rsid w:val="0E3BB14F"/>
    <w:rsid w:val="0E3DE954"/>
    <w:rsid w:val="0E3F99F5"/>
    <w:rsid w:val="0E421691"/>
    <w:rsid w:val="0E47C40C"/>
    <w:rsid w:val="0E48B1BE"/>
    <w:rsid w:val="0E49520A"/>
    <w:rsid w:val="0E497250"/>
    <w:rsid w:val="0E4AB22B"/>
    <w:rsid w:val="0E4FA2DC"/>
    <w:rsid w:val="0E571E97"/>
    <w:rsid w:val="0E583F8C"/>
    <w:rsid w:val="0E588146"/>
    <w:rsid w:val="0E5E87FE"/>
    <w:rsid w:val="0E5EB3C2"/>
    <w:rsid w:val="0E5F2690"/>
    <w:rsid w:val="0E5F9DCE"/>
    <w:rsid w:val="0E65E25F"/>
    <w:rsid w:val="0E679D70"/>
    <w:rsid w:val="0E6AC415"/>
    <w:rsid w:val="0E6EC795"/>
    <w:rsid w:val="0E6FF937"/>
    <w:rsid w:val="0E711E3E"/>
    <w:rsid w:val="0E74D8B8"/>
    <w:rsid w:val="0E766EEF"/>
    <w:rsid w:val="0E771C89"/>
    <w:rsid w:val="0E7768DD"/>
    <w:rsid w:val="0E778D06"/>
    <w:rsid w:val="0E7AD6B9"/>
    <w:rsid w:val="0E89856B"/>
    <w:rsid w:val="0E8AA912"/>
    <w:rsid w:val="0E8ACF1E"/>
    <w:rsid w:val="0E8EB29E"/>
    <w:rsid w:val="0E8EEC06"/>
    <w:rsid w:val="0E92C8DF"/>
    <w:rsid w:val="0E94983B"/>
    <w:rsid w:val="0E989FF5"/>
    <w:rsid w:val="0E9D9B8B"/>
    <w:rsid w:val="0E9E7C97"/>
    <w:rsid w:val="0EA277D1"/>
    <w:rsid w:val="0EA2C5A8"/>
    <w:rsid w:val="0EA387C8"/>
    <w:rsid w:val="0EA45BED"/>
    <w:rsid w:val="0EA6F848"/>
    <w:rsid w:val="0EA8CBC5"/>
    <w:rsid w:val="0EAB3499"/>
    <w:rsid w:val="0EBAE037"/>
    <w:rsid w:val="0EBCB853"/>
    <w:rsid w:val="0EBDECEA"/>
    <w:rsid w:val="0EC4CE05"/>
    <w:rsid w:val="0EC7B0B2"/>
    <w:rsid w:val="0ECBF0D0"/>
    <w:rsid w:val="0ECD046E"/>
    <w:rsid w:val="0ECDFB99"/>
    <w:rsid w:val="0ED304D0"/>
    <w:rsid w:val="0ED421A5"/>
    <w:rsid w:val="0EDC58F2"/>
    <w:rsid w:val="0EDC6659"/>
    <w:rsid w:val="0EDCBBF2"/>
    <w:rsid w:val="0EDD232D"/>
    <w:rsid w:val="0EDEA9C6"/>
    <w:rsid w:val="0EDF0CEA"/>
    <w:rsid w:val="0EDFDECA"/>
    <w:rsid w:val="0EE686AE"/>
    <w:rsid w:val="0EE7638B"/>
    <w:rsid w:val="0EE8FA2F"/>
    <w:rsid w:val="0EE90318"/>
    <w:rsid w:val="0EF00011"/>
    <w:rsid w:val="0EF0E82F"/>
    <w:rsid w:val="0EF194A7"/>
    <w:rsid w:val="0EF318A8"/>
    <w:rsid w:val="0EF377F9"/>
    <w:rsid w:val="0EF5914F"/>
    <w:rsid w:val="0EF78713"/>
    <w:rsid w:val="0EF9E536"/>
    <w:rsid w:val="0EFD8646"/>
    <w:rsid w:val="0EFF067B"/>
    <w:rsid w:val="0F0132B5"/>
    <w:rsid w:val="0F034E3E"/>
    <w:rsid w:val="0F0A4242"/>
    <w:rsid w:val="0F0BE8DD"/>
    <w:rsid w:val="0F0D7D4B"/>
    <w:rsid w:val="0F0DF084"/>
    <w:rsid w:val="0F0E2FFC"/>
    <w:rsid w:val="0F101C19"/>
    <w:rsid w:val="0F154CB5"/>
    <w:rsid w:val="0F17BE62"/>
    <w:rsid w:val="0F190866"/>
    <w:rsid w:val="0F191BCA"/>
    <w:rsid w:val="0F1DE297"/>
    <w:rsid w:val="0F20D0D5"/>
    <w:rsid w:val="0F20E306"/>
    <w:rsid w:val="0F227427"/>
    <w:rsid w:val="0F24284A"/>
    <w:rsid w:val="0F278EAA"/>
    <w:rsid w:val="0F2C9E8B"/>
    <w:rsid w:val="0F32FCA9"/>
    <w:rsid w:val="0F3AD16C"/>
    <w:rsid w:val="0F3E3816"/>
    <w:rsid w:val="0F3E3B00"/>
    <w:rsid w:val="0F461D33"/>
    <w:rsid w:val="0F4A1A16"/>
    <w:rsid w:val="0F4B1FF0"/>
    <w:rsid w:val="0F4BF990"/>
    <w:rsid w:val="0F4FBF9C"/>
    <w:rsid w:val="0F519CC2"/>
    <w:rsid w:val="0F525694"/>
    <w:rsid w:val="0F53D7FD"/>
    <w:rsid w:val="0F5442DA"/>
    <w:rsid w:val="0F549BEB"/>
    <w:rsid w:val="0F588A48"/>
    <w:rsid w:val="0F58D7D4"/>
    <w:rsid w:val="0F590F95"/>
    <w:rsid w:val="0F5D30A9"/>
    <w:rsid w:val="0F5E2FC3"/>
    <w:rsid w:val="0F5F497A"/>
    <w:rsid w:val="0F5FB5FE"/>
    <w:rsid w:val="0F60CF3D"/>
    <w:rsid w:val="0F628B2F"/>
    <w:rsid w:val="0F66B02A"/>
    <w:rsid w:val="0F6AF103"/>
    <w:rsid w:val="0F6D1D10"/>
    <w:rsid w:val="0F6E214C"/>
    <w:rsid w:val="0F6F4141"/>
    <w:rsid w:val="0F756142"/>
    <w:rsid w:val="0F7AE204"/>
    <w:rsid w:val="0F7E143C"/>
    <w:rsid w:val="0F814FAB"/>
    <w:rsid w:val="0F81E34F"/>
    <w:rsid w:val="0F8333C6"/>
    <w:rsid w:val="0F84A440"/>
    <w:rsid w:val="0F850BE3"/>
    <w:rsid w:val="0F860D73"/>
    <w:rsid w:val="0F8668D8"/>
    <w:rsid w:val="0F86AB15"/>
    <w:rsid w:val="0F9193CB"/>
    <w:rsid w:val="0F945119"/>
    <w:rsid w:val="0F99DA3B"/>
    <w:rsid w:val="0F99EE56"/>
    <w:rsid w:val="0FA06DF7"/>
    <w:rsid w:val="0FA58EE2"/>
    <w:rsid w:val="0FA59DDC"/>
    <w:rsid w:val="0FA87774"/>
    <w:rsid w:val="0FA8CC51"/>
    <w:rsid w:val="0FA9CF8D"/>
    <w:rsid w:val="0FAA1DC7"/>
    <w:rsid w:val="0FAD7470"/>
    <w:rsid w:val="0FB16144"/>
    <w:rsid w:val="0FB1AEE8"/>
    <w:rsid w:val="0FB2D7A1"/>
    <w:rsid w:val="0FB60DCE"/>
    <w:rsid w:val="0FB74930"/>
    <w:rsid w:val="0FB885F4"/>
    <w:rsid w:val="0FBE3E3E"/>
    <w:rsid w:val="0FC0256A"/>
    <w:rsid w:val="0FC27E08"/>
    <w:rsid w:val="0FC2CF80"/>
    <w:rsid w:val="0FC46BD3"/>
    <w:rsid w:val="0FC539D5"/>
    <w:rsid w:val="0FC53A64"/>
    <w:rsid w:val="0FC6CFF2"/>
    <w:rsid w:val="0FC9B8EE"/>
    <w:rsid w:val="0FCBD590"/>
    <w:rsid w:val="0FCCDC40"/>
    <w:rsid w:val="0FD13FB5"/>
    <w:rsid w:val="0FD4F156"/>
    <w:rsid w:val="0FD6480F"/>
    <w:rsid w:val="0FD83C30"/>
    <w:rsid w:val="0FDBABA8"/>
    <w:rsid w:val="0FDCFFAA"/>
    <w:rsid w:val="0FDD4B03"/>
    <w:rsid w:val="0FDD9AB3"/>
    <w:rsid w:val="0FDDC60E"/>
    <w:rsid w:val="0FE112B0"/>
    <w:rsid w:val="0FE164D3"/>
    <w:rsid w:val="0FE1AEF7"/>
    <w:rsid w:val="0FE2D19D"/>
    <w:rsid w:val="0FE49D62"/>
    <w:rsid w:val="0FE5AFE4"/>
    <w:rsid w:val="0FE660BF"/>
    <w:rsid w:val="0FE7C56D"/>
    <w:rsid w:val="0FEBEDB6"/>
    <w:rsid w:val="0FED370E"/>
    <w:rsid w:val="0FF0C257"/>
    <w:rsid w:val="0FF61778"/>
    <w:rsid w:val="0FF730AD"/>
    <w:rsid w:val="0FF90290"/>
    <w:rsid w:val="0FFA6E44"/>
    <w:rsid w:val="0FFE3D74"/>
    <w:rsid w:val="0FFF6843"/>
    <w:rsid w:val="1003238D"/>
    <w:rsid w:val="100599C4"/>
    <w:rsid w:val="1008DC5F"/>
    <w:rsid w:val="100C53FA"/>
    <w:rsid w:val="100D8A15"/>
    <w:rsid w:val="100E1905"/>
    <w:rsid w:val="1015AE13"/>
    <w:rsid w:val="1015C894"/>
    <w:rsid w:val="1017E019"/>
    <w:rsid w:val="1019AD69"/>
    <w:rsid w:val="10288DA5"/>
    <w:rsid w:val="1028E36A"/>
    <w:rsid w:val="102AC20B"/>
    <w:rsid w:val="102BC5D0"/>
    <w:rsid w:val="102D6F75"/>
    <w:rsid w:val="102DEAC3"/>
    <w:rsid w:val="102F5348"/>
    <w:rsid w:val="102F5E42"/>
    <w:rsid w:val="102FE3B4"/>
    <w:rsid w:val="10301992"/>
    <w:rsid w:val="10327292"/>
    <w:rsid w:val="10328C4A"/>
    <w:rsid w:val="103435BC"/>
    <w:rsid w:val="1034B11B"/>
    <w:rsid w:val="103C273F"/>
    <w:rsid w:val="103DC795"/>
    <w:rsid w:val="1040F598"/>
    <w:rsid w:val="104356C2"/>
    <w:rsid w:val="1046BBC7"/>
    <w:rsid w:val="10483B47"/>
    <w:rsid w:val="1048AD3B"/>
    <w:rsid w:val="104AD9EF"/>
    <w:rsid w:val="104C3FD6"/>
    <w:rsid w:val="104D4E53"/>
    <w:rsid w:val="104D9C2C"/>
    <w:rsid w:val="104E1334"/>
    <w:rsid w:val="104F014A"/>
    <w:rsid w:val="1053983A"/>
    <w:rsid w:val="10560CD1"/>
    <w:rsid w:val="10569076"/>
    <w:rsid w:val="1057879B"/>
    <w:rsid w:val="10578D96"/>
    <w:rsid w:val="105C5607"/>
    <w:rsid w:val="106023C4"/>
    <w:rsid w:val="1060A2E8"/>
    <w:rsid w:val="10624E39"/>
    <w:rsid w:val="1062564E"/>
    <w:rsid w:val="10634CBB"/>
    <w:rsid w:val="106448AD"/>
    <w:rsid w:val="1064CBC4"/>
    <w:rsid w:val="1064EC4F"/>
    <w:rsid w:val="1065306C"/>
    <w:rsid w:val="10670E02"/>
    <w:rsid w:val="10678191"/>
    <w:rsid w:val="10689B4E"/>
    <w:rsid w:val="106BE167"/>
    <w:rsid w:val="106DEAC3"/>
    <w:rsid w:val="106FC4B2"/>
    <w:rsid w:val="1070DD3F"/>
    <w:rsid w:val="10715DF3"/>
    <w:rsid w:val="10734220"/>
    <w:rsid w:val="10746F5D"/>
    <w:rsid w:val="1075DE0D"/>
    <w:rsid w:val="10770614"/>
    <w:rsid w:val="107881AF"/>
    <w:rsid w:val="107ACC84"/>
    <w:rsid w:val="107D52FC"/>
    <w:rsid w:val="107F93D7"/>
    <w:rsid w:val="107FCBBE"/>
    <w:rsid w:val="1081AED4"/>
    <w:rsid w:val="10826C2D"/>
    <w:rsid w:val="1084E5B4"/>
    <w:rsid w:val="1086C2E1"/>
    <w:rsid w:val="108801B1"/>
    <w:rsid w:val="1088D8BC"/>
    <w:rsid w:val="1088F193"/>
    <w:rsid w:val="10931382"/>
    <w:rsid w:val="1096F900"/>
    <w:rsid w:val="1097251A"/>
    <w:rsid w:val="10986B34"/>
    <w:rsid w:val="1098955A"/>
    <w:rsid w:val="1098D3B1"/>
    <w:rsid w:val="109AA1BB"/>
    <w:rsid w:val="109FB8FB"/>
    <w:rsid w:val="10A644A3"/>
    <w:rsid w:val="10A8794C"/>
    <w:rsid w:val="10AE329E"/>
    <w:rsid w:val="10AF2BD9"/>
    <w:rsid w:val="10AFDE0A"/>
    <w:rsid w:val="10B0131F"/>
    <w:rsid w:val="10B03027"/>
    <w:rsid w:val="10B23F7D"/>
    <w:rsid w:val="10B4CA0F"/>
    <w:rsid w:val="10B93409"/>
    <w:rsid w:val="10B9BDA8"/>
    <w:rsid w:val="10BD3217"/>
    <w:rsid w:val="10BF42E1"/>
    <w:rsid w:val="10C007F9"/>
    <w:rsid w:val="10C20A7B"/>
    <w:rsid w:val="10C31956"/>
    <w:rsid w:val="10C43F2D"/>
    <w:rsid w:val="10C87A20"/>
    <w:rsid w:val="10CB8CE7"/>
    <w:rsid w:val="10CCB3EC"/>
    <w:rsid w:val="10D57331"/>
    <w:rsid w:val="10D7563B"/>
    <w:rsid w:val="10E312BD"/>
    <w:rsid w:val="10E4AAD2"/>
    <w:rsid w:val="10E5F56C"/>
    <w:rsid w:val="10E60A77"/>
    <w:rsid w:val="10E61756"/>
    <w:rsid w:val="10E693F2"/>
    <w:rsid w:val="10E7A687"/>
    <w:rsid w:val="10E9D46D"/>
    <w:rsid w:val="10EA65C0"/>
    <w:rsid w:val="10EDAC79"/>
    <w:rsid w:val="10EFCBD5"/>
    <w:rsid w:val="10F0817B"/>
    <w:rsid w:val="10F13C59"/>
    <w:rsid w:val="10F244BC"/>
    <w:rsid w:val="10F3E805"/>
    <w:rsid w:val="10F46F7B"/>
    <w:rsid w:val="10F763C9"/>
    <w:rsid w:val="10F79AB5"/>
    <w:rsid w:val="10F80AA8"/>
    <w:rsid w:val="10F835E5"/>
    <w:rsid w:val="10F92C45"/>
    <w:rsid w:val="10FA54C0"/>
    <w:rsid w:val="10FAACBD"/>
    <w:rsid w:val="10FADF96"/>
    <w:rsid w:val="10FE79BE"/>
    <w:rsid w:val="11000387"/>
    <w:rsid w:val="11042391"/>
    <w:rsid w:val="110588F4"/>
    <w:rsid w:val="1105A760"/>
    <w:rsid w:val="11088379"/>
    <w:rsid w:val="110ABD18"/>
    <w:rsid w:val="110F16F7"/>
    <w:rsid w:val="1113A330"/>
    <w:rsid w:val="11207AE1"/>
    <w:rsid w:val="11214BB4"/>
    <w:rsid w:val="1123B68A"/>
    <w:rsid w:val="11242648"/>
    <w:rsid w:val="1129D2C9"/>
    <w:rsid w:val="112B39FE"/>
    <w:rsid w:val="112C6AD8"/>
    <w:rsid w:val="112C8A76"/>
    <w:rsid w:val="113264C0"/>
    <w:rsid w:val="11332BAB"/>
    <w:rsid w:val="113451CA"/>
    <w:rsid w:val="1137ED84"/>
    <w:rsid w:val="11389412"/>
    <w:rsid w:val="1138B3B1"/>
    <w:rsid w:val="113928F1"/>
    <w:rsid w:val="113A7214"/>
    <w:rsid w:val="113D6F39"/>
    <w:rsid w:val="113F72AB"/>
    <w:rsid w:val="113FADC0"/>
    <w:rsid w:val="113FFB26"/>
    <w:rsid w:val="1144E96C"/>
    <w:rsid w:val="114858C2"/>
    <w:rsid w:val="114AC23A"/>
    <w:rsid w:val="1152DBFC"/>
    <w:rsid w:val="11542F8B"/>
    <w:rsid w:val="115819A9"/>
    <w:rsid w:val="1158BBFF"/>
    <w:rsid w:val="115B5429"/>
    <w:rsid w:val="115C798A"/>
    <w:rsid w:val="11610482"/>
    <w:rsid w:val="116204A6"/>
    <w:rsid w:val="11620A70"/>
    <w:rsid w:val="1164473C"/>
    <w:rsid w:val="1168FEAC"/>
    <w:rsid w:val="1169D591"/>
    <w:rsid w:val="116D32BD"/>
    <w:rsid w:val="116DD917"/>
    <w:rsid w:val="11706A39"/>
    <w:rsid w:val="1171CC6C"/>
    <w:rsid w:val="11731203"/>
    <w:rsid w:val="1174CF98"/>
    <w:rsid w:val="11765352"/>
    <w:rsid w:val="117856AF"/>
    <w:rsid w:val="117A30B9"/>
    <w:rsid w:val="118BCE2A"/>
    <w:rsid w:val="1190ED2D"/>
    <w:rsid w:val="11942623"/>
    <w:rsid w:val="119435AE"/>
    <w:rsid w:val="11945FD0"/>
    <w:rsid w:val="11951555"/>
    <w:rsid w:val="1195D336"/>
    <w:rsid w:val="1199B150"/>
    <w:rsid w:val="119A78DC"/>
    <w:rsid w:val="119AFCF2"/>
    <w:rsid w:val="119BB3D2"/>
    <w:rsid w:val="11A3B53E"/>
    <w:rsid w:val="11A5831A"/>
    <w:rsid w:val="11A84E0A"/>
    <w:rsid w:val="11A8E422"/>
    <w:rsid w:val="11A9DEF5"/>
    <w:rsid w:val="11AB538E"/>
    <w:rsid w:val="11AEC157"/>
    <w:rsid w:val="11AEF463"/>
    <w:rsid w:val="11B23B2E"/>
    <w:rsid w:val="11B378D9"/>
    <w:rsid w:val="11B7C526"/>
    <w:rsid w:val="11BB3940"/>
    <w:rsid w:val="11BE676F"/>
    <w:rsid w:val="11C2D7FB"/>
    <w:rsid w:val="11C49C92"/>
    <w:rsid w:val="11C83923"/>
    <w:rsid w:val="11C8D59B"/>
    <w:rsid w:val="11CB1DE9"/>
    <w:rsid w:val="11CDC6F1"/>
    <w:rsid w:val="11D0D1B2"/>
    <w:rsid w:val="11D93D34"/>
    <w:rsid w:val="11DC2F03"/>
    <w:rsid w:val="11E11FA6"/>
    <w:rsid w:val="11EC50F3"/>
    <w:rsid w:val="11ECABB9"/>
    <w:rsid w:val="11EE8CF3"/>
    <w:rsid w:val="11F10566"/>
    <w:rsid w:val="11F20D4D"/>
    <w:rsid w:val="11F2385F"/>
    <w:rsid w:val="11F29ACA"/>
    <w:rsid w:val="11F40F52"/>
    <w:rsid w:val="11F74E9F"/>
    <w:rsid w:val="11FC60BA"/>
    <w:rsid w:val="11FF8751"/>
    <w:rsid w:val="120F1A57"/>
    <w:rsid w:val="12166063"/>
    <w:rsid w:val="12168358"/>
    <w:rsid w:val="12183D1E"/>
    <w:rsid w:val="1219791F"/>
    <w:rsid w:val="121B2E40"/>
    <w:rsid w:val="121C3CFB"/>
    <w:rsid w:val="121CC244"/>
    <w:rsid w:val="121DBDE1"/>
    <w:rsid w:val="12212342"/>
    <w:rsid w:val="122156F0"/>
    <w:rsid w:val="1226B71F"/>
    <w:rsid w:val="12271AA8"/>
    <w:rsid w:val="12299D81"/>
    <w:rsid w:val="1229EDA8"/>
    <w:rsid w:val="122A63D7"/>
    <w:rsid w:val="122BD568"/>
    <w:rsid w:val="122C410D"/>
    <w:rsid w:val="122D3910"/>
    <w:rsid w:val="1230DA6A"/>
    <w:rsid w:val="1231734D"/>
    <w:rsid w:val="1231CC02"/>
    <w:rsid w:val="1232BB23"/>
    <w:rsid w:val="1233A6F5"/>
    <w:rsid w:val="123A88B0"/>
    <w:rsid w:val="123AAE1B"/>
    <w:rsid w:val="123C7018"/>
    <w:rsid w:val="12434931"/>
    <w:rsid w:val="124A10D3"/>
    <w:rsid w:val="124A5946"/>
    <w:rsid w:val="124B9B21"/>
    <w:rsid w:val="124C5B78"/>
    <w:rsid w:val="125266FD"/>
    <w:rsid w:val="1255103D"/>
    <w:rsid w:val="1258C164"/>
    <w:rsid w:val="1258D2F5"/>
    <w:rsid w:val="1259904F"/>
    <w:rsid w:val="125A94F3"/>
    <w:rsid w:val="125A95B7"/>
    <w:rsid w:val="125B1342"/>
    <w:rsid w:val="125C636D"/>
    <w:rsid w:val="125DB422"/>
    <w:rsid w:val="125EEF57"/>
    <w:rsid w:val="125EF616"/>
    <w:rsid w:val="125F1387"/>
    <w:rsid w:val="125F9473"/>
    <w:rsid w:val="12601416"/>
    <w:rsid w:val="12649684"/>
    <w:rsid w:val="126A71CA"/>
    <w:rsid w:val="12755109"/>
    <w:rsid w:val="128032DD"/>
    <w:rsid w:val="12845CCE"/>
    <w:rsid w:val="1284D7FD"/>
    <w:rsid w:val="128524BA"/>
    <w:rsid w:val="128A07A5"/>
    <w:rsid w:val="128A8D90"/>
    <w:rsid w:val="128BD8D6"/>
    <w:rsid w:val="128C8EF6"/>
    <w:rsid w:val="12905A89"/>
    <w:rsid w:val="1290D41B"/>
    <w:rsid w:val="1293677A"/>
    <w:rsid w:val="1293F38E"/>
    <w:rsid w:val="12988885"/>
    <w:rsid w:val="1298E118"/>
    <w:rsid w:val="1299F60F"/>
    <w:rsid w:val="129BDE63"/>
    <w:rsid w:val="129D6A85"/>
    <w:rsid w:val="129EB8EE"/>
    <w:rsid w:val="129FA64E"/>
    <w:rsid w:val="12A08918"/>
    <w:rsid w:val="12A5D250"/>
    <w:rsid w:val="12A5D3AE"/>
    <w:rsid w:val="12A959D1"/>
    <w:rsid w:val="12AAAB6B"/>
    <w:rsid w:val="12AFB9DC"/>
    <w:rsid w:val="12B2DBD2"/>
    <w:rsid w:val="12B356BD"/>
    <w:rsid w:val="12B39181"/>
    <w:rsid w:val="12B5466C"/>
    <w:rsid w:val="12B93D4F"/>
    <w:rsid w:val="12BBA274"/>
    <w:rsid w:val="12BF0B96"/>
    <w:rsid w:val="12C5782F"/>
    <w:rsid w:val="12D1D526"/>
    <w:rsid w:val="12D2C329"/>
    <w:rsid w:val="12D3FD41"/>
    <w:rsid w:val="12D6A5A4"/>
    <w:rsid w:val="12D9B7B2"/>
    <w:rsid w:val="12E1845A"/>
    <w:rsid w:val="12E1E5EF"/>
    <w:rsid w:val="12E2C5A6"/>
    <w:rsid w:val="12E37E54"/>
    <w:rsid w:val="12E39707"/>
    <w:rsid w:val="12E6B8E8"/>
    <w:rsid w:val="12E82081"/>
    <w:rsid w:val="12E9A45A"/>
    <w:rsid w:val="12E9BF8B"/>
    <w:rsid w:val="12F0C2CB"/>
    <w:rsid w:val="12F25731"/>
    <w:rsid w:val="12F41AAF"/>
    <w:rsid w:val="12F45DA2"/>
    <w:rsid w:val="12F477EF"/>
    <w:rsid w:val="12FE066D"/>
    <w:rsid w:val="12FE9DA1"/>
    <w:rsid w:val="13019D92"/>
    <w:rsid w:val="1301DCD5"/>
    <w:rsid w:val="1302AA14"/>
    <w:rsid w:val="1305AA66"/>
    <w:rsid w:val="130702D1"/>
    <w:rsid w:val="13070720"/>
    <w:rsid w:val="1307AF83"/>
    <w:rsid w:val="130C56E5"/>
    <w:rsid w:val="130C754B"/>
    <w:rsid w:val="130CBD8F"/>
    <w:rsid w:val="130D17A7"/>
    <w:rsid w:val="130D8131"/>
    <w:rsid w:val="130D903C"/>
    <w:rsid w:val="130E630B"/>
    <w:rsid w:val="130F9977"/>
    <w:rsid w:val="1314BB11"/>
    <w:rsid w:val="131A532B"/>
    <w:rsid w:val="131DFC5A"/>
    <w:rsid w:val="131E98DF"/>
    <w:rsid w:val="13209E14"/>
    <w:rsid w:val="1321CB14"/>
    <w:rsid w:val="1323763B"/>
    <w:rsid w:val="13238F4B"/>
    <w:rsid w:val="1324E16A"/>
    <w:rsid w:val="13295352"/>
    <w:rsid w:val="132CC8A1"/>
    <w:rsid w:val="1335927B"/>
    <w:rsid w:val="1335F16E"/>
    <w:rsid w:val="1339AA6D"/>
    <w:rsid w:val="133AAFE6"/>
    <w:rsid w:val="133B11F1"/>
    <w:rsid w:val="133B580F"/>
    <w:rsid w:val="133E8380"/>
    <w:rsid w:val="13421359"/>
    <w:rsid w:val="1343A9E5"/>
    <w:rsid w:val="134483BF"/>
    <w:rsid w:val="1347D3D4"/>
    <w:rsid w:val="134A3D71"/>
    <w:rsid w:val="134CF087"/>
    <w:rsid w:val="134F599A"/>
    <w:rsid w:val="134F8C8E"/>
    <w:rsid w:val="13523620"/>
    <w:rsid w:val="13560D19"/>
    <w:rsid w:val="13581576"/>
    <w:rsid w:val="13606F74"/>
    <w:rsid w:val="1367F3A9"/>
    <w:rsid w:val="136A2D1A"/>
    <w:rsid w:val="136E35DD"/>
    <w:rsid w:val="13700FFA"/>
    <w:rsid w:val="1370A092"/>
    <w:rsid w:val="137207C6"/>
    <w:rsid w:val="13739937"/>
    <w:rsid w:val="1377B5AC"/>
    <w:rsid w:val="13793E71"/>
    <w:rsid w:val="137996D9"/>
    <w:rsid w:val="1379F11E"/>
    <w:rsid w:val="137AA016"/>
    <w:rsid w:val="137EA5BC"/>
    <w:rsid w:val="137F80E5"/>
    <w:rsid w:val="13804CF6"/>
    <w:rsid w:val="13819C73"/>
    <w:rsid w:val="1381AAFD"/>
    <w:rsid w:val="1381C520"/>
    <w:rsid w:val="1387DCBD"/>
    <w:rsid w:val="1387E3BE"/>
    <w:rsid w:val="138A5E72"/>
    <w:rsid w:val="138BECBC"/>
    <w:rsid w:val="138C8846"/>
    <w:rsid w:val="138CA778"/>
    <w:rsid w:val="138E27AF"/>
    <w:rsid w:val="138E85B4"/>
    <w:rsid w:val="138FC735"/>
    <w:rsid w:val="1395FFEA"/>
    <w:rsid w:val="1396A988"/>
    <w:rsid w:val="1398B6A0"/>
    <w:rsid w:val="139B3D4C"/>
    <w:rsid w:val="139B9CEC"/>
    <w:rsid w:val="139D36C2"/>
    <w:rsid w:val="139D8193"/>
    <w:rsid w:val="13A38ADD"/>
    <w:rsid w:val="13A3E9E2"/>
    <w:rsid w:val="13A4FE40"/>
    <w:rsid w:val="13A63D34"/>
    <w:rsid w:val="13A9A5C7"/>
    <w:rsid w:val="13ABC3AD"/>
    <w:rsid w:val="13AD92D7"/>
    <w:rsid w:val="13B152D8"/>
    <w:rsid w:val="13B2B616"/>
    <w:rsid w:val="13B5A428"/>
    <w:rsid w:val="13BD7D70"/>
    <w:rsid w:val="13C346F8"/>
    <w:rsid w:val="13C39973"/>
    <w:rsid w:val="13C3F425"/>
    <w:rsid w:val="13C4130A"/>
    <w:rsid w:val="13C79EF4"/>
    <w:rsid w:val="13CD83A6"/>
    <w:rsid w:val="13CE7D3F"/>
    <w:rsid w:val="13CE8B84"/>
    <w:rsid w:val="13CF3FAB"/>
    <w:rsid w:val="13E1AF1B"/>
    <w:rsid w:val="13E3D8F5"/>
    <w:rsid w:val="13E59CFB"/>
    <w:rsid w:val="13E752D7"/>
    <w:rsid w:val="13E785EB"/>
    <w:rsid w:val="13E7B3E1"/>
    <w:rsid w:val="13E7FC49"/>
    <w:rsid w:val="13EC895E"/>
    <w:rsid w:val="13EDE947"/>
    <w:rsid w:val="13EE76D5"/>
    <w:rsid w:val="13EF47FB"/>
    <w:rsid w:val="13F2DC7D"/>
    <w:rsid w:val="13F3D455"/>
    <w:rsid w:val="13F3FB23"/>
    <w:rsid w:val="13F45CB8"/>
    <w:rsid w:val="13F645BC"/>
    <w:rsid w:val="13F91B91"/>
    <w:rsid w:val="13FDF638"/>
    <w:rsid w:val="14018A64"/>
    <w:rsid w:val="140218C8"/>
    <w:rsid w:val="14085D5F"/>
    <w:rsid w:val="140A388A"/>
    <w:rsid w:val="1410864C"/>
    <w:rsid w:val="1415C60F"/>
    <w:rsid w:val="14188DA7"/>
    <w:rsid w:val="141C7BBA"/>
    <w:rsid w:val="14219C11"/>
    <w:rsid w:val="1424C6A3"/>
    <w:rsid w:val="1425D0A3"/>
    <w:rsid w:val="1426E952"/>
    <w:rsid w:val="14282EDF"/>
    <w:rsid w:val="142850E1"/>
    <w:rsid w:val="1429FB4F"/>
    <w:rsid w:val="142AD45A"/>
    <w:rsid w:val="142BF3CE"/>
    <w:rsid w:val="143147BD"/>
    <w:rsid w:val="1431FEAC"/>
    <w:rsid w:val="14323C41"/>
    <w:rsid w:val="1433971A"/>
    <w:rsid w:val="1434B179"/>
    <w:rsid w:val="14373BA7"/>
    <w:rsid w:val="143969B2"/>
    <w:rsid w:val="143B874A"/>
    <w:rsid w:val="143C17B8"/>
    <w:rsid w:val="143F65B2"/>
    <w:rsid w:val="143FB369"/>
    <w:rsid w:val="14409904"/>
    <w:rsid w:val="1443C38E"/>
    <w:rsid w:val="14445E52"/>
    <w:rsid w:val="1445FB1F"/>
    <w:rsid w:val="1447748F"/>
    <w:rsid w:val="1447D98E"/>
    <w:rsid w:val="14496EAD"/>
    <w:rsid w:val="144C517E"/>
    <w:rsid w:val="144DE330"/>
    <w:rsid w:val="144E1CDF"/>
    <w:rsid w:val="1452C6EC"/>
    <w:rsid w:val="1452CDDB"/>
    <w:rsid w:val="145A0703"/>
    <w:rsid w:val="1465B47F"/>
    <w:rsid w:val="1465FB17"/>
    <w:rsid w:val="1468709C"/>
    <w:rsid w:val="146A50F8"/>
    <w:rsid w:val="14706E07"/>
    <w:rsid w:val="14708902"/>
    <w:rsid w:val="14718352"/>
    <w:rsid w:val="14750759"/>
    <w:rsid w:val="14754CC2"/>
    <w:rsid w:val="1475E25E"/>
    <w:rsid w:val="1476AE97"/>
    <w:rsid w:val="147A0A3A"/>
    <w:rsid w:val="147A2E98"/>
    <w:rsid w:val="147A6AC6"/>
    <w:rsid w:val="147AF949"/>
    <w:rsid w:val="147B90AA"/>
    <w:rsid w:val="147CC77B"/>
    <w:rsid w:val="147EA62F"/>
    <w:rsid w:val="147F21BD"/>
    <w:rsid w:val="147F8EDD"/>
    <w:rsid w:val="148118E3"/>
    <w:rsid w:val="14902931"/>
    <w:rsid w:val="149C28D0"/>
    <w:rsid w:val="149C3653"/>
    <w:rsid w:val="14A04D63"/>
    <w:rsid w:val="14A264E8"/>
    <w:rsid w:val="14A9ABE6"/>
    <w:rsid w:val="14ABDC4C"/>
    <w:rsid w:val="14B02CD2"/>
    <w:rsid w:val="14B0BB86"/>
    <w:rsid w:val="14B5CAA2"/>
    <w:rsid w:val="14B63940"/>
    <w:rsid w:val="14BB6673"/>
    <w:rsid w:val="14BE02EC"/>
    <w:rsid w:val="14BE6CC9"/>
    <w:rsid w:val="14C3EEC1"/>
    <w:rsid w:val="14CB381C"/>
    <w:rsid w:val="14CC8A84"/>
    <w:rsid w:val="14CDE751"/>
    <w:rsid w:val="14D13AAE"/>
    <w:rsid w:val="14D83D50"/>
    <w:rsid w:val="14D843AC"/>
    <w:rsid w:val="14DA74FE"/>
    <w:rsid w:val="14DBE45A"/>
    <w:rsid w:val="14DF3BA9"/>
    <w:rsid w:val="14E24DA1"/>
    <w:rsid w:val="14E9A2E6"/>
    <w:rsid w:val="14EA47A6"/>
    <w:rsid w:val="14EB1C71"/>
    <w:rsid w:val="14ED2B65"/>
    <w:rsid w:val="14EE8246"/>
    <w:rsid w:val="14F0877D"/>
    <w:rsid w:val="14F39A14"/>
    <w:rsid w:val="14F6117A"/>
    <w:rsid w:val="14FA4B75"/>
    <w:rsid w:val="150095B2"/>
    <w:rsid w:val="1509BD06"/>
    <w:rsid w:val="150A1BA1"/>
    <w:rsid w:val="150A799A"/>
    <w:rsid w:val="150AAC9E"/>
    <w:rsid w:val="150ABB8F"/>
    <w:rsid w:val="150D2374"/>
    <w:rsid w:val="150EBF72"/>
    <w:rsid w:val="15118467"/>
    <w:rsid w:val="1512BA28"/>
    <w:rsid w:val="1514B692"/>
    <w:rsid w:val="1514DCED"/>
    <w:rsid w:val="15160C75"/>
    <w:rsid w:val="151A36D0"/>
    <w:rsid w:val="151BD303"/>
    <w:rsid w:val="151E0001"/>
    <w:rsid w:val="151E6E02"/>
    <w:rsid w:val="151EA692"/>
    <w:rsid w:val="1521268A"/>
    <w:rsid w:val="1523B41F"/>
    <w:rsid w:val="15265EA5"/>
    <w:rsid w:val="1529C990"/>
    <w:rsid w:val="152A9D7A"/>
    <w:rsid w:val="152FB714"/>
    <w:rsid w:val="153669D2"/>
    <w:rsid w:val="1539D1D7"/>
    <w:rsid w:val="153A3318"/>
    <w:rsid w:val="153BF391"/>
    <w:rsid w:val="153D500D"/>
    <w:rsid w:val="153D7ABB"/>
    <w:rsid w:val="154039E8"/>
    <w:rsid w:val="1543FD5D"/>
    <w:rsid w:val="1547142F"/>
    <w:rsid w:val="154A324C"/>
    <w:rsid w:val="154BFD11"/>
    <w:rsid w:val="154D6B59"/>
    <w:rsid w:val="154E4254"/>
    <w:rsid w:val="154E4E6E"/>
    <w:rsid w:val="154FEDBE"/>
    <w:rsid w:val="15507723"/>
    <w:rsid w:val="155A6ABB"/>
    <w:rsid w:val="155A8D2D"/>
    <w:rsid w:val="155C1ECF"/>
    <w:rsid w:val="155C4A70"/>
    <w:rsid w:val="155D7910"/>
    <w:rsid w:val="15605D5A"/>
    <w:rsid w:val="156292C9"/>
    <w:rsid w:val="1562E053"/>
    <w:rsid w:val="1566E1C4"/>
    <w:rsid w:val="15691BFB"/>
    <w:rsid w:val="1570428C"/>
    <w:rsid w:val="15748E92"/>
    <w:rsid w:val="157DA249"/>
    <w:rsid w:val="157E9432"/>
    <w:rsid w:val="158B7118"/>
    <w:rsid w:val="159815EC"/>
    <w:rsid w:val="1599C3ED"/>
    <w:rsid w:val="159A1633"/>
    <w:rsid w:val="15A3E9BC"/>
    <w:rsid w:val="15A42FF8"/>
    <w:rsid w:val="15A85B94"/>
    <w:rsid w:val="15A91632"/>
    <w:rsid w:val="15ACBF08"/>
    <w:rsid w:val="15AE299F"/>
    <w:rsid w:val="15AE6FC2"/>
    <w:rsid w:val="15B00B23"/>
    <w:rsid w:val="15B0C912"/>
    <w:rsid w:val="15B0DCD4"/>
    <w:rsid w:val="15B42C2D"/>
    <w:rsid w:val="15B47569"/>
    <w:rsid w:val="15B5E601"/>
    <w:rsid w:val="15BBF4FB"/>
    <w:rsid w:val="15BC3192"/>
    <w:rsid w:val="15BE593D"/>
    <w:rsid w:val="15BFF51D"/>
    <w:rsid w:val="15C2656D"/>
    <w:rsid w:val="15C5113C"/>
    <w:rsid w:val="15CA4CA2"/>
    <w:rsid w:val="15CA96BE"/>
    <w:rsid w:val="15CF6EB3"/>
    <w:rsid w:val="15D121BC"/>
    <w:rsid w:val="15D19DDF"/>
    <w:rsid w:val="15D2FF00"/>
    <w:rsid w:val="15D63968"/>
    <w:rsid w:val="15D7E358"/>
    <w:rsid w:val="15D9BE69"/>
    <w:rsid w:val="15DD5EAD"/>
    <w:rsid w:val="15DD89D1"/>
    <w:rsid w:val="15E0E1E5"/>
    <w:rsid w:val="15E1DD5F"/>
    <w:rsid w:val="15E2B76F"/>
    <w:rsid w:val="15E342B8"/>
    <w:rsid w:val="15E36739"/>
    <w:rsid w:val="15E7F923"/>
    <w:rsid w:val="15E830F8"/>
    <w:rsid w:val="15EA5AC1"/>
    <w:rsid w:val="15EB345B"/>
    <w:rsid w:val="15ED63C2"/>
    <w:rsid w:val="15EE4598"/>
    <w:rsid w:val="15EF1710"/>
    <w:rsid w:val="15F18C65"/>
    <w:rsid w:val="15F1F852"/>
    <w:rsid w:val="15F44956"/>
    <w:rsid w:val="15FAFCD6"/>
    <w:rsid w:val="15FB9612"/>
    <w:rsid w:val="15FE953D"/>
    <w:rsid w:val="16031BCE"/>
    <w:rsid w:val="16049FA4"/>
    <w:rsid w:val="16055734"/>
    <w:rsid w:val="16069909"/>
    <w:rsid w:val="1607C2AA"/>
    <w:rsid w:val="16093944"/>
    <w:rsid w:val="160AA1B1"/>
    <w:rsid w:val="160BEB79"/>
    <w:rsid w:val="160E1BE4"/>
    <w:rsid w:val="160EAFC5"/>
    <w:rsid w:val="160EF2F6"/>
    <w:rsid w:val="16110543"/>
    <w:rsid w:val="161459CD"/>
    <w:rsid w:val="16178263"/>
    <w:rsid w:val="16192D72"/>
    <w:rsid w:val="161932B3"/>
    <w:rsid w:val="161BAC81"/>
    <w:rsid w:val="161D16EF"/>
    <w:rsid w:val="161FB18F"/>
    <w:rsid w:val="16222AB6"/>
    <w:rsid w:val="162323EC"/>
    <w:rsid w:val="1623A768"/>
    <w:rsid w:val="16250F6D"/>
    <w:rsid w:val="1627C4D4"/>
    <w:rsid w:val="1639C363"/>
    <w:rsid w:val="163ABA55"/>
    <w:rsid w:val="163ED7C6"/>
    <w:rsid w:val="1644CDE4"/>
    <w:rsid w:val="1648187D"/>
    <w:rsid w:val="1648BCBE"/>
    <w:rsid w:val="164A89EA"/>
    <w:rsid w:val="16515ED5"/>
    <w:rsid w:val="16517118"/>
    <w:rsid w:val="16526D55"/>
    <w:rsid w:val="1654801F"/>
    <w:rsid w:val="1654E88B"/>
    <w:rsid w:val="1656927D"/>
    <w:rsid w:val="165B17B8"/>
    <w:rsid w:val="16693177"/>
    <w:rsid w:val="1671FA4E"/>
    <w:rsid w:val="1672F760"/>
    <w:rsid w:val="1674BB5E"/>
    <w:rsid w:val="1675A339"/>
    <w:rsid w:val="16765AE9"/>
    <w:rsid w:val="1676C9B9"/>
    <w:rsid w:val="16782AAE"/>
    <w:rsid w:val="1678BEC2"/>
    <w:rsid w:val="167F4877"/>
    <w:rsid w:val="1681ABC5"/>
    <w:rsid w:val="1683F9EF"/>
    <w:rsid w:val="168550F9"/>
    <w:rsid w:val="168842BE"/>
    <w:rsid w:val="1688BA14"/>
    <w:rsid w:val="168A42A8"/>
    <w:rsid w:val="168F3D56"/>
    <w:rsid w:val="16919577"/>
    <w:rsid w:val="16924508"/>
    <w:rsid w:val="16927CAB"/>
    <w:rsid w:val="1692D099"/>
    <w:rsid w:val="1697DCD2"/>
    <w:rsid w:val="169862EF"/>
    <w:rsid w:val="169ACF07"/>
    <w:rsid w:val="169B7DF8"/>
    <w:rsid w:val="169C3644"/>
    <w:rsid w:val="169C7ED7"/>
    <w:rsid w:val="169C926B"/>
    <w:rsid w:val="169D909B"/>
    <w:rsid w:val="169E919C"/>
    <w:rsid w:val="169F9178"/>
    <w:rsid w:val="16A60999"/>
    <w:rsid w:val="16A74817"/>
    <w:rsid w:val="16AA1BE8"/>
    <w:rsid w:val="16B06171"/>
    <w:rsid w:val="16B0C602"/>
    <w:rsid w:val="16B15E85"/>
    <w:rsid w:val="16B1EE1E"/>
    <w:rsid w:val="16BB9E8F"/>
    <w:rsid w:val="16BC48A3"/>
    <w:rsid w:val="16BC6CEC"/>
    <w:rsid w:val="16BF58FE"/>
    <w:rsid w:val="16C0997E"/>
    <w:rsid w:val="16C0C447"/>
    <w:rsid w:val="16C2E54D"/>
    <w:rsid w:val="16C3F215"/>
    <w:rsid w:val="16C4B0BD"/>
    <w:rsid w:val="16C6F78B"/>
    <w:rsid w:val="16C7DE40"/>
    <w:rsid w:val="16C976BD"/>
    <w:rsid w:val="16CAB942"/>
    <w:rsid w:val="16CC65E8"/>
    <w:rsid w:val="16D15B75"/>
    <w:rsid w:val="16D36985"/>
    <w:rsid w:val="16DBE79A"/>
    <w:rsid w:val="16DBFD03"/>
    <w:rsid w:val="16DCA466"/>
    <w:rsid w:val="16DEB8E0"/>
    <w:rsid w:val="16E41DB6"/>
    <w:rsid w:val="16E4CE57"/>
    <w:rsid w:val="16E6303C"/>
    <w:rsid w:val="16EDEBAC"/>
    <w:rsid w:val="16EEC2DB"/>
    <w:rsid w:val="16F0D73E"/>
    <w:rsid w:val="16F59514"/>
    <w:rsid w:val="16F645DB"/>
    <w:rsid w:val="16F6C7A9"/>
    <w:rsid w:val="16F9E7C8"/>
    <w:rsid w:val="16FA33E8"/>
    <w:rsid w:val="16FA6A8F"/>
    <w:rsid w:val="16FB110A"/>
    <w:rsid w:val="16FDD973"/>
    <w:rsid w:val="16FF4C62"/>
    <w:rsid w:val="17009DAF"/>
    <w:rsid w:val="17023662"/>
    <w:rsid w:val="1702B3FB"/>
    <w:rsid w:val="1705DEF9"/>
    <w:rsid w:val="1706732D"/>
    <w:rsid w:val="170AC99C"/>
    <w:rsid w:val="170C2229"/>
    <w:rsid w:val="17103CF4"/>
    <w:rsid w:val="1711C5A1"/>
    <w:rsid w:val="17130C4E"/>
    <w:rsid w:val="1714A0CB"/>
    <w:rsid w:val="1714D509"/>
    <w:rsid w:val="17150F55"/>
    <w:rsid w:val="17167D7C"/>
    <w:rsid w:val="1719800D"/>
    <w:rsid w:val="171CB6B1"/>
    <w:rsid w:val="171E6B71"/>
    <w:rsid w:val="1721E623"/>
    <w:rsid w:val="172244D2"/>
    <w:rsid w:val="17299F35"/>
    <w:rsid w:val="172BDA57"/>
    <w:rsid w:val="172C622E"/>
    <w:rsid w:val="172DE363"/>
    <w:rsid w:val="173061A8"/>
    <w:rsid w:val="1736F37F"/>
    <w:rsid w:val="17391CC7"/>
    <w:rsid w:val="173CEAA2"/>
    <w:rsid w:val="173E51C1"/>
    <w:rsid w:val="174093D5"/>
    <w:rsid w:val="17484963"/>
    <w:rsid w:val="174868DF"/>
    <w:rsid w:val="1749D6B3"/>
    <w:rsid w:val="1749F488"/>
    <w:rsid w:val="174A39DF"/>
    <w:rsid w:val="174B1E96"/>
    <w:rsid w:val="174BEF9C"/>
    <w:rsid w:val="174E3572"/>
    <w:rsid w:val="174EA969"/>
    <w:rsid w:val="17533869"/>
    <w:rsid w:val="17546B15"/>
    <w:rsid w:val="1754998A"/>
    <w:rsid w:val="17556F17"/>
    <w:rsid w:val="175847BD"/>
    <w:rsid w:val="175A6135"/>
    <w:rsid w:val="175ACD60"/>
    <w:rsid w:val="175B0D03"/>
    <w:rsid w:val="175E2AC5"/>
    <w:rsid w:val="175E4FE8"/>
    <w:rsid w:val="175EBD74"/>
    <w:rsid w:val="175ECFA7"/>
    <w:rsid w:val="17613CAD"/>
    <w:rsid w:val="1763EC80"/>
    <w:rsid w:val="1765FAF0"/>
    <w:rsid w:val="1766C8F4"/>
    <w:rsid w:val="176CF359"/>
    <w:rsid w:val="176FB7C5"/>
    <w:rsid w:val="17700854"/>
    <w:rsid w:val="17712B22"/>
    <w:rsid w:val="1774C224"/>
    <w:rsid w:val="1776E046"/>
    <w:rsid w:val="177AB091"/>
    <w:rsid w:val="177CF1C0"/>
    <w:rsid w:val="177E01A3"/>
    <w:rsid w:val="17810415"/>
    <w:rsid w:val="17828382"/>
    <w:rsid w:val="1785AF1A"/>
    <w:rsid w:val="178980A3"/>
    <w:rsid w:val="178AFF9E"/>
    <w:rsid w:val="178BC066"/>
    <w:rsid w:val="178EB6B6"/>
    <w:rsid w:val="178F85BB"/>
    <w:rsid w:val="17958BD2"/>
    <w:rsid w:val="179BEE45"/>
    <w:rsid w:val="179C13E1"/>
    <w:rsid w:val="179C7910"/>
    <w:rsid w:val="179D10F4"/>
    <w:rsid w:val="179E3DED"/>
    <w:rsid w:val="17A04FAB"/>
    <w:rsid w:val="17A44A2A"/>
    <w:rsid w:val="17A49D9A"/>
    <w:rsid w:val="17A4FA18"/>
    <w:rsid w:val="17A6774B"/>
    <w:rsid w:val="17A70673"/>
    <w:rsid w:val="17AAD5C6"/>
    <w:rsid w:val="17AEDC6D"/>
    <w:rsid w:val="17B3F708"/>
    <w:rsid w:val="17B7E77A"/>
    <w:rsid w:val="17BC2ADB"/>
    <w:rsid w:val="17BCCFF9"/>
    <w:rsid w:val="17BFD8A1"/>
    <w:rsid w:val="17C0ED5D"/>
    <w:rsid w:val="17C28C6D"/>
    <w:rsid w:val="17C8E473"/>
    <w:rsid w:val="17CD1128"/>
    <w:rsid w:val="17D3DE9B"/>
    <w:rsid w:val="17D8F257"/>
    <w:rsid w:val="17DA7B09"/>
    <w:rsid w:val="17DA9B49"/>
    <w:rsid w:val="17DC0B0B"/>
    <w:rsid w:val="17DDDE26"/>
    <w:rsid w:val="17DE3CAE"/>
    <w:rsid w:val="17DF3FFB"/>
    <w:rsid w:val="17DFD00D"/>
    <w:rsid w:val="17E6E471"/>
    <w:rsid w:val="17EA760B"/>
    <w:rsid w:val="17EE28BD"/>
    <w:rsid w:val="17F51E5D"/>
    <w:rsid w:val="17F5AF4F"/>
    <w:rsid w:val="17F997E2"/>
    <w:rsid w:val="17FAB8A8"/>
    <w:rsid w:val="17FDBE9A"/>
    <w:rsid w:val="1806EB88"/>
    <w:rsid w:val="1808155E"/>
    <w:rsid w:val="180B5C5F"/>
    <w:rsid w:val="180CA57C"/>
    <w:rsid w:val="180DB4B3"/>
    <w:rsid w:val="180DB725"/>
    <w:rsid w:val="180F6584"/>
    <w:rsid w:val="18102A8A"/>
    <w:rsid w:val="181551B3"/>
    <w:rsid w:val="181684C3"/>
    <w:rsid w:val="1817ED13"/>
    <w:rsid w:val="1818DF12"/>
    <w:rsid w:val="181ABDA7"/>
    <w:rsid w:val="181F4DB3"/>
    <w:rsid w:val="18219C10"/>
    <w:rsid w:val="18289442"/>
    <w:rsid w:val="182AE779"/>
    <w:rsid w:val="182F425C"/>
    <w:rsid w:val="182F4C06"/>
    <w:rsid w:val="182F5C12"/>
    <w:rsid w:val="182FB429"/>
    <w:rsid w:val="183179B4"/>
    <w:rsid w:val="18354F02"/>
    <w:rsid w:val="18374C0B"/>
    <w:rsid w:val="18384A00"/>
    <w:rsid w:val="1839E52E"/>
    <w:rsid w:val="183A0EB3"/>
    <w:rsid w:val="183C4848"/>
    <w:rsid w:val="183ED894"/>
    <w:rsid w:val="183EFE14"/>
    <w:rsid w:val="183F7A02"/>
    <w:rsid w:val="184085F4"/>
    <w:rsid w:val="18478278"/>
    <w:rsid w:val="1852D9B3"/>
    <w:rsid w:val="18555EAE"/>
    <w:rsid w:val="1856723F"/>
    <w:rsid w:val="1858AB53"/>
    <w:rsid w:val="1859840C"/>
    <w:rsid w:val="1859D81A"/>
    <w:rsid w:val="185CF0E5"/>
    <w:rsid w:val="185D4029"/>
    <w:rsid w:val="18662900"/>
    <w:rsid w:val="1866AEE8"/>
    <w:rsid w:val="186CC6D3"/>
    <w:rsid w:val="186D6D19"/>
    <w:rsid w:val="1872B085"/>
    <w:rsid w:val="18765F46"/>
    <w:rsid w:val="187D301F"/>
    <w:rsid w:val="187F86F9"/>
    <w:rsid w:val="1880893F"/>
    <w:rsid w:val="1881154E"/>
    <w:rsid w:val="18872137"/>
    <w:rsid w:val="18879844"/>
    <w:rsid w:val="188925E1"/>
    <w:rsid w:val="1896C4BE"/>
    <w:rsid w:val="189D8B51"/>
    <w:rsid w:val="189E285D"/>
    <w:rsid w:val="189EAC97"/>
    <w:rsid w:val="189EF633"/>
    <w:rsid w:val="189FDFEB"/>
    <w:rsid w:val="18A5FFB7"/>
    <w:rsid w:val="18A7B16B"/>
    <w:rsid w:val="18AA96EE"/>
    <w:rsid w:val="18AAF725"/>
    <w:rsid w:val="18AB4B63"/>
    <w:rsid w:val="18AB831A"/>
    <w:rsid w:val="18AFB95F"/>
    <w:rsid w:val="18AFD5F6"/>
    <w:rsid w:val="18B3C6F9"/>
    <w:rsid w:val="18B4263A"/>
    <w:rsid w:val="18B776FC"/>
    <w:rsid w:val="18B84CD8"/>
    <w:rsid w:val="18BDC5CA"/>
    <w:rsid w:val="18BF8F16"/>
    <w:rsid w:val="18C0F12B"/>
    <w:rsid w:val="18C379FF"/>
    <w:rsid w:val="18C44E0F"/>
    <w:rsid w:val="18C84646"/>
    <w:rsid w:val="18C8D6A4"/>
    <w:rsid w:val="18CCF79F"/>
    <w:rsid w:val="18CDFB3F"/>
    <w:rsid w:val="18D38A00"/>
    <w:rsid w:val="18D5ADC7"/>
    <w:rsid w:val="18DA476C"/>
    <w:rsid w:val="18DB91BC"/>
    <w:rsid w:val="18DD7730"/>
    <w:rsid w:val="18DFA918"/>
    <w:rsid w:val="18E00D51"/>
    <w:rsid w:val="18E193C3"/>
    <w:rsid w:val="18E80103"/>
    <w:rsid w:val="18E98292"/>
    <w:rsid w:val="18EAFC4B"/>
    <w:rsid w:val="18F0CED5"/>
    <w:rsid w:val="18F10511"/>
    <w:rsid w:val="18F22884"/>
    <w:rsid w:val="18F40E81"/>
    <w:rsid w:val="18F7C26D"/>
    <w:rsid w:val="18F9FF2A"/>
    <w:rsid w:val="18FF1EE9"/>
    <w:rsid w:val="18FFDFD9"/>
    <w:rsid w:val="1903A16A"/>
    <w:rsid w:val="19056D64"/>
    <w:rsid w:val="19077EF5"/>
    <w:rsid w:val="19094D3B"/>
    <w:rsid w:val="19099C23"/>
    <w:rsid w:val="190B26F2"/>
    <w:rsid w:val="191095E2"/>
    <w:rsid w:val="19132CF0"/>
    <w:rsid w:val="19145C88"/>
    <w:rsid w:val="1915F08E"/>
    <w:rsid w:val="1917B0FC"/>
    <w:rsid w:val="191C8844"/>
    <w:rsid w:val="191CA2A5"/>
    <w:rsid w:val="191CF3A8"/>
    <w:rsid w:val="191E5F5D"/>
    <w:rsid w:val="192160F0"/>
    <w:rsid w:val="1921A55D"/>
    <w:rsid w:val="192977A8"/>
    <w:rsid w:val="192A670E"/>
    <w:rsid w:val="192C2EDA"/>
    <w:rsid w:val="192C7EEC"/>
    <w:rsid w:val="19319A10"/>
    <w:rsid w:val="19366A9C"/>
    <w:rsid w:val="193702E7"/>
    <w:rsid w:val="193777D6"/>
    <w:rsid w:val="19394BFE"/>
    <w:rsid w:val="193B78DF"/>
    <w:rsid w:val="193DE476"/>
    <w:rsid w:val="193E5995"/>
    <w:rsid w:val="193EBE91"/>
    <w:rsid w:val="1941F84E"/>
    <w:rsid w:val="194306FA"/>
    <w:rsid w:val="19439618"/>
    <w:rsid w:val="19454EB5"/>
    <w:rsid w:val="194A1FBA"/>
    <w:rsid w:val="194EB3D8"/>
    <w:rsid w:val="195058F3"/>
    <w:rsid w:val="1951D67C"/>
    <w:rsid w:val="19520004"/>
    <w:rsid w:val="195B3904"/>
    <w:rsid w:val="195D3E21"/>
    <w:rsid w:val="195D5DDC"/>
    <w:rsid w:val="195F4170"/>
    <w:rsid w:val="19651B32"/>
    <w:rsid w:val="196553D1"/>
    <w:rsid w:val="19727E94"/>
    <w:rsid w:val="19743447"/>
    <w:rsid w:val="197B89C5"/>
    <w:rsid w:val="197BC027"/>
    <w:rsid w:val="197DC590"/>
    <w:rsid w:val="197E07E5"/>
    <w:rsid w:val="19822AAC"/>
    <w:rsid w:val="19834E09"/>
    <w:rsid w:val="1984B3E4"/>
    <w:rsid w:val="1985C04E"/>
    <w:rsid w:val="1985FCAF"/>
    <w:rsid w:val="19870DDF"/>
    <w:rsid w:val="1988AFE9"/>
    <w:rsid w:val="19895C9B"/>
    <w:rsid w:val="198AFD6E"/>
    <w:rsid w:val="198F92F7"/>
    <w:rsid w:val="19938877"/>
    <w:rsid w:val="1994073D"/>
    <w:rsid w:val="1995E51F"/>
    <w:rsid w:val="199823A7"/>
    <w:rsid w:val="199A6DAC"/>
    <w:rsid w:val="199C0390"/>
    <w:rsid w:val="199C2ABC"/>
    <w:rsid w:val="199C4678"/>
    <w:rsid w:val="199FFBA7"/>
    <w:rsid w:val="19A24156"/>
    <w:rsid w:val="19A5EEAC"/>
    <w:rsid w:val="19A687C8"/>
    <w:rsid w:val="19AA70DD"/>
    <w:rsid w:val="19AA977B"/>
    <w:rsid w:val="19ACB74C"/>
    <w:rsid w:val="19AE8B00"/>
    <w:rsid w:val="19B03C99"/>
    <w:rsid w:val="19B5D5B9"/>
    <w:rsid w:val="19BB08F8"/>
    <w:rsid w:val="19BC43E3"/>
    <w:rsid w:val="19BCDD3C"/>
    <w:rsid w:val="19BF1C6B"/>
    <w:rsid w:val="19C33BBA"/>
    <w:rsid w:val="19C39783"/>
    <w:rsid w:val="19C47462"/>
    <w:rsid w:val="19C578B4"/>
    <w:rsid w:val="19C64D57"/>
    <w:rsid w:val="19CA1DF1"/>
    <w:rsid w:val="19CBEB0A"/>
    <w:rsid w:val="19CD7F54"/>
    <w:rsid w:val="19D29762"/>
    <w:rsid w:val="19D49B57"/>
    <w:rsid w:val="19D68E84"/>
    <w:rsid w:val="19D6C2B4"/>
    <w:rsid w:val="19DA2FFA"/>
    <w:rsid w:val="19DA40E0"/>
    <w:rsid w:val="19DB6EB7"/>
    <w:rsid w:val="19DBEAFD"/>
    <w:rsid w:val="19E2BC5D"/>
    <w:rsid w:val="19E87105"/>
    <w:rsid w:val="19E8B44A"/>
    <w:rsid w:val="19E91889"/>
    <w:rsid w:val="19EA5BBE"/>
    <w:rsid w:val="19EBC364"/>
    <w:rsid w:val="19EE68C0"/>
    <w:rsid w:val="19F09B69"/>
    <w:rsid w:val="19F0FA5B"/>
    <w:rsid w:val="19F5D4F4"/>
    <w:rsid w:val="19F7DF82"/>
    <w:rsid w:val="19F93AA0"/>
    <w:rsid w:val="19FA9EC7"/>
    <w:rsid w:val="19FB202C"/>
    <w:rsid w:val="19FB626D"/>
    <w:rsid w:val="1A0014D0"/>
    <w:rsid w:val="1A0245FF"/>
    <w:rsid w:val="1A02A4BF"/>
    <w:rsid w:val="1A02DD9F"/>
    <w:rsid w:val="1A041DAD"/>
    <w:rsid w:val="1A05FE58"/>
    <w:rsid w:val="1A06D63D"/>
    <w:rsid w:val="1A081797"/>
    <w:rsid w:val="1A085553"/>
    <w:rsid w:val="1A0BD47E"/>
    <w:rsid w:val="1A0C3808"/>
    <w:rsid w:val="1A0D036E"/>
    <w:rsid w:val="1A0E26F5"/>
    <w:rsid w:val="1A10A6CC"/>
    <w:rsid w:val="1A12BBF9"/>
    <w:rsid w:val="1A13DD0B"/>
    <w:rsid w:val="1A1920A9"/>
    <w:rsid w:val="1A1BBA3F"/>
    <w:rsid w:val="1A1E649E"/>
    <w:rsid w:val="1A227C57"/>
    <w:rsid w:val="1A285F61"/>
    <w:rsid w:val="1A29CFD0"/>
    <w:rsid w:val="1A2B0385"/>
    <w:rsid w:val="1A2C6F9D"/>
    <w:rsid w:val="1A300EF8"/>
    <w:rsid w:val="1A34B3D3"/>
    <w:rsid w:val="1A3A2A3D"/>
    <w:rsid w:val="1A3A4B46"/>
    <w:rsid w:val="1A3A7F85"/>
    <w:rsid w:val="1A3B81EF"/>
    <w:rsid w:val="1A41A503"/>
    <w:rsid w:val="1A41FADF"/>
    <w:rsid w:val="1A4506E5"/>
    <w:rsid w:val="1A471DA1"/>
    <w:rsid w:val="1A4723F1"/>
    <w:rsid w:val="1A485A08"/>
    <w:rsid w:val="1A48DD1A"/>
    <w:rsid w:val="1A491B41"/>
    <w:rsid w:val="1A499AA7"/>
    <w:rsid w:val="1A4A49EA"/>
    <w:rsid w:val="1A4AC062"/>
    <w:rsid w:val="1A53D411"/>
    <w:rsid w:val="1A54DF09"/>
    <w:rsid w:val="1A584E47"/>
    <w:rsid w:val="1A5CA622"/>
    <w:rsid w:val="1A5DB570"/>
    <w:rsid w:val="1A628992"/>
    <w:rsid w:val="1A6642A6"/>
    <w:rsid w:val="1A669F73"/>
    <w:rsid w:val="1A681DAA"/>
    <w:rsid w:val="1A6A115C"/>
    <w:rsid w:val="1A6E65C9"/>
    <w:rsid w:val="1A6EA8AF"/>
    <w:rsid w:val="1A734602"/>
    <w:rsid w:val="1A772C87"/>
    <w:rsid w:val="1A7F3DF3"/>
    <w:rsid w:val="1A80DB7D"/>
    <w:rsid w:val="1A82E01C"/>
    <w:rsid w:val="1A848DC7"/>
    <w:rsid w:val="1A917593"/>
    <w:rsid w:val="1A91E751"/>
    <w:rsid w:val="1A938AFD"/>
    <w:rsid w:val="1A95E13F"/>
    <w:rsid w:val="1A96420A"/>
    <w:rsid w:val="1A96E20D"/>
    <w:rsid w:val="1A987701"/>
    <w:rsid w:val="1A989298"/>
    <w:rsid w:val="1A9AA442"/>
    <w:rsid w:val="1A9EFD3C"/>
    <w:rsid w:val="1AA03DB1"/>
    <w:rsid w:val="1AA16C4F"/>
    <w:rsid w:val="1AA4094F"/>
    <w:rsid w:val="1AA93560"/>
    <w:rsid w:val="1AAB7BFC"/>
    <w:rsid w:val="1AB04B93"/>
    <w:rsid w:val="1AB6D39D"/>
    <w:rsid w:val="1AB7E270"/>
    <w:rsid w:val="1AB9E42D"/>
    <w:rsid w:val="1ABA9895"/>
    <w:rsid w:val="1ABD0085"/>
    <w:rsid w:val="1AC02E89"/>
    <w:rsid w:val="1AC366FB"/>
    <w:rsid w:val="1AC7248D"/>
    <w:rsid w:val="1AC7605C"/>
    <w:rsid w:val="1ACA39CB"/>
    <w:rsid w:val="1ACD9389"/>
    <w:rsid w:val="1AD05DF2"/>
    <w:rsid w:val="1AD0BC72"/>
    <w:rsid w:val="1AD1727C"/>
    <w:rsid w:val="1AD219BC"/>
    <w:rsid w:val="1AD5576D"/>
    <w:rsid w:val="1AD6EB54"/>
    <w:rsid w:val="1AD79FA8"/>
    <w:rsid w:val="1AD9271A"/>
    <w:rsid w:val="1ADAF356"/>
    <w:rsid w:val="1ADD6FC8"/>
    <w:rsid w:val="1ADE8563"/>
    <w:rsid w:val="1ADFDBAA"/>
    <w:rsid w:val="1AE34B01"/>
    <w:rsid w:val="1AE43203"/>
    <w:rsid w:val="1AE52FAA"/>
    <w:rsid w:val="1AE53D3A"/>
    <w:rsid w:val="1AE5D149"/>
    <w:rsid w:val="1AEDB405"/>
    <w:rsid w:val="1AEEAB98"/>
    <w:rsid w:val="1AF046E2"/>
    <w:rsid w:val="1AF3F7F2"/>
    <w:rsid w:val="1AF49B3C"/>
    <w:rsid w:val="1AFA626A"/>
    <w:rsid w:val="1AFB71D5"/>
    <w:rsid w:val="1AFC5B39"/>
    <w:rsid w:val="1AFD5195"/>
    <w:rsid w:val="1AFE099D"/>
    <w:rsid w:val="1B007DA2"/>
    <w:rsid w:val="1B06FE0C"/>
    <w:rsid w:val="1B085B74"/>
    <w:rsid w:val="1B09FCCF"/>
    <w:rsid w:val="1B0ABF05"/>
    <w:rsid w:val="1B0E3C59"/>
    <w:rsid w:val="1B0F3B23"/>
    <w:rsid w:val="1B16C181"/>
    <w:rsid w:val="1B1BFC5A"/>
    <w:rsid w:val="1B1C29C6"/>
    <w:rsid w:val="1B1C9EA2"/>
    <w:rsid w:val="1B1EFF40"/>
    <w:rsid w:val="1B217996"/>
    <w:rsid w:val="1B23AAAA"/>
    <w:rsid w:val="1B27B4E0"/>
    <w:rsid w:val="1B2C0DFD"/>
    <w:rsid w:val="1B2D7693"/>
    <w:rsid w:val="1B349258"/>
    <w:rsid w:val="1B3B187F"/>
    <w:rsid w:val="1B3B2103"/>
    <w:rsid w:val="1B3BA8A4"/>
    <w:rsid w:val="1B3C12E1"/>
    <w:rsid w:val="1B4014DC"/>
    <w:rsid w:val="1B402CF7"/>
    <w:rsid w:val="1B44B711"/>
    <w:rsid w:val="1B463ACB"/>
    <w:rsid w:val="1B4965A9"/>
    <w:rsid w:val="1B4AA85F"/>
    <w:rsid w:val="1B4C65D9"/>
    <w:rsid w:val="1B4F93C8"/>
    <w:rsid w:val="1B52B6A6"/>
    <w:rsid w:val="1B548FA3"/>
    <w:rsid w:val="1B55FB0C"/>
    <w:rsid w:val="1B5ACA73"/>
    <w:rsid w:val="1B6118AA"/>
    <w:rsid w:val="1B617407"/>
    <w:rsid w:val="1B65B98D"/>
    <w:rsid w:val="1B66185C"/>
    <w:rsid w:val="1B6D803B"/>
    <w:rsid w:val="1B700D75"/>
    <w:rsid w:val="1B78322D"/>
    <w:rsid w:val="1B795D25"/>
    <w:rsid w:val="1B80E218"/>
    <w:rsid w:val="1B8DBEFF"/>
    <w:rsid w:val="1B8E42FB"/>
    <w:rsid w:val="1B8E517F"/>
    <w:rsid w:val="1B8F403F"/>
    <w:rsid w:val="1B927E74"/>
    <w:rsid w:val="1B9381B5"/>
    <w:rsid w:val="1B955CD0"/>
    <w:rsid w:val="1B96D172"/>
    <w:rsid w:val="1B978F1A"/>
    <w:rsid w:val="1B9B0F43"/>
    <w:rsid w:val="1B9ED26F"/>
    <w:rsid w:val="1BA24F39"/>
    <w:rsid w:val="1BA3B04E"/>
    <w:rsid w:val="1BA46795"/>
    <w:rsid w:val="1BA89AC6"/>
    <w:rsid w:val="1BA923D1"/>
    <w:rsid w:val="1BA96025"/>
    <w:rsid w:val="1BAD3BE6"/>
    <w:rsid w:val="1BB674A9"/>
    <w:rsid w:val="1BBA5F09"/>
    <w:rsid w:val="1BBABA4B"/>
    <w:rsid w:val="1BBB7960"/>
    <w:rsid w:val="1BBD7F60"/>
    <w:rsid w:val="1BC17522"/>
    <w:rsid w:val="1BC1AFED"/>
    <w:rsid w:val="1BC9887F"/>
    <w:rsid w:val="1BCBDFF5"/>
    <w:rsid w:val="1BCC1CA4"/>
    <w:rsid w:val="1BD6DEA0"/>
    <w:rsid w:val="1BDDF4DE"/>
    <w:rsid w:val="1BE00009"/>
    <w:rsid w:val="1BE10407"/>
    <w:rsid w:val="1BE1A5EA"/>
    <w:rsid w:val="1BE205D2"/>
    <w:rsid w:val="1BEB0518"/>
    <w:rsid w:val="1BEB1499"/>
    <w:rsid w:val="1BED37A5"/>
    <w:rsid w:val="1BF00235"/>
    <w:rsid w:val="1BF126DF"/>
    <w:rsid w:val="1BF1494B"/>
    <w:rsid w:val="1BF1E92A"/>
    <w:rsid w:val="1BF395F9"/>
    <w:rsid w:val="1BF62A03"/>
    <w:rsid w:val="1BF921DA"/>
    <w:rsid w:val="1BF95B3F"/>
    <w:rsid w:val="1BFCB3A2"/>
    <w:rsid w:val="1BFE45BA"/>
    <w:rsid w:val="1BFFB381"/>
    <w:rsid w:val="1C04EA01"/>
    <w:rsid w:val="1C0BA97F"/>
    <w:rsid w:val="1C0C0324"/>
    <w:rsid w:val="1C0DCFE4"/>
    <w:rsid w:val="1C0E4544"/>
    <w:rsid w:val="1C0F243A"/>
    <w:rsid w:val="1C0F84D3"/>
    <w:rsid w:val="1C10DCCD"/>
    <w:rsid w:val="1C1182FF"/>
    <w:rsid w:val="1C137DD3"/>
    <w:rsid w:val="1C164EC4"/>
    <w:rsid w:val="1C16DFE1"/>
    <w:rsid w:val="1C1B7646"/>
    <w:rsid w:val="1C1D3040"/>
    <w:rsid w:val="1C1DB175"/>
    <w:rsid w:val="1C1F62A5"/>
    <w:rsid w:val="1C24064C"/>
    <w:rsid w:val="1C24CAC1"/>
    <w:rsid w:val="1C289307"/>
    <w:rsid w:val="1C291247"/>
    <w:rsid w:val="1C2A6C65"/>
    <w:rsid w:val="1C2C6E85"/>
    <w:rsid w:val="1C331600"/>
    <w:rsid w:val="1C358C63"/>
    <w:rsid w:val="1C36E093"/>
    <w:rsid w:val="1C386A45"/>
    <w:rsid w:val="1C39F917"/>
    <w:rsid w:val="1C3C113B"/>
    <w:rsid w:val="1C3D6527"/>
    <w:rsid w:val="1C40D84A"/>
    <w:rsid w:val="1C4847F7"/>
    <w:rsid w:val="1C4D6BC1"/>
    <w:rsid w:val="1C4F6DFA"/>
    <w:rsid w:val="1C522A41"/>
    <w:rsid w:val="1C524358"/>
    <w:rsid w:val="1C557CE5"/>
    <w:rsid w:val="1C5A27E2"/>
    <w:rsid w:val="1C5ABE34"/>
    <w:rsid w:val="1C5D34CF"/>
    <w:rsid w:val="1C636681"/>
    <w:rsid w:val="1C64DF18"/>
    <w:rsid w:val="1C6F01EC"/>
    <w:rsid w:val="1C76921D"/>
    <w:rsid w:val="1C76F7B6"/>
    <w:rsid w:val="1C77D918"/>
    <w:rsid w:val="1C795692"/>
    <w:rsid w:val="1C7CB698"/>
    <w:rsid w:val="1C7E278F"/>
    <w:rsid w:val="1C7FE6C9"/>
    <w:rsid w:val="1C8099F8"/>
    <w:rsid w:val="1C80B721"/>
    <w:rsid w:val="1C82140D"/>
    <w:rsid w:val="1C8307C8"/>
    <w:rsid w:val="1C83A3CA"/>
    <w:rsid w:val="1C83C0C4"/>
    <w:rsid w:val="1C8A054D"/>
    <w:rsid w:val="1C8DFF9D"/>
    <w:rsid w:val="1C907085"/>
    <w:rsid w:val="1C910F65"/>
    <w:rsid w:val="1C93A93E"/>
    <w:rsid w:val="1C94050A"/>
    <w:rsid w:val="1C96E232"/>
    <w:rsid w:val="1C97B88C"/>
    <w:rsid w:val="1C98E1CE"/>
    <w:rsid w:val="1C9AA172"/>
    <w:rsid w:val="1C9D5F3D"/>
    <w:rsid w:val="1C9DC04E"/>
    <w:rsid w:val="1C9E9C25"/>
    <w:rsid w:val="1C9FB943"/>
    <w:rsid w:val="1CA0E69C"/>
    <w:rsid w:val="1CA5617C"/>
    <w:rsid w:val="1CA965B2"/>
    <w:rsid w:val="1CAD0748"/>
    <w:rsid w:val="1CAF8704"/>
    <w:rsid w:val="1CB0620B"/>
    <w:rsid w:val="1CB53593"/>
    <w:rsid w:val="1CB689A9"/>
    <w:rsid w:val="1CB6FAAF"/>
    <w:rsid w:val="1CB6FFC8"/>
    <w:rsid w:val="1CBAEB82"/>
    <w:rsid w:val="1CBCC619"/>
    <w:rsid w:val="1CBE916A"/>
    <w:rsid w:val="1CBEBE58"/>
    <w:rsid w:val="1CBF20FD"/>
    <w:rsid w:val="1CC5FFCF"/>
    <w:rsid w:val="1CC663E8"/>
    <w:rsid w:val="1CC67DB5"/>
    <w:rsid w:val="1CC90F6A"/>
    <w:rsid w:val="1CCCE47E"/>
    <w:rsid w:val="1CD4D1DE"/>
    <w:rsid w:val="1CD4EEAF"/>
    <w:rsid w:val="1CD6C2C9"/>
    <w:rsid w:val="1CD7DC38"/>
    <w:rsid w:val="1CD82DDD"/>
    <w:rsid w:val="1CD87F22"/>
    <w:rsid w:val="1CD8C76C"/>
    <w:rsid w:val="1CD8CAEF"/>
    <w:rsid w:val="1CD8D022"/>
    <w:rsid w:val="1CDFE252"/>
    <w:rsid w:val="1CE15EFF"/>
    <w:rsid w:val="1CE366F7"/>
    <w:rsid w:val="1CE560C1"/>
    <w:rsid w:val="1CE566B0"/>
    <w:rsid w:val="1CE7366D"/>
    <w:rsid w:val="1CEAA65E"/>
    <w:rsid w:val="1CEB99F3"/>
    <w:rsid w:val="1CECC3AA"/>
    <w:rsid w:val="1CF05770"/>
    <w:rsid w:val="1CF35237"/>
    <w:rsid w:val="1CF42ED8"/>
    <w:rsid w:val="1CF63579"/>
    <w:rsid w:val="1CFE9865"/>
    <w:rsid w:val="1D00DC28"/>
    <w:rsid w:val="1D016B33"/>
    <w:rsid w:val="1D02EF9F"/>
    <w:rsid w:val="1D0328EF"/>
    <w:rsid w:val="1D045E90"/>
    <w:rsid w:val="1D07FE24"/>
    <w:rsid w:val="1D0B9EF5"/>
    <w:rsid w:val="1D0D81C5"/>
    <w:rsid w:val="1D0E8DDD"/>
    <w:rsid w:val="1D108229"/>
    <w:rsid w:val="1D15D549"/>
    <w:rsid w:val="1D1680E9"/>
    <w:rsid w:val="1D1989DC"/>
    <w:rsid w:val="1D1A4C25"/>
    <w:rsid w:val="1D1DF5C4"/>
    <w:rsid w:val="1D235C2D"/>
    <w:rsid w:val="1D2803C1"/>
    <w:rsid w:val="1D295499"/>
    <w:rsid w:val="1D2E63CE"/>
    <w:rsid w:val="1D2F18D3"/>
    <w:rsid w:val="1D2F1C44"/>
    <w:rsid w:val="1D305214"/>
    <w:rsid w:val="1D312917"/>
    <w:rsid w:val="1D31F88C"/>
    <w:rsid w:val="1D397D96"/>
    <w:rsid w:val="1D4018E6"/>
    <w:rsid w:val="1D4037A7"/>
    <w:rsid w:val="1D407FF9"/>
    <w:rsid w:val="1D44AB8F"/>
    <w:rsid w:val="1D48DD08"/>
    <w:rsid w:val="1D520EE7"/>
    <w:rsid w:val="1D5323D2"/>
    <w:rsid w:val="1D54D77A"/>
    <w:rsid w:val="1D56698A"/>
    <w:rsid w:val="1D574A69"/>
    <w:rsid w:val="1D5EEE8B"/>
    <w:rsid w:val="1D608E4C"/>
    <w:rsid w:val="1D60A214"/>
    <w:rsid w:val="1D62E072"/>
    <w:rsid w:val="1D646069"/>
    <w:rsid w:val="1D681365"/>
    <w:rsid w:val="1D691C46"/>
    <w:rsid w:val="1D699297"/>
    <w:rsid w:val="1D6EE168"/>
    <w:rsid w:val="1D70CE32"/>
    <w:rsid w:val="1D73F85F"/>
    <w:rsid w:val="1D758736"/>
    <w:rsid w:val="1D761413"/>
    <w:rsid w:val="1D76C9C2"/>
    <w:rsid w:val="1D76EA0A"/>
    <w:rsid w:val="1D775C4F"/>
    <w:rsid w:val="1D7B372F"/>
    <w:rsid w:val="1D7B8673"/>
    <w:rsid w:val="1D7CBB0D"/>
    <w:rsid w:val="1D801B8F"/>
    <w:rsid w:val="1D851F65"/>
    <w:rsid w:val="1D8BB01B"/>
    <w:rsid w:val="1D8C0C0E"/>
    <w:rsid w:val="1D932475"/>
    <w:rsid w:val="1D9330B7"/>
    <w:rsid w:val="1D958D27"/>
    <w:rsid w:val="1D95D82F"/>
    <w:rsid w:val="1D98C95D"/>
    <w:rsid w:val="1D99847B"/>
    <w:rsid w:val="1D9A341D"/>
    <w:rsid w:val="1D9C1FB1"/>
    <w:rsid w:val="1D9D0E31"/>
    <w:rsid w:val="1D9E4035"/>
    <w:rsid w:val="1DA16A0E"/>
    <w:rsid w:val="1DA35509"/>
    <w:rsid w:val="1DA49709"/>
    <w:rsid w:val="1DA5870C"/>
    <w:rsid w:val="1DA59F5C"/>
    <w:rsid w:val="1DA9EC05"/>
    <w:rsid w:val="1DABE61E"/>
    <w:rsid w:val="1DB188C7"/>
    <w:rsid w:val="1DB35969"/>
    <w:rsid w:val="1DB633D7"/>
    <w:rsid w:val="1DB7F2F9"/>
    <w:rsid w:val="1DB8C005"/>
    <w:rsid w:val="1DB91EA5"/>
    <w:rsid w:val="1DB9AB8B"/>
    <w:rsid w:val="1DBA78DC"/>
    <w:rsid w:val="1DC092E2"/>
    <w:rsid w:val="1DC20B36"/>
    <w:rsid w:val="1DC41534"/>
    <w:rsid w:val="1DC5F100"/>
    <w:rsid w:val="1DC6FC61"/>
    <w:rsid w:val="1DD00D84"/>
    <w:rsid w:val="1DD13B3F"/>
    <w:rsid w:val="1DD2D59B"/>
    <w:rsid w:val="1DD79ADC"/>
    <w:rsid w:val="1DE04050"/>
    <w:rsid w:val="1DE5AACB"/>
    <w:rsid w:val="1DF12E34"/>
    <w:rsid w:val="1DF269D1"/>
    <w:rsid w:val="1DF645BF"/>
    <w:rsid w:val="1DFD7B3F"/>
    <w:rsid w:val="1DFE2C4B"/>
    <w:rsid w:val="1DFE564A"/>
    <w:rsid w:val="1DFEFA7E"/>
    <w:rsid w:val="1E0542EF"/>
    <w:rsid w:val="1E078632"/>
    <w:rsid w:val="1E09502E"/>
    <w:rsid w:val="1E0A160F"/>
    <w:rsid w:val="1E0ADBEB"/>
    <w:rsid w:val="1E0BC116"/>
    <w:rsid w:val="1E0F6721"/>
    <w:rsid w:val="1E0F9647"/>
    <w:rsid w:val="1E101F8E"/>
    <w:rsid w:val="1E16897B"/>
    <w:rsid w:val="1E1A7D79"/>
    <w:rsid w:val="1E1BAD1C"/>
    <w:rsid w:val="1E1BD95C"/>
    <w:rsid w:val="1E248DA5"/>
    <w:rsid w:val="1E2835BF"/>
    <w:rsid w:val="1E29D304"/>
    <w:rsid w:val="1E2E3872"/>
    <w:rsid w:val="1E2E9AA8"/>
    <w:rsid w:val="1E2EA1FF"/>
    <w:rsid w:val="1E32165B"/>
    <w:rsid w:val="1E323B69"/>
    <w:rsid w:val="1E3252E7"/>
    <w:rsid w:val="1E331297"/>
    <w:rsid w:val="1E362051"/>
    <w:rsid w:val="1E370AFF"/>
    <w:rsid w:val="1E393AD3"/>
    <w:rsid w:val="1E3EFD5B"/>
    <w:rsid w:val="1E3F5363"/>
    <w:rsid w:val="1E41A4BF"/>
    <w:rsid w:val="1E427ACB"/>
    <w:rsid w:val="1E44A85E"/>
    <w:rsid w:val="1E45E2AD"/>
    <w:rsid w:val="1E4B8D6A"/>
    <w:rsid w:val="1E4C4DE2"/>
    <w:rsid w:val="1E4D0529"/>
    <w:rsid w:val="1E4D2853"/>
    <w:rsid w:val="1E4D94D5"/>
    <w:rsid w:val="1E4E5664"/>
    <w:rsid w:val="1E4FC9BD"/>
    <w:rsid w:val="1E50C435"/>
    <w:rsid w:val="1E511932"/>
    <w:rsid w:val="1E520646"/>
    <w:rsid w:val="1E554ABF"/>
    <w:rsid w:val="1E59AE4F"/>
    <w:rsid w:val="1E5A6612"/>
    <w:rsid w:val="1E5C802E"/>
    <w:rsid w:val="1E5DA883"/>
    <w:rsid w:val="1E5EA42D"/>
    <w:rsid w:val="1E63B515"/>
    <w:rsid w:val="1E658AF7"/>
    <w:rsid w:val="1E65A4C4"/>
    <w:rsid w:val="1E674777"/>
    <w:rsid w:val="1E6812B6"/>
    <w:rsid w:val="1E68B873"/>
    <w:rsid w:val="1E6B50A7"/>
    <w:rsid w:val="1E6D5EA4"/>
    <w:rsid w:val="1E6D9EBF"/>
    <w:rsid w:val="1E718266"/>
    <w:rsid w:val="1E71EBC3"/>
    <w:rsid w:val="1E77CD66"/>
    <w:rsid w:val="1E783D55"/>
    <w:rsid w:val="1E7896F1"/>
    <w:rsid w:val="1E78DB19"/>
    <w:rsid w:val="1E79E6DB"/>
    <w:rsid w:val="1E7CFCBE"/>
    <w:rsid w:val="1E862081"/>
    <w:rsid w:val="1E87D952"/>
    <w:rsid w:val="1E88384B"/>
    <w:rsid w:val="1E8C978E"/>
    <w:rsid w:val="1E91684B"/>
    <w:rsid w:val="1E931027"/>
    <w:rsid w:val="1E956293"/>
    <w:rsid w:val="1E963E5F"/>
    <w:rsid w:val="1E9A5645"/>
    <w:rsid w:val="1EA1C8A0"/>
    <w:rsid w:val="1EA315D0"/>
    <w:rsid w:val="1EA31771"/>
    <w:rsid w:val="1EA38C99"/>
    <w:rsid w:val="1EA4E9A8"/>
    <w:rsid w:val="1EA64DDE"/>
    <w:rsid w:val="1EA87C8C"/>
    <w:rsid w:val="1EA92C72"/>
    <w:rsid w:val="1EAA012A"/>
    <w:rsid w:val="1EAA9D5C"/>
    <w:rsid w:val="1EADE533"/>
    <w:rsid w:val="1EAE9882"/>
    <w:rsid w:val="1EB3503D"/>
    <w:rsid w:val="1EB51D8F"/>
    <w:rsid w:val="1EB9DD8A"/>
    <w:rsid w:val="1EBA4541"/>
    <w:rsid w:val="1EBC566C"/>
    <w:rsid w:val="1EC1006F"/>
    <w:rsid w:val="1EC13590"/>
    <w:rsid w:val="1EC25795"/>
    <w:rsid w:val="1EC2902F"/>
    <w:rsid w:val="1EC35AD7"/>
    <w:rsid w:val="1EC40154"/>
    <w:rsid w:val="1EC4EE7C"/>
    <w:rsid w:val="1EC75D52"/>
    <w:rsid w:val="1EC9AD62"/>
    <w:rsid w:val="1ECAD5EB"/>
    <w:rsid w:val="1ECB3CE6"/>
    <w:rsid w:val="1ECE8950"/>
    <w:rsid w:val="1EDBD3C6"/>
    <w:rsid w:val="1EDC0857"/>
    <w:rsid w:val="1EDF1603"/>
    <w:rsid w:val="1EE3AF1D"/>
    <w:rsid w:val="1EE41FFF"/>
    <w:rsid w:val="1EEA607F"/>
    <w:rsid w:val="1EED42A0"/>
    <w:rsid w:val="1EEFF4FD"/>
    <w:rsid w:val="1EF49210"/>
    <w:rsid w:val="1EF4F575"/>
    <w:rsid w:val="1EFACA45"/>
    <w:rsid w:val="1EFC4F42"/>
    <w:rsid w:val="1EFECC24"/>
    <w:rsid w:val="1F004E87"/>
    <w:rsid w:val="1F03179F"/>
    <w:rsid w:val="1F0B8696"/>
    <w:rsid w:val="1F0CCC82"/>
    <w:rsid w:val="1F0D1663"/>
    <w:rsid w:val="1F0E15D9"/>
    <w:rsid w:val="1F0EDCA2"/>
    <w:rsid w:val="1F106E1C"/>
    <w:rsid w:val="1F10FB2B"/>
    <w:rsid w:val="1F114631"/>
    <w:rsid w:val="1F17BCDB"/>
    <w:rsid w:val="1F1A3312"/>
    <w:rsid w:val="1F1B9B04"/>
    <w:rsid w:val="1F212A5E"/>
    <w:rsid w:val="1F215C57"/>
    <w:rsid w:val="1F227008"/>
    <w:rsid w:val="1F23071B"/>
    <w:rsid w:val="1F25797B"/>
    <w:rsid w:val="1F2A1BC9"/>
    <w:rsid w:val="1F2B9551"/>
    <w:rsid w:val="1F2FAE11"/>
    <w:rsid w:val="1F31676D"/>
    <w:rsid w:val="1F3B3ACF"/>
    <w:rsid w:val="1F3D7A63"/>
    <w:rsid w:val="1F4183D0"/>
    <w:rsid w:val="1F449648"/>
    <w:rsid w:val="1F46A849"/>
    <w:rsid w:val="1F46EE77"/>
    <w:rsid w:val="1F480268"/>
    <w:rsid w:val="1F497EC9"/>
    <w:rsid w:val="1F4A7F65"/>
    <w:rsid w:val="1F4B6598"/>
    <w:rsid w:val="1F5196D7"/>
    <w:rsid w:val="1F52252B"/>
    <w:rsid w:val="1F5590D4"/>
    <w:rsid w:val="1F56E046"/>
    <w:rsid w:val="1F5C2D1B"/>
    <w:rsid w:val="1F6047B5"/>
    <w:rsid w:val="1F622DD4"/>
    <w:rsid w:val="1F639E9C"/>
    <w:rsid w:val="1F6820DD"/>
    <w:rsid w:val="1F6827B3"/>
    <w:rsid w:val="1F689891"/>
    <w:rsid w:val="1F6A3E1C"/>
    <w:rsid w:val="1F7038D1"/>
    <w:rsid w:val="1F712122"/>
    <w:rsid w:val="1F722C00"/>
    <w:rsid w:val="1F76B899"/>
    <w:rsid w:val="1F7846A0"/>
    <w:rsid w:val="1F794033"/>
    <w:rsid w:val="1F7B05D0"/>
    <w:rsid w:val="1F7B83EC"/>
    <w:rsid w:val="1F7F194B"/>
    <w:rsid w:val="1F809ADC"/>
    <w:rsid w:val="1F835433"/>
    <w:rsid w:val="1F87A429"/>
    <w:rsid w:val="1F8B8CAD"/>
    <w:rsid w:val="1F8C5F1D"/>
    <w:rsid w:val="1F95A2B4"/>
    <w:rsid w:val="1F9832DA"/>
    <w:rsid w:val="1F98F22B"/>
    <w:rsid w:val="1F9AD700"/>
    <w:rsid w:val="1F9C16EB"/>
    <w:rsid w:val="1F9CA777"/>
    <w:rsid w:val="1F9DA127"/>
    <w:rsid w:val="1FA1BA6C"/>
    <w:rsid w:val="1FA3857D"/>
    <w:rsid w:val="1FA70F81"/>
    <w:rsid w:val="1FA730C2"/>
    <w:rsid w:val="1FA9107C"/>
    <w:rsid w:val="1FAA4538"/>
    <w:rsid w:val="1FADF318"/>
    <w:rsid w:val="1FAF09A0"/>
    <w:rsid w:val="1FB26341"/>
    <w:rsid w:val="1FB27925"/>
    <w:rsid w:val="1FB344F6"/>
    <w:rsid w:val="1FBAE42F"/>
    <w:rsid w:val="1FBBB00C"/>
    <w:rsid w:val="1FBC1914"/>
    <w:rsid w:val="1FBD0A79"/>
    <w:rsid w:val="1FC553B4"/>
    <w:rsid w:val="1FC6E647"/>
    <w:rsid w:val="1FC74445"/>
    <w:rsid w:val="1FC7B00E"/>
    <w:rsid w:val="1FCFFFBB"/>
    <w:rsid w:val="1FD2BBAD"/>
    <w:rsid w:val="1FD481AA"/>
    <w:rsid w:val="1FD6FA73"/>
    <w:rsid w:val="1FD7EC28"/>
    <w:rsid w:val="1FD893FA"/>
    <w:rsid w:val="1FDF18BE"/>
    <w:rsid w:val="1FE6A55F"/>
    <w:rsid w:val="1FE8C7AD"/>
    <w:rsid w:val="1FEACB32"/>
    <w:rsid w:val="1FF0C3E6"/>
    <w:rsid w:val="1FF0EA41"/>
    <w:rsid w:val="1FF1071B"/>
    <w:rsid w:val="1FF3599D"/>
    <w:rsid w:val="1FF6B649"/>
    <w:rsid w:val="1FF81101"/>
    <w:rsid w:val="1FF9E2FF"/>
    <w:rsid w:val="1FFA3CA4"/>
    <w:rsid w:val="1FFA64A3"/>
    <w:rsid w:val="1FFAC72F"/>
    <w:rsid w:val="1FFAD7DA"/>
    <w:rsid w:val="1FFFAF04"/>
    <w:rsid w:val="200066F5"/>
    <w:rsid w:val="20006893"/>
    <w:rsid w:val="20011D54"/>
    <w:rsid w:val="20072C2F"/>
    <w:rsid w:val="2012E59B"/>
    <w:rsid w:val="2015254B"/>
    <w:rsid w:val="20164785"/>
    <w:rsid w:val="2016F555"/>
    <w:rsid w:val="201B1A47"/>
    <w:rsid w:val="201CFFE1"/>
    <w:rsid w:val="202043AA"/>
    <w:rsid w:val="202232DD"/>
    <w:rsid w:val="20234E80"/>
    <w:rsid w:val="202449BF"/>
    <w:rsid w:val="202486E8"/>
    <w:rsid w:val="20251464"/>
    <w:rsid w:val="20279EAE"/>
    <w:rsid w:val="2029C8EF"/>
    <w:rsid w:val="202A9724"/>
    <w:rsid w:val="202AE349"/>
    <w:rsid w:val="202F3AF6"/>
    <w:rsid w:val="20320EC0"/>
    <w:rsid w:val="20332259"/>
    <w:rsid w:val="20352B27"/>
    <w:rsid w:val="204130E4"/>
    <w:rsid w:val="20413410"/>
    <w:rsid w:val="204139E8"/>
    <w:rsid w:val="2041885B"/>
    <w:rsid w:val="2043E759"/>
    <w:rsid w:val="204556F1"/>
    <w:rsid w:val="20476B8D"/>
    <w:rsid w:val="20480C69"/>
    <w:rsid w:val="20486D8D"/>
    <w:rsid w:val="204B3D3C"/>
    <w:rsid w:val="204CED93"/>
    <w:rsid w:val="204D6CCE"/>
    <w:rsid w:val="204F1EE0"/>
    <w:rsid w:val="20500CAA"/>
    <w:rsid w:val="20504B3A"/>
    <w:rsid w:val="2050A7EC"/>
    <w:rsid w:val="205355F0"/>
    <w:rsid w:val="20575D9F"/>
    <w:rsid w:val="20576DD6"/>
    <w:rsid w:val="205B6126"/>
    <w:rsid w:val="205C596A"/>
    <w:rsid w:val="2061ACCC"/>
    <w:rsid w:val="20630630"/>
    <w:rsid w:val="2064B054"/>
    <w:rsid w:val="20653E93"/>
    <w:rsid w:val="2066E828"/>
    <w:rsid w:val="20673BC5"/>
    <w:rsid w:val="206DDC81"/>
    <w:rsid w:val="2078AD9D"/>
    <w:rsid w:val="2079D6B1"/>
    <w:rsid w:val="207C804F"/>
    <w:rsid w:val="207C9CD7"/>
    <w:rsid w:val="20808C65"/>
    <w:rsid w:val="2080A8EF"/>
    <w:rsid w:val="2085EB17"/>
    <w:rsid w:val="20862729"/>
    <w:rsid w:val="208708DE"/>
    <w:rsid w:val="2089F00F"/>
    <w:rsid w:val="208A322D"/>
    <w:rsid w:val="208F93DA"/>
    <w:rsid w:val="2091FEC5"/>
    <w:rsid w:val="2092C989"/>
    <w:rsid w:val="209608C9"/>
    <w:rsid w:val="209A21B9"/>
    <w:rsid w:val="209B8A8F"/>
    <w:rsid w:val="20A08A3F"/>
    <w:rsid w:val="20A2E573"/>
    <w:rsid w:val="20A3E57A"/>
    <w:rsid w:val="20A46F7E"/>
    <w:rsid w:val="20A5C9AD"/>
    <w:rsid w:val="20ABC1CA"/>
    <w:rsid w:val="20AC5BAC"/>
    <w:rsid w:val="20B0C7EF"/>
    <w:rsid w:val="20B17DE6"/>
    <w:rsid w:val="20B1A76C"/>
    <w:rsid w:val="20B40293"/>
    <w:rsid w:val="20B5EE32"/>
    <w:rsid w:val="20B70240"/>
    <w:rsid w:val="20B82C00"/>
    <w:rsid w:val="20B833FB"/>
    <w:rsid w:val="20B90B8D"/>
    <w:rsid w:val="20BC19FB"/>
    <w:rsid w:val="20BED77C"/>
    <w:rsid w:val="20BEEB8C"/>
    <w:rsid w:val="20C26160"/>
    <w:rsid w:val="20C323B9"/>
    <w:rsid w:val="20C73D21"/>
    <w:rsid w:val="20C8FEC3"/>
    <w:rsid w:val="20CD69A4"/>
    <w:rsid w:val="20D0DC1A"/>
    <w:rsid w:val="20D1C0EA"/>
    <w:rsid w:val="20D1F5FD"/>
    <w:rsid w:val="20D4106C"/>
    <w:rsid w:val="20D78713"/>
    <w:rsid w:val="20D7FAEA"/>
    <w:rsid w:val="20DAF5CB"/>
    <w:rsid w:val="20DC339F"/>
    <w:rsid w:val="20DE7038"/>
    <w:rsid w:val="20E26F8F"/>
    <w:rsid w:val="20E2EAD0"/>
    <w:rsid w:val="20ED8D4D"/>
    <w:rsid w:val="20F6E792"/>
    <w:rsid w:val="20F8B3BC"/>
    <w:rsid w:val="20F946FE"/>
    <w:rsid w:val="20FA5C20"/>
    <w:rsid w:val="20FBEBF2"/>
    <w:rsid w:val="20FCD0CB"/>
    <w:rsid w:val="20FE049C"/>
    <w:rsid w:val="20FE21AE"/>
    <w:rsid w:val="2101D8A6"/>
    <w:rsid w:val="2101F8C1"/>
    <w:rsid w:val="21024AC8"/>
    <w:rsid w:val="210292BC"/>
    <w:rsid w:val="21039271"/>
    <w:rsid w:val="21059A77"/>
    <w:rsid w:val="2105C783"/>
    <w:rsid w:val="2108DE0F"/>
    <w:rsid w:val="21094F00"/>
    <w:rsid w:val="210C092A"/>
    <w:rsid w:val="210DC2FD"/>
    <w:rsid w:val="2110263D"/>
    <w:rsid w:val="21109D73"/>
    <w:rsid w:val="2112F738"/>
    <w:rsid w:val="21135284"/>
    <w:rsid w:val="21147BE3"/>
    <w:rsid w:val="2116809B"/>
    <w:rsid w:val="2117CFCD"/>
    <w:rsid w:val="21185106"/>
    <w:rsid w:val="211C16F8"/>
    <w:rsid w:val="211CAB72"/>
    <w:rsid w:val="211FA5C5"/>
    <w:rsid w:val="21236A39"/>
    <w:rsid w:val="212A150E"/>
    <w:rsid w:val="212CC777"/>
    <w:rsid w:val="212EF2F7"/>
    <w:rsid w:val="21358CC9"/>
    <w:rsid w:val="213E8115"/>
    <w:rsid w:val="2144415B"/>
    <w:rsid w:val="2144D191"/>
    <w:rsid w:val="2146C150"/>
    <w:rsid w:val="2146F57F"/>
    <w:rsid w:val="2147A1E4"/>
    <w:rsid w:val="214DD2F1"/>
    <w:rsid w:val="214EA472"/>
    <w:rsid w:val="214EFDB2"/>
    <w:rsid w:val="214F8020"/>
    <w:rsid w:val="21505F38"/>
    <w:rsid w:val="2151C37C"/>
    <w:rsid w:val="2152A606"/>
    <w:rsid w:val="2157E975"/>
    <w:rsid w:val="21582037"/>
    <w:rsid w:val="215BFA4F"/>
    <w:rsid w:val="215C7837"/>
    <w:rsid w:val="2165205C"/>
    <w:rsid w:val="21678C42"/>
    <w:rsid w:val="2167C97B"/>
    <w:rsid w:val="216906C0"/>
    <w:rsid w:val="216AD3A7"/>
    <w:rsid w:val="21728583"/>
    <w:rsid w:val="21733F5F"/>
    <w:rsid w:val="217489C6"/>
    <w:rsid w:val="21767E51"/>
    <w:rsid w:val="21773CC0"/>
    <w:rsid w:val="217AA37C"/>
    <w:rsid w:val="217CE436"/>
    <w:rsid w:val="217D18C6"/>
    <w:rsid w:val="217E7F52"/>
    <w:rsid w:val="217EC4A4"/>
    <w:rsid w:val="217FB577"/>
    <w:rsid w:val="2182C952"/>
    <w:rsid w:val="218686B1"/>
    <w:rsid w:val="218868D0"/>
    <w:rsid w:val="21890F24"/>
    <w:rsid w:val="218F7CFE"/>
    <w:rsid w:val="21946E80"/>
    <w:rsid w:val="219B43FF"/>
    <w:rsid w:val="21A1CA7F"/>
    <w:rsid w:val="21A61D5F"/>
    <w:rsid w:val="21AA95A7"/>
    <w:rsid w:val="21AB0053"/>
    <w:rsid w:val="21AC853A"/>
    <w:rsid w:val="21B12FDD"/>
    <w:rsid w:val="21B2D7A1"/>
    <w:rsid w:val="21BB940A"/>
    <w:rsid w:val="21BD841C"/>
    <w:rsid w:val="21BDEC28"/>
    <w:rsid w:val="21BF41D8"/>
    <w:rsid w:val="21C1A1A2"/>
    <w:rsid w:val="21C24412"/>
    <w:rsid w:val="21C4225F"/>
    <w:rsid w:val="21C702BB"/>
    <w:rsid w:val="21C769F7"/>
    <w:rsid w:val="21C77795"/>
    <w:rsid w:val="21C7ACEA"/>
    <w:rsid w:val="21D0E961"/>
    <w:rsid w:val="21D1F707"/>
    <w:rsid w:val="21D53C95"/>
    <w:rsid w:val="21D5D1CA"/>
    <w:rsid w:val="21D7DD5A"/>
    <w:rsid w:val="21D85888"/>
    <w:rsid w:val="21DC6EA9"/>
    <w:rsid w:val="21DE4E34"/>
    <w:rsid w:val="21E0E5D4"/>
    <w:rsid w:val="21E112E3"/>
    <w:rsid w:val="21E552ED"/>
    <w:rsid w:val="21E8C0E2"/>
    <w:rsid w:val="21EC7131"/>
    <w:rsid w:val="21F10EB2"/>
    <w:rsid w:val="21FBC73C"/>
    <w:rsid w:val="22006A6E"/>
    <w:rsid w:val="22009902"/>
    <w:rsid w:val="2203248B"/>
    <w:rsid w:val="2205F497"/>
    <w:rsid w:val="22092F8A"/>
    <w:rsid w:val="220A10C7"/>
    <w:rsid w:val="220A4A19"/>
    <w:rsid w:val="220A657A"/>
    <w:rsid w:val="220B481D"/>
    <w:rsid w:val="220F78BA"/>
    <w:rsid w:val="2211A7E5"/>
    <w:rsid w:val="221A7260"/>
    <w:rsid w:val="22217FA4"/>
    <w:rsid w:val="2222F39F"/>
    <w:rsid w:val="22280A00"/>
    <w:rsid w:val="222A4EDE"/>
    <w:rsid w:val="222AE602"/>
    <w:rsid w:val="222E44DB"/>
    <w:rsid w:val="22305779"/>
    <w:rsid w:val="22333CCC"/>
    <w:rsid w:val="2240B6B9"/>
    <w:rsid w:val="22425A29"/>
    <w:rsid w:val="224294BA"/>
    <w:rsid w:val="224340CC"/>
    <w:rsid w:val="22438A3A"/>
    <w:rsid w:val="22446974"/>
    <w:rsid w:val="224499EC"/>
    <w:rsid w:val="22461B9C"/>
    <w:rsid w:val="22480DA0"/>
    <w:rsid w:val="22493E3B"/>
    <w:rsid w:val="224DA9F1"/>
    <w:rsid w:val="22517801"/>
    <w:rsid w:val="22519DCD"/>
    <w:rsid w:val="22553990"/>
    <w:rsid w:val="2259ABD6"/>
    <w:rsid w:val="226018EC"/>
    <w:rsid w:val="22617C2F"/>
    <w:rsid w:val="2265DCE4"/>
    <w:rsid w:val="2269023C"/>
    <w:rsid w:val="2269FCC7"/>
    <w:rsid w:val="226A92FB"/>
    <w:rsid w:val="226E4375"/>
    <w:rsid w:val="2274A591"/>
    <w:rsid w:val="22791CE3"/>
    <w:rsid w:val="227C2DBC"/>
    <w:rsid w:val="227C8953"/>
    <w:rsid w:val="227CF098"/>
    <w:rsid w:val="227D68A1"/>
    <w:rsid w:val="227DB45A"/>
    <w:rsid w:val="22838C9E"/>
    <w:rsid w:val="22861309"/>
    <w:rsid w:val="2287CD72"/>
    <w:rsid w:val="228A9A29"/>
    <w:rsid w:val="228AB51C"/>
    <w:rsid w:val="228D93A4"/>
    <w:rsid w:val="228D97AF"/>
    <w:rsid w:val="228DE8D2"/>
    <w:rsid w:val="228EA57D"/>
    <w:rsid w:val="229734A1"/>
    <w:rsid w:val="229C8F2C"/>
    <w:rsid w:val="229CC818"/>
    <w:rsid w:val="229F8450"/>
    <w:rsid w:val="22A73E6B"/>
    <w:rsid w:val="22AA91F1"/>
    <w:rsid w:val="22ABA47D"/>
    <w:rsid w:val="22AC64B3"/>
    <w:rsid w:val="22B5AE03"/>
    <w:rsid w:val="22B685A9"/>
    <w:rsid w:val="22B6AD3D"/>
    <w:rsid w:val="22B81BC5"/>
    <w:rsid w:val="22BA89B3"/>
    <w:rsid w:val="22BDDBCE"/>
    <w:rsid w:val="22C1ED78"/>
    <w:rsid w:val="22C2E0D0"/>
    <w:rsid w:val="22C47E50"/>
    <w:rsid w:val="22CCB8A8"/>
    <w:rsid w:val="22CCCD5A"/>
    <w:rsid w:val="22CD6C84"/>
    <w:rsid w:val="22CDA967"/>
    <w:rsid w:val="22CEA264"/>
    <w:rsid w:val="22D14154"/>
    <w:rsid w:val="22D57600"/>
    <w:rsid w:val="22D6031D"/>
    <w:rsid w:val="22D7AC85"/>
    <w:rsid w:val="22DC92BD"/>
    <w:rsid w:val="22DEFF6B"/>
    <w:rsid w:val="22E174F7"/>
    <w:rsid w:val="22E18F82"/>
    <w:rsid w:val="22E199B2"/>
    <w:rsid w:val="22E6CDC0"/>
    <w:rsid w:val="22E7BFA9"/>
    <w:rsid w:val="22E96636"/>
    <w:rsid w:val="22EF0199"/>
    <w:rsid w:val="22F4F3C9"/>
    <w:rsid w:val="22F54896"/>
    <w:rsid w:val="22F682D8"/>
    <w:rsid w:val="22FBF73B"/>
    <w:rsid w:val="22FC4EC2"/>
    <w:rsid w:val="22FDB247"/>
    <w:rsid w:val="23024507"/>
    <w:rsid w:val="23025685"/>
    <w:rsid w:val="23032350"/>
    <w:rsid w:val="2303BB9D"/>
    <w:rsid w:val="2303C448"/>
    <w:rsid w:val="230443A4"/>
    <w:rsid w:val="2305D177"/>
    <w:rsid w:val="2309F252"/>
    <w:rsid w:val="230E7CC8"/>
    <w:rsid w:val="230F136C"/>
    <w:rsid w:val="231330DA"/>
    <w:rsid w:val="2313B7AD"/>
    <w:rsid w:val="2315A3C1"/>
    <w:rsid w:val="2315DCD5"/>
    <w:rsid w:val="232018C7"/>
    <w:rsid w:val="2327F752"/>
    <w:rsid w:val="2328240D"/>
    <w:rsid w:val="2328B493"/>
    <w:rsid w:val="232937BD"/>
    <w:rsid w:val="232A9E5D"/>
    <w:rsid w:val="232FB4B1"/>
    <w:rsid w:val="23303EE1"/>
    <w:rsid w:val="2332B1D2"/>
    <w:rsid w:val="2334AB2D"/>
    <w:rsid w:val="23350721"/>
    <w:rsid w:val="23359BA1"/>
    <w:rsid w:val="233C1060"/>
    <w:rsid w:val="233C434E"/>
    <w:rsid w:val="233FA8D0"/>
    <w:rsid w:val="23476CA0"/>
    <w:rsid w:val="234E3FF5"/>
    <w:rsid w:val="234E4F84"/>
    <w:rsid w:val="234F4FC2"/>
    <w:rsid w:val="23511921"/>
    <w:rsid w:val="23519355"/>
    <w:rsid w:val="2352B2A9"/>
    <w:rsid w:val="2354329D"/>
    <w:rsid w:val="23551835"/>
    <w:rsid w:val="235DDE82"/>
    <w:rsid w:val="23627F52"/>
    <w:rsid w:val="23647146"/>
    <w:rsid w:val="2367BE84"/>
    <w:rsid w:val="2367EDD6"/>
    <w:rsid w:val="2368FCF4"/>
    <w:rsid w:val="236CD4F1"/>
    <w:rsid w:val="236F4299"/>
    <w:rsid w:val="2373510B"/>
    <w:rsid w:val="23775545"/>
    <w:rsid w:val="2377926A"/>
    <w:rsid w:val="237CF7B3"/>
    <w:rsid w:val="237FAD2B"/>
    <w:rsid w:val="238051DE"/>
    <w:rsid w:val="23853B66"/>
    <w:rsid w:val="23858EDB"/>
    <w:rsid w:val="238A960B"/>
    <w:rsid w:val="238D7BD0"/>
    <w:rsid w:val="238D8979"/>
    <w:rsid w:val="238F0B1B"/>
    <w:rsid w:val="2396E236"/>
    <w:rsid w:val="239F4503"/>
    <w:rsid w:val="239F6A0D"/>
    <w:rsid w:val="239F7F0E"/>
    <w:rsid w:val="23A0CF5D"/>
    <w:rsid w:val="23A53DD9"/>
    <w:rsid w:val="23A6EF81"/>
    <w:rsid w:val="23A75E60"/>
    <w:rsid w:val="23AB36B9"/>
    <w:rsid w:val="23AD0CB8"/>
    <w:rsid w:val="23B18F67"/>
    <w:rsid w:val="23B38497"/>
    <w:rsid w:val="23B4BBDA"/>
    <w:rsid w:val="23B4F022"/>
    <w:rsid w:val="23B6F314"/>
    <w:rsid w:val="23BA6C00"/>
    <w:rsid w:val="23BE0AA6"/>
    <w:rsid w:val="23BEFDB2"/>
    <w:rsid w:val="23C11E30"/>
    <w:rsid w:val="23C3431B"/>
    <w:rsid w:val="23C43965"/>
    <w:rsid w:val="23C4B9BC"/>
    <w:rsid w:val="23CA9CE2"/>
    <w:rsid w:val="23CCA85F"/>
    <w:rsid w:val="23CDA91C"/>
    <w:rsid w:val="23CE8E7E"/>
    <w:rsid w:val="23CFCB17"/>
    <w:rsid w:val="23D3B896"/>
    <w:rsid w:val="23D577CC"/>
    <w:rsid w:val="23D588AB"/>
    <w:rsid w:val="23D68E10"/>
    <w:rsid w:val="23D76F71"/>
    <w:rsid w:val="23D84104"/>
    <w:rsid w:val="23DA6E69"/>
    <w:rsid w:val="23DB27BE"/>
    <w:rsid w:val="23DBB0E9"/>
    <w:rsid w:val="23DE2A8A"/>
    <w:rsid w:val="23E3B8E4"/>
    <w:rsid w:val="23E495EF"/>
    <w:rsid w:val="23E7A0EA"/>
    <w:rsid w:val="23EBA64E"/>
    <w:rsid w:val="23EC658A"/>
    <w:rsid w:val="23EE9204"/>
    <w:rsid w:val="23F118FC"/>
    <w:rsid w:val="23F206A7"/>
    <w:rsid w:val="23F28C33"/>
    <w:rsid w:val="23F3C9F6"/>
    <w:rsid w:val="23F47BF3"/>
    <w:rsid w:val="23F56CC2"/>
    <w:rsid w:val="23F8BC7E"/>
    <w:rsid w:val="23F962E9"/>
    <w:rsid w:val="23FF6DBF"/>
    <w:rsid w:val="24060010"/>
    <w:rsid w:val="2407D3D8"/>
    <w:rsid w:val="2411567B"/>
    <w:rsid w:val="2414F4F3"/>
    <w:rsid w:val="24181AFC"/>
    <w:rsid w:val="24181F2B"/>
    <w:rsid w:val="241BD554"/>
    <w:rsid w:val="241C5C62"/>
    <w:rsid w:val="241C81FA"/>
    <w:rsid w:val="241F16BB"/>
    <w:rsid w:val="24220CB9"/>
    <w:rsid w:val="24248622"/>
    <w:rsid w:val="24266C31"/>
    <w:rsid w:val="24277DC9"/>
    <w:rsid w:val="24280392"/>
    <w:rsid w:val="2429A168"/>
    <w:rsid w:val="242AF9A0"/>
    <w:rsid w:val="242B6FF7"/>
    <w:rsid w:val="242C70F7"/>
    <w:rsid w:val="2430E6B7"/>
    <w:rsid w:val="2434C61B"/>
    <w:rsid w:val="243641A4"/>
    <w:rsid w:val="24370244"/>
    <w:rsid w:val="24376C57"/>
    <w:rsid w:val="243BBC89"/>
    <w:rsid w:val="243C094B"/>
    <w:rsid w:val="24416A13"/>
    <w:rsid w:val="24422AF5"/>
    <w:rsid w:val="244265E1"/>
    <w:rsid w:val="24427971"/>
    <w:rsid w:val="24431806"/>
    <w:rsid w:val="2445E270"/>
    <w:rsid w:val="2447B05C"/>
    <w:rsid w:val="244B2E5E"/>
    <w:rsid w:val="244E986B"/>
    <w:rsid w:val="245147F9"/>
    <w:rsid w:val="24557648"/>
    <w:rsid w:val="2457010D"/>
    <w:rsid w:val="2457E348"/>
    <w:rsid w:val="245CB020"/>
    <w:rsid w:val="245E8660"/>
    <w:rsid w:val="246334BA"/>
    <w:rsid w:val="2465A27C"/>
    <w:rsid w:val="246678BA"/>
    <w:rsid w:val="2468F69E"/>
    <w:rsid w:val="24690767"/>
    <w:rsid w:val="24696AFB"/>
    <w:rsid w:val="24698736"/>
    <w:rsid w:val="246A7250"/>
    <w:rsid w:val="246ED3D2"/>
    <w:rsid w:val="24725027"/>
    <w:rsid w:val="24743470"/>
    <w:rsid w:val="24770F10"/>
    <w:rsid w:val="24785A5A"/>
    <w:rsid w:val="247A2915"/>
    <w:rsid w:val="247F29C0"/>
    <w:rsid w:val="24804130"/>
    <w:rsid w:val="2482E14A"/>
    <w:rsid w:val="24837CE0"/>
    <w:rsid w:val="24876F2B"/>
    <w:rsid w:val="24882036"/>
    <w:rsid w:val="2488873D"/>
    <w:rsid w:val="24893627"/>
    <w:rsid w:val="248D86BF"/>
    <w:rsid w:val="24916063"/>
    <w:rsid w:val="2491738C"/>
    <w:rsid w:val="24946315"/>
    <w:rsid w:val="2499EDB9"/>
    <w:rsid w:val="249DE4F5"/>
    <w:rsid w:val="249E3636"/>
    <w:rsid w:val="24A00283"/>
    <w:rsid w:val="24A8981F"/>
    <w:rsid w:val="24A9B5B6"/>
    <w:rsid w:val="24AAFADC"/>
    <w:rsid w:val="24AD0548"/>
    <w:rsid w:val="24AD0A7B"/>
    <w:rsid w:val="24AD0F8C"/>
    <w:rsid w:val="24AF92C9"/>
    <w:rsid w:val="24AFA46B"/>
    <w:rsid w:val="24B09A8F"/>
    <w:rsid w:val="24B2BEB6"/>
    <w:rsid w:val="24B44DEB"/>
    <w:rsid w:val="24B6489D"/>
    <w:rsid w:val="24B95E71"/>
    <w:rsid w:val="24BCFC53"/>
    <w:rsid w:val="24BD9476"/>
    <w:rsid w:val="24C04E6C"/>
    <w:rsid w:val="24C0F13B"/>
    <w:rsid w:val="24C33740"/>
    <w:rsid w:val="24C40AE2"/>
    <w:rsid w:val="24C423FB"/>
    <w:rsid w:val="24C74336"/>
    <w:rsid w:val="24CB7409"/>
    <w:rsid w:val="24CC0F42"/>
    <w:rsid w:val="24CEFDE1"/>
    <w:rsid w:val="24CFC485"/>
    <w:rsid w:val="24D1671C"/>
    <w:rsid w:val="24D5D2D8"/>
    <w:rsid w:val="24D5DB33"/>
    <w:rsid w:val="24D7442C"/>
    <w:rsid w:val="24DD9CA6"/>
    <w:rsid w:val="24DE0345"/>
    <w:rsid w:val="24DE792E"/>
    <w:rsid w:val="24E352D8"/>
    <w:rsid w:val="24E561A3"/>
    <w:rsid w:val="24E6D889"/>
    <w:rsid w:val="24E725CA"/>
    <w:rsid w:val="24E918DA"/>
    <w:rsid w:val="24EA50FC"/>
    <w:rsid w:val="24EB7709"/>
    <w:rsid w:val="24EB7E18"/>
    <w:rsid w:val="24ECF686"/>
    <w:rsid w:val="24EDFA93"/>
    <w:rsid w:val="24EE01EC"/>
    <w:rsid w:val="24F518C7"/>
    <w:rsid w:val="24F794DC"/>
    <w:rsid w:val="24FD25FF"/>
    <w:rsid w:val="2500AFA4"/>
    <w:rsid w:val="2502B077"/>
    <w:rsid w:val="25061E55"/>
    <w:rsid w:val="250801F2"/>
    <w:rsid w:val="2508C778"/>
    <w:rsid w:val="250D0094"/>
    <w:rsid w:val="2513FA0E"/>
    <w:rsid w:val="2513FE5A"/>
    <w:rsid w:val="25145292"/>
    <w:rsid w:val="25158B9D"/>
    <w:rsid w:val="2516A27B"/>
    <w:rsid w:val="251C4138"/>
    <w:rsid w:val="251DB8EF"/>
    <w:rsid w:val="251EA2EA"/>
    <w:rsid w:val="251F90C0"/>
    <w:rsid w:val="25213105"/>
    <w:rsid w:val="2521AB30"/>
    <w:rsid w:val="25231AE7"/>
    <w:rsid w:val="25244450"/>
    <w:rsid w:val="2527AC17"/>
    <w:rsid w:val="252D2E42"/>
    <w:rsid w:val="252DB32A"/>
    <w:rsid w:val="2530CB63"/>
    <w:rsid w:val="2535828B"/>
    <w:rsid w:val="25363443"/>
    <w:rsid w:val="2538876D"/>
    <w:rsid w:val="253AED8E"/>
    <w:rsid w:val="253B45EB"/>
    <w:rsid w:val="253D6840"/>
    <w:rsid w:val="2540017D"/>
    <w:rsid w:val="254161E5"/>
    <w:rsid w:val="254287D6"/>
    <w:rsid w:val="2543A4F9"/>
    <w:rsid w:val="2543CBC9"/>
    <w:rsid w:val="254DAC0B"/>
    <w:rsid w:val="25551A48"/>
    <w:rsid w:val="255905A6"/>
    <w:rsid w:val="255CEF90"/>
    <w:rsid w:val="255F545C"/>
    <w:rsid w:val="2560521F"/>
    <w:rsid w:val="2560E34C"/>
    <w:rsid w:val="25637031"/>
    <w:rsid w:val="2564A19B"/>
    <w:rsid w:val="2565DCE5"/>
    <w:rsid w:val="256A4661"/>
    <w:rsid w:val="256E6C8D"/>
    <w:rsid w:val="256EC803"/>
    <w:rsid w:val="25705E16"/>
    <w:rsid w:val="25767415"/>
    <w:rsid w:val="257677F8"/>
    <w:rsid w:val="2577C58B"/>
    <w:rsid w:val="25784429"/>
    <w:rsid w:val="257C0A36"/>
    <w:rsid w:val="257EBA9F"/>
    <w:rsid w:val="258284C5"/>
    <w:rsid w:val="2582C499"/>
    <w:rsid w:val="25836470"/>
    <w:rsid w:val="2586CB23"/>
    <w:rsid w:val="2586DB86"/>
    <w:rsid w:val="258776AF"/>
    <w:rsid w:val="25888CEC"/>
    <w:rsid w:val="258983F5"/>
    <w:rsid w:val="258A0AF2"/>
    <w:rsid w:val="258DA798"/>
    <w:rsid w:val="258DFD58"/>
    <w:rsid w:val="258F440F"/>
    <w:rsid w:val="25926935"/>
    <w:rsid w:val="259319DE"/>
    <w:rsid w:val="2596744F"/>
    <w:rsid w:val="25972097"/>
    <w:rsid w:val="259AE255"/>
    <w:rsid w:val="259C6B7C"/>
    <w:rsid w:val="259E6F6D"/>
    <w:rsid w:val="259FED2C"/>
    <w:rsid w:val="25A17BE1"/>
    <w:rsid w:val="25A23C8E"/>
    <w:rsid w:val="25A2F96B"/>
    <w:rsid w:val="25A3C2E2"/>
    <w:rsid w:val="25A6529D"/>
    <w:rsid w:val="25A8379F"/>
    <w:rsid w:val="25A85A12"/>
    <w:rsid w:val="25ACD980"/>
    <w:rsid w:val="25AED308"/>
    <w:rsid w:val="25B4653A"/>
    <w:rsid w:val="25B47EB8"/>
    <w:rsid w:val="25B910E1"/>
    <w:rsid w:val="25B9C7BD"/>
    <w:rsid w:val="25C1BBE8"/>
    <w:rsid w:val="25C4D5F4"/>
    <w:rsid w:val="25C9E883"/>
    <w:rsid w:val="25D078E1"/>
    <w:rsid w:val="25D2AD72"/>
    <w:rsid w:val="25D37007"/>
    <w:rsid w:val="25D4C862"/>
    <w:rsid w:val="25D58856"/>
    <w:rsid w:val="25D599CD"/>
    <w:rsid w:val="25D5E070"/>
    <w:rsid w:val="25D8E773"/>
    <w:rsid w:val="25DF1E55"/>
    <w:rsid w:val="25E39172"/>
    <w:rsid w:val="25E3DAC2"/>
    <w:rsid w:val="25E65437"/>
    <w:rsid w:val="25E65F59"/>
    <w:rsid w:val="25ECD747"/>
    <w:rsid w:val="25ED7959"/>
    <w:rsid w:val="25EE4C82"/>
    <w:rsid w:val="25EF8687"/>
    <w:rsid w:val="25EFD70F"/>
    <w:rsid w:val="25F0F011"/>
    <w:rsid w:val="25F273D5"/>
    <w:rsid w:val="25F942D6"/>
    <w:rsid w:val="25FA3F26"/>
    <w:rsid w:val="25FDFC01"/>
    <w:rsid w:val="26000C6F"/>
    <w:rsid w:val="2602390C"/>
    <w:rsid w:val="2604F99E"/>
    <w:rsid w:val="26063685"/>
    <w:rsid w:val="2606507C"/>
    <w:rsid w:val="2608570F"/>
    <w:rsid w:val="26091CE4"/>
    <w:rsid w:val="26099F7D"/>
    <w:rsid w:val="260B9695"/>
    <w:rsid w:val="260E7EB8"/>
    <w:rsid w:val="260E953A"/>
    <w:rsid w:val="261A7610"/>
    <w:rsid w:val="261E7E9F"/>
    <w:rsid w:val="261EB157"/>
    <w:rsid w:val="26208390"/>
    <w:rsid w:val="2624A06A"/>
    <w:rsid w:val="2624CA62"/>
    <w:rsid w:val="26258CCC"/>
    <w:rsid w:val="262811FC"/>
    <w:rsid w:val="262824F5"/>
    <w:rsid w:val="263016AA"/>
    <w:rsid w:val="26371DF2"/>
    <w:rsid w:val="2639426F"/>
    <w:rsid w:val="263CF5E1"/>
    <w:rsid w:val="263E3290"/>
    <w:rsid w:val="2644ED5F"/>
    <w:rsid w:val="2646CB5D"/>
    <w:rsid w:val="264D783E"/>
    <w:rsid w:val="26525763"/>
    <w:rsid w:val="26536E4D"/>
    <w:rsid w:val="2655F2B4"/>
    <w:rsid w:val="26563ED6"/>
    <w:rsid w:val="26570761"/>
    <w:rsid w:val="26586388"/>
    <w:rsid w:val="265BD213"/>
    <w:rsid w:val="265E58AA"/>
    <w:rsid w:val="265FA4D0"/>
    <w:rsid w:val="26656762"/>
    <w:rsid w:val="2667A564"/>
    <w:rsid w:val="266B5658"/>
    <w:rsid w:val="266CC7A2"/>
    <w:rsid w:val="266D9538"/>
    <w:rsid w:val="266F0333"/>
    <w:rsid w:val="266FE2A3"/>
    <w:rsid w:val="26771230"/>
    <w:rsid w:val="2679A585"/>
    <w:rsid w:val="267A7259"/>
    <w:rsid w:val="267E255C"/>
    <w:rsid w:val="267EE764"/>
    <w:rsid w:val="26818018"/>
    <w:rsid w:val="26848B04"/>
    <w:rsid w:val="2685A53D"/>
    <w:rsid w:val="268648AE"/>
    <w:rsid w:val="26876E0B"/>
    <w:rsid w:val="26957127"/>
    <w:rsid w:val="2695E1F5"/>
    <w:rsid w:val="26996CBC"/>
    <w:rsid w:val="269A2A6C"/>
    <w:rsid w:val="269B8487"/>
    <w:rsid w:val="269BAE6D"/>
    <w:rsid w:val="269C11E3"/>
    <w:rsid w:val="269FE476"/>
    <w:rsid w:val="26A0EBF9"/>
    <w:rsid w:val="26A24FC7"/>
    <w:rsid w:val="26A36B5B"/>
    <w:rsid w:val="26A8F894"/>
    <w:rsid w:val="26A904CA"/>
    <w:rsid w:val="26A917D8"/>
    <w:rsid w:val="26B1229E"/>
    <w:rsid w:val="26B42C62"/>
    <w:rsid w:val="26B4CE0A"/>
    <w:rsid w:val="26B50D97"/>
    <w:rsid w:val="26B72DF6"/>
    <w:rsid w:val="26BED604"/>
    <w:rsid w:val="26BF3AD6"/>
    <w:rsid w:val="26C2AD12"/>
    <w:rsid w:val="26C32313"/>
    <w:rsid w:val="26C62185"/>
    <w:rsid w:val="26CBAA40"/>
    <w:rsid w:val="26D11B89"/>
    <w:rsid w:val="26D19F4A"/>
    <w:rsid w:val="26D1D84E"/>
    <w:rsid w:val="26D38C8E"/>
    <w:rsid w:val="26D4124D"/>
    <w:rsid w:val="26D4C24A"/>
    <w:rsid w:val="26D56126"/>
    <w:rsid w:val="26D5A1FC"/>
    <w:rsid w:val="26E5DC97"/>
    <w:rsid w:val="26E67447"/>
    <w:rsid w:val="26EAD828"/>
    <w:rsid w:val="26EEC1D8"/>
    <w:rsid w:val="26F0079F"/>
    <w:rsid w:val="26F205F2"/>
    <w:rsid w:val="26F32366"/>
    <w:rsid w:val="26F38396"/>
    <w:rsid w:val="26F41EE0"/>
    <w:rsid w:val="26F51EEC"/>
    <w:rsid w:val="26F7E915"/>
    <w:rsid w:val="26F9DFF5"/>
    <w:rsid w:val="26F9F573"/>
    <w:rsid w:val="26FEEA1C"/>
    <w:rsid w:val="26FEFADD"/>
    <w:rsid w:val="27017FE7"/>
    <w:rsid w:val="2702FD82"/>
    <w:rsid w:val="270F3995"/>
    <w:rsid w:val="2710BA70"/>
    <w:rsid w:val="27113C14"/>
    <w:rsid w:val="2711D6A8"/>
    <w:rsid w:val="271454E2"/>
    <w:rsid w:val="2717933B"/>
    <w:rsid w:val="271BEDE3"/>
    <w:rsid w:val="271CCFC2"/>
    <w:rsid w:val="2723F296"/>
    <w:rsid w:val="27245D4D"/>
    <w:rsid w:val="2724F2F0"/>
    <w:rsid w:val="27254FA8"/>
    <w:rsid w:val="272633A6"/>
    <w:rsid w:val="272707DF"/>
    <w:rsid w:val="2728E688"/>
    <w:rsid w:val="2729999A"/>
    <w:rsid w:val="272A01B0"/>
    <w:rsid w:val="272B4C51"/>
    <w:rsid w:val="272B58B6"/>
    <w:rsid w:val="273212CF"/>
    <w:rsid w:val="2733BCDD"/>
    <w:rsid w:val="273531FE"/>
    <w:rsid w:val="2738E442"/>
    <w:rsid w:val="27391743"/>
    <w:rsid w:val="273B6E6A"/>
    <w:rsid w:val="273BF390"/>
    <w:rsid w:val="273CA6FF"/>
    <w:rsid w:val="27423000"/>
    <w:rsid w:val="2742A9B9"/>
    <w:rsid w:val="2746781A"/>
    <w:rsid w:val="27484F20"/>
    <w:rsid w:val="274D86EB"/>
    <w:rsid w:val="274E6249"/>
    <w:rsid w:val="274F9AA8"/>
    <w:rsid w:val="274FE3F2"/>
    <w:rsid w:val="2754CC62"/>
    <w:rsid w:val="27556F91"/>
    <w:rsid w:val="27559F23"/>
    <w:rsid w:val="27586EF8"/>
    <w:rsid w:val="27587F43"/>
    <w:rsid w:val="275CE603"/>
    <w:rsid w:val="27638B52"/>
    <w:rsid w:val="27639EB2"/>
    <w:rsid w:val="276886A9"/>
    <w:rsid w:val="276A1BA5"/>
    <w:rsid w:val="276BB753"/>
    <w:rsid w:val="276C6EDF"/>
    <w:rsid w:val="276F66E2"/>
    <w:rsid w:val="276FCB8E"/>
    <w:rsid w:val="2771CC69"/>
    <w:rsid w:val="2771D32C"/>
    <w:rsid w:val="2772F4C4"/>
    <w:rsid w:val="27749EBD"/>
    <w:rsid w:val="2774DB3A"/>
    <w:rsid w:val="27756EF3"/>
    <w:rsid w:val="277945F9"/>
    <w:rsid w:val="277AC88D"/>
    <w:rsid w:val="277D4C9B"/>
    <w:rsid w:val="277EC2EE"/>
    <w:rsid w:val="277FB715"/>
    <w:rsid w:val="27809163"/>
    <w:rsid w:val="2782EB62"/>
    <w:rsid w:val="27833C7B"/>
    <w:rsid w:val="2784B61A"/>
    <w:rsid w:val="2787A3FC"/>
    <w:rsid w:val="2787FB46"/>
    <w:rsid w:val="278AD595"/>
    <w:rsid w:val="278BCC61"/>
    <w:rsid w:val="278BCF5A"/>
    <w:rsid w:val="278CF3AE"/>
    <w:rsid w:val="279342E7"/>
    <w:rsid w:val="2799227E"/>
    <w:rsid w:val="279933F0"/>
    <w:rsid w:val="279C19F5"/>
    <w:rsid w:val="279CE656"/>
    <w:rsid w:val="279D3F5C"/>
    <w:rsid w:val="279DDEF7"/>
    <w:rsid w:val="27A2850D"/>
    <w:rsid w:val="27A49321"/>
    <w:rsid w:val="27A5708C"/>
    <w:rsid w:val="27A69EE8"/>
    <w:rsid w:val="27A9F69A"/>
    <w:rsid w:val="27AAB065"/>
    <w:rsid w:val="27AB744A"/>
    <w:rsid w:val="27AE3B55"/>
    <w:rsid w:val="27AE9370"/>
    <w:rsid w:val="27B048B7"/>
    <w:rsid w:val="27B2C244"/>
    <w:rsid w:val="27B37239"/>
    <w:rsid w:val="27B6C8E1"/>
    <w:rsid w:val="27B74D22"/>
    <w:rsid w:val="27B98B97"/>
    <w:rsid w:val="27B9BDAC"/>
    <w:rsid w:val="27BD4BFF"/>
    <w:rsid w:val="27C1D545"/>
    <w:rsid w:val="27C1DC04"/>
    <w:rsid w:val="27C3305C"/>
    <w:rsid w:val="27C46975"/>
    <w:rsid w:val="27C498EF"/>
    <w:rsid w:val="27C605D4"/>
    <w:rsid w:val="27C8FEC3"/>
    <w:rsid w:val="27C9989D"/>
    <w:rsid w:val="27C99B96"/>
    <w:rsid w:val="27CA2C06"/>
    <w:rsid w:val="27CB8655"/>
    <w:rsid w:val="27CF2F49"/>
    <w:rsid w:val="27D84A51"/>
    <w:rsid w:val="27D982E4"/>
    <w:rsid w:val="27D9EF3C"/>
    <w:rsid w:val="27DA2F1A"/>
    <w:rsid w:val="27DC09CD"/>
    <w:rsid w:val="27E0CC6E"/>
    <w:rsid w:val="27E113CC"/>
    <w:rsid w:val="27E28323"/>
    <w:rsid w:val="27E3B723"/>
    <w:rsid w:val="27E4E882"/>
    <w:rsid w:val="27E81136"/>
    <w:rsid w:val="27EB2CCC"/>
    <w:rsid w:val="27EC28D7"/>
    <w:rsid w:val="27ECFC3E"/>
    <w:rsid w:val="27EDC992"/>
    <w:rsid w:val="27F0C7F8"/>
    <w:rsid w:val="27F3DFA7"/>
    <w:rsid w:val="27F76E54"/>
    <w:rsid w:val="27FBB13E"/>
    <w:rsid w:val="27FDD2BA"/>
    <w:rsid w:val="280013C1"/>
    <w:rsid w:val="2800FD03"/>
    <w:rsid w:val="28013A5A"/>
    <w:rsid w:val="28039292"/>
    <w:rsid w:val="28063D5F"/>
    <w:rsid w:val="28081C50"/>
    <w:rsid w:val="280B1FA4"/>
    <w:rsid w:val="280C9F13"/>
    <w:rsid w:val="280D936D"/>
    <w:rsid w:val="28101303"/>
    <w:rsid w:val="2811AFDB"/>
    <w:rsid w:val="28122800"/>
    <w:rsid w:val="2812D59E"/>
    <w:rsid w:val="2815D9BD"/>
    <w:rsid w:val="2817AC33"/>
    <w:rsid w:val="281805E2"/>
    <w:rsid w:val="281983FD"/>
    <w:rsid w:val="281B9EC4"/>
    <w:rsid w:val="281BD50E"/>
    <w:rsid w:val="281E8522"/>
    <w:rsid w:val="281FBF44"/>
    <w:rsid w:val="2822F38F"/>
    <w:rsid w:val="28231EDA"/>
    <w:rsid w:val="2823D253"/>
    <w:rsid w:val="2826D490"/>
    <w:rsid w:val="28308942"/>
    <w:rsid w:val="28331145"/>
    <w:rsid w:val="28346C3D"/>
    <w:rsid w:val="2835A0E7"/>
    <w:rsid w:val="283640D5"/>
    <w:rsid w:val="283A349F"/>
    <w:rsid w:val="283D20A5"/>
    <w:rsid w:val="284071BC"/>
    <w:rsid w:val="28409DF2"/>
    <w:rsid w:val="28493FD3"/>
    <w:rsid w:val="2849B6A1"/>
    <w:rsid w:val="284C20AE"/>
    <w:rsid w:val="284C379F"/>
    <w:rsid w:val="284DAFBD"/>
    <w:rsid w:val="284DB28F"/>
    <w:rsid w:val="2851A705"/>
    <w:rsid w:val="2851F79F"/>
    <w:rsid w:val="2851FEE9"/>
    <w:rsid w:val="2855588F"/>
    <w:rsid w:val="28597302"/>
    <w:rsid w:val="285E198F"/>
    <w:rsid w:val="28642836"/>
    <w:rsid w:val="28670DE5"/>
    <w:rsid w:val="28679618"/>
    <w:rsid w:val="286C0740"/>
    <w:rsid w:val="286D6858"/>
    <w:rsid w:val="286F1078"/>
    <w:rsid w:val="2876B142"/>
    <w:rsid w:val="288154F3"/>
    <w:rsid w:val="2885B343"/>
    <w:rsid w:val="288624EA"/>
    <w:rsid w:val="2887324C"/>
    <w:rsid w:val="28886805"/>
    <w:rsid w:val="288BDBCC"/>
    <w:rsid w:val="288CFD82"/>
    <w:rsid w:val="288EB3C3"/>
    <w:rsid w:val="2890C1FC"/>
    <w:rsid w:val="28921AF8"/>
    <w:rsid w:val="2899D218"/>
    <w:rsid w:val="289A189A"/>
    <w:rsid w:val="289AA717"/>
    <w:rsid w:val="289AAD74"/>
    <w:rsid w:val="289D70CF"/>
    <w:rsid w:val="28A074FF"/>
    <w:rsid w:val="28A097B2"/>
    <w:rsid w:val="28A49A82"/>
    <w:rsid w:val="28A736F1"/>
    <w:rsid w:val="28A8553E"/>
    <w:rsid w:val="28A9E7A5"/>
    <w:rsid w:val="28AB24A1"/>
    <w:rsid w:val="28B0714C"/>
    <w:rsid w:val="28B64730"/>
    <w:rsid w:val="28B8D8C2"/>
    <w:rsid w:val="28BA87E8"/>
    <w:rsid w:val="28BCA0D2"/>
    <w:rsid w:val="28BD981F"/>
    <w:rsid w:val="28C23CD2"/>
    <w:rsid w:val="28C464E8"/>
    <w:rsid w:val="28C913FD"/>
    <w:rsid w:val="28CB1CF4"/>
    <w:rsid w:val="28D09644"/>
    <w:rsid w:val="28D7D36E"/>
    <w:rsid w:val="28DAD738"/>
    <w:rsid w:val="28DC554D"/>
    <w:rsid w:val="28DCF4E8"/>
    <w:rsid w:val="28DDA5BA"/>
    <w:rsid w:val="28E00AF4"/>
    <w:rsid w:val="28E1E08D"/>
    <w:rsid w:val="28E2002D"/>
    <w:rsid w:val="28E2566C"/>
    <w:rsid w:val="28E58175"/>
    <w:rsid w:val="28E8A480"/>
    <w:rsid w:val="28ED9E78"/>
    <w:rsid w:val="28EF1BA9"/>
    <w:rsid w:val="28F16EB7"/>
    <w:rsid w:val="28F40494"/>
    <w:rsid w:val="28F63196"/>
    <w:rsid w:val="28F802C9"/>
    <w:rsid w:val="28F8C928"/>
    <w:rsid w:val="28F8E163"/>
    <w:rsid w:val="28FB9727"/>
    <w:rsid w:val="28FBC732"/>
    <w:rsid w:val="28FCD370"/>
    <w:rsid w:val="28FD5669"/>
    <w:rsid w:val="28FDA751"/>
    <w:rsid w:val="28FFAC85"/>
    <w:rsid w:val="29013354"/>
    <w:rsid w:val="2903CAA0"/>
    <w:rsid w:val="2904630E"/>
    <w:rsid w:val="2908E8D6"/>
    <w:rsid w:val="290BBFCC"/>
    <w:rsid w:val="290C87FE"/>
    <w:rsid w:val="2911DA1C"/>
    <w:rsid w:val="2913280D"/>
    <w:rsid w:val="29152C64"/>
    <w:rsid w:val="29180B65"/>
    <w:rsid w:val="291C3D43"/>
    <w:rsid w:val="291C8297"/>
    <w:rsid w:val="291E2A5A"/>
    <w:rsid w:val="291EA560"/>
    <w:rsid w:val="291F7716"/>
    <w:rsid w:val="291FC23B"/>
    <w:rsid w:val="2924AFF9"/>
    <w:rsid w:val="29266435"/>
    <w:rsid w:val="29276821"/>
    <w:rsid w:val="292A956F"/>
    <w:rsid w:val="292B0C52"/>
    <w:rsid w:val="292B4971"/>
    <w:rsid w:val="292C2E15"/>
    <w:rsid w:val="292D9B69"/>
    <w:rsid w:val="29356D31"/>
    <w:rsid w:val="2935B929"/>
    <w:rsid w:val="293988B0"/>
    <w:rsid w:val="293C06A5"/>
    <w:rsid w:val="293CA317"/>
    <w:rsid w:val="293E916B"/>
    <w:rsid w:val="293F8EA6"/>
    <w:rsid w:val="2940B0FD"/>
    <w:rsid w:val="29479805"/>
    <w:rsid w:val="294C13A1"/>
    <w:rsid w:val="29573B28"/>
    <w:rsid w:val="2957B0FB"/>
    <w:rsid w:val="2958CC40"/>
    <w:rsid w:val="2958D8A7"/>
    <w:rsid w:val="2958DBF1"/>
    <w:rsid w:val="295BCB67"/>
    <w:rsid w:val="29612088"/>
    <w:rsid w:val="2961EFE2"/>
    <w:rsid w:val="29641109"/>
    <w:rsid w:val="29667927"/>
    <w:rsid w:val="29687008"/>
    <w:rsid w:val="296F3632"/>
    <w:rsid w:val="297419AE"/>
    <w:rsid w:val="2974C177"/>
    <w:rsid w:val="2974C1C5"/>
    <w:rsid w:val="29766761"/>
    <w:rsid w:val="2976C5FD"/>
    <w:rsid w:val="2978F0B6"/>
    <w:rsid w:val="297C375A"/>
    <w:rsid w:val="297F34E3"/>
    <w:rsid w:val="2980C4BF"/>
    <w:rsid w:val="298272C6"/>
    <w:rsid w:val="29841D01"/>
    <w:rsid w:val="29864C1B"/>
    <w:rsid w:val="2987E8C2"/>
    <w:rsid w:val="298932FB"/>
    <w:rsid w:val="2990EDD0"/>
    <w:rsid w:val="29932A4F"/>
    <w:rsid w:val="29992B0A"/>
    <w:rsid w:val="299A2E1F"/>
    <w:rsid w:val="299C5714"/>
    <w:rsid w:val="299D1A44"/>
    <w:rsid w:val="29A00D8E"/>
    <w:rsid w:val="29A1548C"/>
    <w:rsid w:val="29A1E1DB"/>
    <w:rsid w:val="29AA1B4C"/>
    <w:rsid w:val="29AC2D57"/>
    <w:rsid w:val="29ADF861"/>
    <w:rsid w:val="29ADFA23"/>
    <w:rsid w:val="29B1ED10"/>
    <w:rsid w:val="29B2114F"/>
    <w:rsid w:val="29B3A556"/>
    <w:rsid w:val="29B3C1E3"/>
    <w:rsid w:val="29B4E864"/>
    <w:rsid w:val="29B51021"/>
    <w:rsid w:val="29B69453"/>
    <w:rsid w:val="29B8C854"/>
    <w:rsid w:val="29B91AEA"/>
    <w:rsid w:val="29B95AE7"/>
    <w:rsid w:val="29C15D55"/>
    <w:rsid w:val="29C2385B"/>
    <w:rsid w:val="29C342CA"/>
    <w:rsid w:val="29C763B4"/>
    <w:rsid w:val="29C7B602"/>
    <w:rsid w:val="29C9E7E8"/>
    <w:rsid w:val="29D046FB"/>
    <w:rsid w:val="29D2369A"/>
    <w:rsid w:val="29D8F106"/>
    <w:rsid w:val="29DAAA82"/>
    <w:rsid w:val="29DB50E6"/>
    <w:rsid w:val="29DC002C"/>
    <w:rsid w:val="29DD6BD5"/>
    <w:rsid w:val="29E29CCF"/>
    <w:rsid w:val="29E7781B"/>
    <w:rsid w:val="29EA9A95"/>
    <w:rsid w:val="29EAEB5C"/>
    <w:rsid w:val="29EE7B74"/>
    <w:rsid w:val="29F16DB1"/>
    <w:rsid w:val="29F396FB"/>
    <w:rsid w:val="29F630F0"/>
    <w:rsid w:val="29FBC31E"/>
    <w:rsid w:val="29FE22CC"/>
    <w:rsid w:val="29FE9EB4"/>
    <w:rsid w:val="2A0422CA"/>
    <w:rsid w:val="2A04643E"/>
    <w:rsid w:val="2A072A71"/>
    <w:rsid w:val="2A0A6D3F"/>
    <w:rsid w:val="2A0BE264"/>
    <w:rsid w:val="2A0D2DE5"/>
    <w:rsid w:val="2A0E8B03"/>
    <w:rsid w:val="2A0F3AD8"/>
    <w:rsid w:val="2A0F6FBA"/>
    <w:rsid w:val="2A11FAB5"/>
    <w:rsid w:val="2A12ED3F"/>
    <w:rsid w:val="2A13C617"/>
    <w:rsid w:val="2A175F57"/>
    <w:rsid w:val="2A1E11F9"/>
    <w:rsid w:val="2A1EB924"/>
    <w:rsid w:val="2A2183A4"/>
    <w:rsid w:val="2A21F762"/>
    <w:rsid w:val="2A22EB87"/>
    <w:rsid w:val="2A236C5A"/>
    <w:rsid w:val="2A2553FE"/>
    <w:rsid w:val="2A27C79C"/>
    <w:rsid w:val="2A28BAC2"/>
    <w:rsid w:val="2A295A79"/>
    <w:rsid w:val="2A296838"/>
    <w:rsid w:val="2A2AD467"/>
    <w:rsid w:val="2A2D53E1"/>
    <w:rsid w:val="2A2D9E62"/>
    <w:rsid w:val="2A340541"/>
    <w:rsid w:val="2A358164"/>
    <w:rsid w:val="2A3860CD"/>
    <w:rsid w:val="2A38D54A"/>
    <w:rsid w:val="2A39C22B"/>
    <w:rsid w:val="2A3C912B"/>
    <w:rsid w:val="2A3D1E92"/>
    <w:rsid w:val="2A3E28D0"/>
    <w:rsid w:val="2A42ECB3"/>
    <w:rsid w:val="2A454C7A"/>
    <w:rsid w:val="2A46DCBF"/>
    <w:rsid w:val="2A4884B4"/>
    <w:rsid w:val="2A48D639"/>
    <w:rsid w:val="2A52146F"/>
    <w:rsid w:val="2A524EF6"/>
    <w:rsid w:val="2A535556"/>
    <w:rsid w:val="2A53F1A0"/>
    <w:rsid w:val="2A5A6257"/>
    <w:rsid w:val="2A5C5B85"/>
    <w:rsid w:val="2A66946B"/>
    <w:rsid w:val="2A66B7BA"/>
    <w:rsid w:val="2A6EB393"/>
    <w:rsid w:val="2A728E2E"/>
    <w:rsid w:val="2A76A799"/>
    <w:rsid w:val="2A77E850"/>
    <w:rsid w:val="2A7B5E38"/>
    <w:rsid w:val="2A801B61"/>
    <w:rsid w:val="2A8190F5"/>
    <w:rsid w:val="2A838FF4"/>
    <w:rsid w:val="2A84F1AA"/>
    <w:rsid w:val="2A852DE4"/>
    <w:rsid w:val="2A873741"/>
    <w:rsid w:val="2A87C6AC"/>
    <w:rsid w:val="2A88B7F0"/>
    <w:rsid w:val="2A8B03BE"/>
    <w:rsid w:val="2A8D3478"/>
    <w:rsid w:val="2A8E9AA1"/>
    <w:rsid w:val="2A8F3277"/>
    <w:rsid w:val="2A8F3ADC"/>
    <w:rsid w:val="2A93AA34"/>
    <w:rsid w:val="2A943DBB"/>
    <w:rsid w:val="2A9977B2"/>
    <w:rsid w:val="2A9A4173"/>
    <w:rsid w:val="2AA24FF4"/>
    <w:rsid w:val="2AA2E4BC"/>
    <w:rsid w:val="2AA5FFCD"/>
    <w:rsid w:val="2AAA819A"/>
    <w:rsid w:val="2AAED61A"/>
    <w:rsid w:val="2AB20C15"/>
    <w:rsid w:val="2ABB6B25"/>
    <w:rsid w:val="2ABD0E37"/>
    <w:rsid w:val="2ABE6532"/>
    <w:rsid w:val="2ABF44BE"/>
    <w:rsid w:val="2AC59979"/>
    <w:rsid w:val="2AC95348"/>
    <w:rsid w:val="2ACA6529"/>
    <w:rsid w:val="2ACCB0E2"/>
    <w:rsid w:val="2AD1B126"/>
    <w:rsid w:val="2AD22CB1"/>
    <w:rsid w:val="2AD26E71"/>
    <w:rsid w:val="2AD73B6C"/>
    <w:rsid w:val="2AD948D5"/>
    <w:rsid w:val="2AD9DC69"/>
    <w:rsid w:val="2ADCE7E1"/>
    <w:rsid w:val="2ADD72EF"/>
    <w:rsid w:val="2ADDC20A"/>
    <w:rsid w:val="2AE0A6A2"/>
    <w:rsid w:val="2AE30F2D"/>
    <w:rsid w:val="2AEA7421"/>
    <w:rsid w:val="2AEC19DC"/>
    <w:rsid w:val="2AEF0229"/>
    <w:rsid w:val="2AF46703"/>
    <w:rsid w:val="2AF4D4E4"/>
    <w:rsid w:val="2AF945D0"/>
    <w:rsid w:val="2AF95594"/>
    <w:rsid w:val="2AFBC8DB"/>
    <w:rsid w:val="2AFD1885"/>
    <w:rsid w:val="2AFD43DA"/>
    <w:rsid w:val="2AFD8177"/>
    <w:rsid w:val="2AFE6761"/>
    <w:rsid w:val="2B04BDFB"/>
    <w:rsid w:val="2B07AC60"/>
    <w:rsid w:val="2B0A91B8"/>
    <w:rsid w:val="2B0C3490"/>
    <w:rsid w:val="2B12C95D"/>
    <w:rsid w:val="2B13EA53"/>
    <w:rsid w:val="2B140680"/>
    <w:rsid w:val="2B145B61"/>
    <w:rsid w:val="2B163FE3"/>
    <w:rsid w:val="2B191E33"/>
    <w:rsid w:val="2B19EA09"/>
    <w:rsid w:val="2B1FC3C5"/>
    <w:rsid w:val="2B202D6E"/>
    <w:rsid w:val="2B2030D2"/>
    <w:rsid w:val="2B204831"/>
    <w:rsid w:val="2B238C88"/>
    <w:rsid w:val="2B277228"/>
    <w:rsid w:val="2B27A1DF"/>
    <w:rsid w:val="2B2AA074"/>
    <w:rsid w:val="2B2BC191"/>
    <w:rsid w:val="2B2D6997"/>
    <w:rsid w:val="2B2E0907"/>
    <w:rsid w:val="2B2EB20C"/>
    <w:rsid w:val="2B2ED2E7"/>
    <w:rsid w:val="2B3249DE"/>
    <w:rsid w:val="2B3372DF"/>
    <w:rsid w:val="2B33EF97"/>
    <w:rsid w:val="2B34E33F"/>
    <w:rsid w:val="2B371632"/>
    <w:rsid w:val="2B3A465E"/>
    <w:rsid w:val="2B3D455F"/>
    <w:rsid w:val="2B40154B"/>
    <w:rsid w:val="2B440BF2"/>
    <w:rsid w:val="2B445C89"/>
    <w:rsid w:val="2B480191"/>
    <w:rsid w:val="2B49388B"/>
    <w:rsid w:val="2B4D309B"/>
    <w:rsid w:val="2B4FDDD3"/>
    <w:rsid w:val="2B52C182"/>
    <w:rsid w:val="2B54DE56"/>
    <w:rsid w:val="2B5530FB"/>
    <w:rsid w:val="2B59850C"/>
    <w:rsid w:val="2B59FAF5"/>
    <w:rsid w:val="2B5AED97"/>
    <w:rsid w:val="2B5B5EB6"/>
    <w:rsid w:val="2B5C2739"/>
    <w:rsid w:val="2B5E1A07"/>
    <w:rsid w:val="2B5EB6CC"/>
    <w:rsid w:val="2B66DDC1"/>
    <w:rsid w:val="2B6AF78D"/>
    <w:rsid w:val="2B6D1AB9"/>
    <w:rsid w:val="2B6E6A22"/>
    <w:rsid w:val="2B7040EB"/>
    <w:rsid w:val="2B725313"/>
    <w:rsid w:val="2B7340DF"/>
    <w:rsid w:val="2B74197C"/>
    <w:rsid w:val="2B750ACF"/>
    <w:rsid w:val="2B7576F5"/>
    <w:rsid w:val="2B75FF44"/>
    <w:rsid w:val="2B7A4EFC"/>
    <w:rsid w:val="2B7BDF13"/>
    <w:rsid w:val="2B80631E"/>
    <w:rsid w:val="2B8092AC"/>
    <w:rsid w:val="2B81D4F9"/>
    <w:rsid w:val="2B82FC02"/>
    <w:rsid w:val="2B832753"/>
    <w:rsid w:val="2B83F8D3"/>
    <w:rsid w:val="2B861EA9"/>
    <w:rsid w:val="2B882774"/>
    <w:rsid w:val="2B8AB0E1"/>
    <w:rsid w:val="2B8E3277"/>
    <w:rsid w:val="2B8ED891"/>
    <w:rsid w:val="2B92E968"/>
    <w:rsid w:val="2B9697EE"/>
    <w:rsid w:val="2B96ABEC"/>
    <w:rsid w:val="2B9A9B86"/>
    <w:rsid w:val="2B9C0471"/>
    <w:rsid w:val="2BA10F74"/>
    <w:rsid w:val="2BA4202A"/>
    <w:rsid w:val="2BAB3E0B"/>
    <w:rsid w:val="2BB3FF6D"/>
    <w:rsid w:val="2BB47933"/>
    <w:rsid w:val="2BBAEA2A"/>
    <w:rsid w:val="2BBB1017"/>
    <w:rsid w:val="2BBBB00B"/>
    <w:rsid w:val="2BBBC76A"/>
    <w:rsid w:val="2BBD75D6"/>
    <w:rsid w:val="2BBED45F"/>
    <w:rsid w:val="2BC1AB00"/>
    <w:rsid w:val="2BC47513"/>
    <w:rsid w:val="2BC7A1F6"/>
    <w:rsid w:val="2BC7F991"/>
    <w:rsid w:val="2BC8B652"/>
    <w:rsid w:val="2BC929FD"/>
    <w:rsid w:val="2BCFED82"/>
    <w:rsid w:val="2BD13D10"/>
    <w:rsid w:val="2BD6041B"/>
    <w:rsid w:val="2BD71351"/>
    <w:rsid w:val="2BD8FF9B"/>
    <w:rsid w:val="2BDD678C"/>
    <w:rsid w:val="2BDEA03C"/>
    <w:rsid w:val="2BE224BF"/>
    <w:rsid w:val="2BE2AC21"/>
    <w:rsid w:val="2BE391FD"/>
    <w:rsid w:val="2BE87886"/>
    <w:rsid w:val="2BEBE441"/>
    <w:rsid w:val="2BEC959B"/>
    <w:rsid w:val="2BEC99AB"/>
    <w:rsid w:val="2BED4F8B"/>
    <w:rsid w:val="2BEF2CB4"/>
    <w:rsid w:val="2BF1014F"/>
    <w:rsid w:val="2BF12E3D"/>
    <w:rsid w:val="2BF26E18"/>
    <w:rsid w:val="2BF48FD8"/>
    <w:rsid w:val="2BF495EC"/>
    <w:rsid w:val="2BF58763"/>
    <w:rsid w:val="2BF6B833"/>
    <w:rsid w:val="2BF809F1"/>
    <w:rsid w:val="2BF8343C"/>
    <w:rsid w:val="2BF8897E"/>
    <w:rsid w:val="2BFD9BEA"/>
    <w:rsid w:val="2BFE05CE"/>
    <w:rsid w:val="2C060FDA"/>
    <w:rsid w:val="2C0758C7"/>
    <w:rsid w:val="2C08BE82"/>
    <w:rsid w:val="2C094E0D"/>
    <w:rsid w:val="2C0CE31C"/>
    <w:rsid w:val="2C0DDFCF"/>
    <w:rsid w:val="2C0E35A5"/>
    <w:rsid w:val="2C107EFA"/>
    <w:rsid w:val="2C10DFCF"/>
    <w:rsid w:val="2C131822"/>
    <w:rsid w:val="2C134488"/>
    <w:rsid w:val="2C13A890"/>
    <w:rsid w:val="2C15E79D"/>
    <w:rsid w:val="2C15FDD0"/>
    <w:rsid w:val="2C161458"/>
    <w:rsid w:val="2C1788B4"/>
    <w:rsid w:val="2C192E83"/>
    <w:rsid w:val="2C1CE328"/>
    <w:rsid w:val="2C1FE483"/>
    <w:rsid w:val="2C20050E"/>
    <w:rsid w:val="2C21CC48"/>
    <w:rsid w:val="2C2240B5"/>
    <w:rsid w:val="2C240801"/>
    <w:rsid w:val="2C27420A"/>
    <w:rsid w:val="2C2871C9"/>
    <w:rsid w:val="2C29EB9E"/>
    <w:rsid w:val="2C2A9AB6"/>
    <w:rsid w:val="2C2F832F"/>
    <w:rsid w:val="2C313A92"/>
    <w:rsid w:val="2C349049"/>
    <w:rsid w:val="2C354813"/>
    <w:rsid w:val="2C3B0B1F"/>
    <w:rsid w:val="2C3B7B84"/>
    <w:rsid w:val="2C3F1BD6"/>
    <w:rsid w:val="2C417F9B"/>
    <w:rsid w:val="2C430464"/>
    <w:rsid w:val="2C4504CB"/>
    <w:rsid w:val="2C4A46EE"/>
    <w:rsid w:val="2C4DACCA"/>
    <w:rsid w:val="2C4FEEFE"/>
    <w:rsid w:val="2C5084BD"/>
    <w:rsid w:val="2C5AC317"/>
    <w:rsid w:val="2C5E6388"/>
    <w:rsid w:val="2C5F1079"/>
    <w:rsid w:val="2C5FCC99"/>
    <w:rsid w:val="2C61D4A8"/>
    <w:rsid w:val="2C66B576"/>
    <w:rsid w:val="2C66E248"/>
    <w:rsid w:val="2C6AD027"/>
    <w:rsid w:val="2C6BAE2A"/>
    <w:rsid w:val="2C6D91F6"/>
    <w:rsid w:val="2C6F1CA3"/>
    <w:rsid w:val="2C6FFFBC"/>
    <w:rsid w:val="2C70D3CD"/>
    <w:rsid w:val="2C74FFC6"/>
    <w:rsid w:val="2C7708C1"/>
    <w:rsid w:val="2C7878F8"/>
    <w:rsid w:val="2C79F41F"/>
    <w:rsid w:val="2C7B6CC0"/>
    <w:rsid w:val="2C7CD769"/>
    <w:rsid w:val="2C7EF8B8"/>
    <w:rsid w:val="2C8191E1"/>
    <w:rsid w:val="2C840BFA"/>
    <w:rsid w:val="2C84671C"/>
    <w:rsid w:val="2C85E212"/>
    <w:rsid w:val="2C8B4775"/>
    <w:rsid w:val="2C8DB40E"/>
    <w:rsid w:val="2C8DF55A"/>
    <w:rsid w:val="2C8FB4A6"/>
    <w:rsid w:val="2C925A38"/>
    <w:rsid w:val="2C94BF82"/>
    <w:rsid w:val="2C980FD3"/>
    <w:rsid w:val="2C99F8F4"/>
    <w:rsid w:val="2C9B9C0F"/>
    <w:rsid w:val="2C9D3E96"/>
    <w:rsid w:val="2CA46054"/>
    <w:rsid w:val="2CA9B4D9"/>
    <w:rsid w:val="2CB0483B"/>
    <w:rsid w:val="2CB5A871"/>
    <w:rsid w:val="2CB7E05E"/>
    <w:rsid w:val="2CBB3A3E"/>
    <w:rsid w:val="2CBD90DB"/>
    <w:rsid w:val="2CC09528"/>
    <w:rsid w:val="2CC42ADF"/>
    <w:rsid w:val="2CC6964D"/>
    <w:rsid w:val="2CCB8518"/>
    <w:rsid w:val="2CCC3160"/>
    <w:rsid w:val="2CCC5611"/>
    <w:rsid w:val="2CCDF5CC"/>
    <w:rsid w:val="2CCEC17E"/>
    <w:rsid w:val="2CD8DBA8"/>
    <w:rsid w:val="2CDA85C1"/>
    <w:rsid w:val="2CE5D3CD"/>
    <w:rsid w:val="2CE69E2B"/>
    <w:rsid w:val="2CE8A992"/>
    <w:rsid w:val="2CE928A8"/>
    <w:rsid w:val="2CE9BB69"/>
    <w:rsid w:val="2CEDB8A2"/>
    <w:rsid w:val="2CEDBEF4"/>
    <w:rsid w:val="2CEDC972"/>
    <w:rsid w:val="2CF32E34"/>
    <w:rsid w:val="2CF36DD3"/>
    <w:rsid w:val="2CF40842"/>
    <w:rsid w:val="2CFB32AE"/>
    <w:rsid w:val="2CFB4E32"/>
    <w:rsid w:val="2CFC262C"/>
    <w:rsid w:val="2CFD464B"/>
    <w:rsid w:val="2CFDD3DA"/>
    <w:rsid w:val="2CFF341A"/>
    <w:rsid w:val="2D01C447"/>
    <w:rsid w:val="2D022B2A"/>
    <w:rsid w:val="2D05C801"/>
    <w:rsid w:val="2D0740C4"/>
    <w:rsid w:val="2D0764C5"/>
    <w:rsid w:val="2D0AF5CB"/>
    <w:rsid w:val="2D0C7487"/>
    <w:rsid w:val="2D13A249"/>
    <w:rsid w:val="2D13A775"/>
    <w:rsid w:val="2D15C3FA"/>
    <w:rsid w:val="2D1796A0"/>
    <w:rsid w:val="2D195FAB"/>
    <w:rsid w:val="2D1C4954"/>
    <w:rsid w:val="2D1D0EB8"/>
    <w:rsid w:val="2D222B51"/>
    <w:rsid w:val="2D24924D"/>
    <w:rsid w:val="2D265006"/>
    <w:rsid w:val="2D294B81"/>
    <w:rsid w:val="2D2B0AA1"/>
    <w:rsid w:val="2D2BA918"/>
    <w:rsid w:val="2D30F499"/>
    <w:rsid w:val="2D316041"/>
    <w:rsid w:val="2D335384"/>
    <w:rsid w:val="2D38677A"/>
    <w:rsid w:val="2D39E1A6"/>
    <w:rsid w:val="2D3B7997"/>
    <w:rsid w:val="2D3C1095"/>
    <w:rsid w:val="2D3D9743"/>
    <w:rsid w:val="2D54E347"/>
    <w:rsid w:val="2D55E396"/>
    <w:rsid w:val="2D56D464"/>
    <w:rsid w:val="2D5C1F9F"/>
    <w:rsid w:val="2D5E5514"/>
    <w:rsid w:val="2D623120"/>
    <w:rsid w:val="2D634FC5"/>
    <w:rsid w:val="2D64215A"/>
    <w:rsid w:val="2D676D83"/>
    <w:rsid w:val="2D6AC8DD"/>
    <w:rsid w:val="2D6DC06A"/>
    <w:rsid w:val="2D72B8AE"/>
    <w:rsid w:val="2D74445F"/>
    <w:rsid w:val="2D74CDAB"/>
    <w:rsid w:val="2D74D319"/>
    <w:rsid w:val="2D798695"/>
    <w:rsid w:val="2D7A0615"/>
    <w:rsid w:val="2D7ABE3D"/>
    <w:rsid w:val="2D7BCACF"/>
    <w:rsid w:val="2D7C65C1"/>
    <w:rsid w:val="2D7EBC19"/>
    <w:rsid w:val="2D81E373"/>
    <w:rsid w:val="2D87BEE4"/>
    <w:rsid w:val="2D89C6CD"/>
    <w:rsid w:val="2D8BAB81"/>
    <w:rsid w:val="2D8BC477"/>
    <w:rsid w:val="2D8FE52A"/>
    <w:rsid w:val="2D928894"/>
    <w:rsid w:val="2D93FB0C"/>
    <w:rsid w:val="2D9563B6"/>
    <w:rsid w:val="2D9A694E"/>
    <w:rsid w:val="2DA5A89B"/>
    <w:rsid w:val="2DA5D0C8"/>
    <w:rsid w:val="2DA94FCE"/>
    <w:rsid w:val="2DB0DBAB"/>
    <w:rsid w:val="2DB445CA"/>
    <w:rsid w:val="2DB6EE7A"/>
    <w:rsid w:val="2DB9A002"/>
    <w:rsid w:val="2DBD32BD"/>
    <w:rsid w:val="2DC052ED"/>
    <w:rsid w:val="2DC1B3AF"/>
    <w:rsid w:val="2DC2BE20"/>
    <w:rsid w:val="2DC437A5"/>
    <w:rsid w:val="2DC4AAED"/>
    <w:rsid w:val="2DC5CE11"/>
    <w:rsid w:val="2DC84816"/>
    <w:rsid w:val="2DCC3A4B"/>
    <w:rsid w:val="2DCF7FFF"/>
    <w:rsid w:val="2DCF8235"/>
    <w:rsid w:val="2DD0AA36"/>
    <w:rsid w:val="2DD40697"/>
    <w:rsid w:val="2DD45104"/>
    <w:rsid w:val="2DD4D4D2"/>
    <w:rsid w:val="2DD5B7FB"/>
    <w:rsid w:val="2DD9AECD"/>
    <w:rsid w:val="2DDA69B1"/>
    <w:rsid w:val="2DDA959F"/>
    <w:rsid w:val="2DDB3BBB"/>
    <w:rsid w:val="2DDB9288"/>
    <w:rsid w:val="2DDBAF7C"/>
    <w:rsid w:val="2DDD1DC3"/>
    <w:rsid w:val="2DE1AAF4"/>
    <w:rsid w:val="2DE46140"/>
    <w:rsid w:val="2DEAB20D"/>
    <w:rsid w:val="2DECC39F"/>
    <w:rsid w:val="2DF0522A"/>
    <w:rsid w:val="2DF10B45"/>
    <w:rsid w:val="2DF3C775"/>
    <w:rsid w:val="2DF5D1A5"/>
    <w:rsid w:val="2DF7E299"/>
    <w:rsid w:val="2DF9B5D8"/>
    <w:rsid w:val="2DFBF167"/>
    <w:rsid w:val="2DFCFAE6"/>
    <w:rsid w:val="2DFD010B"/>
    <w:rsid w:val="2E057D31"/>
    <w:rsid w:val="2E07362E"/>
    <w:rsid w:val="2E0CA42E"/>
    <w:rsid w:val="2E0D2740"/>
    <w:rsid w:val="2E10F555"/>
    <w:rsid w:val="2E149FE3"/>
    <w:rsid w:val="2E19FBCE"/>
    <w:rsid w:val="2E1E0BDE"/>
    <w:rsid w:val="2E1E1906"/>
    <w:rsid w:val="2E1F6804"/>
    <w:rsid w:val="2E2318DA"/>
    <w:rsid w:val="2E264764"/>
    <w:rsid w:val="2E2762E5"/>
    <w:rsid w:val="2E282BAB"/>
    <w:rsid w:val="2E2B02A8"/>
    <w:rsid w:val="2E2DAB17"/>
    <w:rsid w:val="2E34B832"/>
    <w:rsid w:val="2E36E577"/>
    <w:rsid w:val="2E379FD1"/>
    <w:rsid w:val="2E3E6B46"/>
    <w:rsid w:val="2E40313B"/>
    <w:rsid w:val="2E417FA7"/>
    <w:rsid w:val="2E41FF86"/>
    <w:rsid w:val="2E427801"/>
    <w:rsid w:val="2E4890FE"/>
    <w:rsid w:val="2E48DF4D"/>
    <w:rsid w:val="2E49D560"/>
    <w:rsid w:val="2E4BF9A9"/>
    <w:rsid w:val="2E4C189C"/>
    <w:rsid w:val="2E4C4DDC"/>
    <w:rsid w:val="2E4DB81C"/>
    <w:rsid w:val="2E50A09D"/>
    <w:rsid w:val="2E55F22E"/>
    <w:rsid w:val="2E56D498"/>
    <w:rsid w:val="2E57EE31"/>
    <w:rsid w:val="2E589305"/>
    <w:rsid w:val="2E5ADC89"/>
    <w:rsid w:val="2E6470AE"/>
    <w:rsid w:val="2E660752"/>
    <w:rsid w:val="2E6B2C9C"/>
    <w:rsid w:val="2E6D09A5"/>
    <w:rsid w:val="2E7077A4"/>
    <w:rsid w:val="2E7305A3"/>
    <w:rsid w:val="2E740C2E"/>
    <w:rsid w:val="2E766C66"/>
    <w:rsid w:val="2E7EEED3"/>
    <w:rsid w:val="2E832416"/>
    <w:rsid w:val="2E85319D"/>
    <w:rsid w:val="2E869923"/>
    <w:rsid w:val="2E89CC82"/>
    <w:rsid w:val="2E8A7A41"/>
    <w:rsid w:val="2E8AFF5C"/>
    <w:rsid w:val="2E8F8BFB"/>
    <w:rsid w:val="2E8FF1EE"/>
    <w:rsid w:val="2E90190E"/>
    <w:rsid w:val="2E935026"/>
    <w:rsid w:val="2E971237"/>
    <w:rsid w:val="2E98A4B9"/>
    <w:rsid w:val="2E9ECA63"/>
    <w:rsid w:val="2EA0C606"/>
    <w:rsid w:val="2EA56231"/>
    <w:rsid w:val="2EA59482"/>
    <w:rsid w:val="2EA60369"/>
    <w:rsid w:val="2EAC4ECB"/>
    <w:rsid w:val="2EAE89E4"/>
    <w:rsid w:val="2EAFE874"/>
    <w:rsid w:val="2EB2BC18"/>
    <w:rsid w:val="2EB35FBA"/>
    <w:rsid w:val="2EB9BA48"/>
    <w:rsid w:val="2EBA3D78"/>
    <w:rsid w:val="2EBB6580"/>
    <w:rsid w:val="2EBBC4FE"/>
    <w:rsid w:val="2EBC04A3"/>
    <w:rsid w:val="2EC08EE3"/>
    <w:rsid w:val="2EC7823B"/>
    <w:rsid w:val="2EC88DAA"/>
    <w:rsid w:val="2EC896F5"/>
    <w:rsid w:val="2EC9CB65"/>
    <w:rsid w:val="2ECAFF59"/>
    <w:rsid w:val="2ECDC087"/>
    <w:rsid w:val="2ECFBE85"/>
    <w:rsid w:val="2ED18EF7"/>
    <w:rsid w:val="2ED20560"/>
    <w:rsid w:val="2ED31782"/>
    <w:rsid w:val="2ED4F738"/>
    <w:rsid w:val="2ED566AC"/>
    <w:rsid w:val="2ED573CF"/>
    <w:rsid w:val="2ED5C349"/>
    <w:rsid w:val="2ED98A63"/>
    <w:rsid w:val="2EDA17E8"/>
    <w:rsid w:val="2EE234B7"/>
    <w:rsid w:val="2EE598D9"/>
    <w:rsid w:val="2EE72ACA"/>
    <w:rsid w:val="2EE799AA"/>
    <w:rsid w:val="2EF3B6F8"/>
    <w:rsid w:val="2EF4BB9D"/>
    <w:rsid w:val="2EF58BB6"/>
    <w:rsid w:val="2EF5B64F"/>
    <w:rsid w:val="2EFB7BF4"/>
    <w:rsid w:val="2EFDDB94"/>
    <w:rsid w:val="2EFE9185"/>
    <w:rsid w:val="2F02D976"/>
    <w:rsid w:val="2F05000C"/>
    <w:rsid w:val="2F08C578"/>
    <w:rsid w:val="2F0A0B6D"/>
    <w:rsid w:val="2F0D2A2E"/>
    <w:rsid w:val="2F1569FC"/>
    <w:rsid w:val="2F1646D5"/>
    <w:rsid w:val="2F1FBC1D"/>
    <w:rsid w:val="2F22311F"/>
    <w:rsid w:val="2F232784"/>
    <w:rsid w:val="2F28A211"/>
    <w:rsid w:val="2F2C3B10"/>
    <w:rsid w:val="2F2E0FEE"/>
    <w:rsid w:val="2F2E58F5"/>
    <w:rsid w:val="2F31C3F6"/>
    <w:rsid w:val="2F32A571"/>
    <w:rsid w:val="2F336C78"/>
    <w:rsid w:val="2F33C41D"/>
    <w:rsid w:val="2F33C6B6"/>
    <w:rsid w:val="2F33DA3A"/>
    <w:rsid w:val="2F343E4A"/>
    <w:rsid w:val="2F3A058E"/>
    <w:rsid w:val="2F3DEB2E"/>
    <w:rsid w:val="2F404513"/>
    <w:rsid w:val="2F41D1DE"/>
    <w:rsid w:val="2F44E42B"/>
    <w:rsid w:val="2F45A3DB"/>
    <w:rsid w:val="2F496502"/>
    <w:rsid w:val="2F4C7112"/>
    <w:rsid w:val="2F51CDF2"/>
    <w:rsid w:val="2F528B51"/>
    <w:rsid w:val="2F586167"/>
    <w:rsid w:val="2F58A8A3"/>
    <w:rsid w:val="2F590FB8"/>
    <w:rsid w:val="2F5D0C22"/>
    <w:rsid w:val="2F5FD557"/>
    <w:rsid w:val="2F60D3ED"/>
    <w:rsid w:val="2F683BE8"/>
    <w:rsid w:val="2F6845B7"/>
    <w:rsid w:val="2F69D5E6"/>
    <w:rsid w:val="2F6AECE4"/>
    <w:rsid w:val="2F6DCDA6"/>
    <w:rsid w:val="2F6E1969"/>
    <w:rsid w:val="2F71155E"/>
    <w:rsid w:val="2F74345C"/>
    <w:rsid w:val="2F753029"/>
    <w:rsid w:val="2F7626CE"/>
    <w:rsid w:val="2F781FEC"/>
    <w:rsid w:val="2F7A0E77"/>
    <w:rsid w:val="2F7B44DB"/>
    <w:rsid w:val="2F7EF0F8"/>
    <w:rsid w:val="2F822625"/>
    <w:rsid w:val="2F8391F2"/>
    <w:rsid w:val="2F8D6A05"/>
    <w:rsid w:val="2F936D52"/>
    <w:rsid w:val="2F93A02F"/>
    <w:rsid w:val="2F946B00"/>
    <w:rsid w:val="2F96C2CB"/>
    <w:rsid w:val="2F96EBA9"/>
    <w:rsid w:val="2F97D57F"/>
    <w:rsid w:val="2F9909CD"/>
    <w:rsid w:val="2F99965A"/>
    <w:rsid w:val="2F9B503F"/>
    <w:rsid w:val="2F9B83CE"/>
    <w:rsid w:val="2F9CF103"/>
    <w:rsid w:val="2FA15CEF"/>
    <w:rsid w:val="2FA5147A"/>
    <w:rsid w:val="2FA97ABA"/>
    <w:rsid w:val="2FAB1A54"/>
    <w:rsid w:val="2FAB9B2B"/>
    <w:rsid w:val="2FAE43C8"/>
    <w:rsid w:val="2FAEF79A"/>
    <w:rsid w:val="2FAFE91B"/>
    <w:rsid w:val="2FB17520"/>
    <w:rsid w:val="2FB37C98"/>
    <w:rsid w:val="2FB602CE"/>
    <w:rsid w:val="2FB686B2"/>
    <w:rsid w:val="2FB9D733"/>
    <w:rsid w:val="2FBA145D"/>
    <w:rsid w:val="2FBD283F"/>
    <w:rsid w:val="2FBF2D17"/>
    <w:rsid w:val="2FBFA71B"/>
    <w:rsid w:val="2FC1956D"/>
    <w:rsid w:val="2FC4ECAB"/>
    <w:rsid w:val="2FC58CBF"/>
    <w:rsid w:val="2FCA7F70"/>
    <w:rsid w:val="2FCB35A6"/>
    <w:rsid w:val="2FCBF3A5"/>
    <w:rsid w:val="2FCC7BFB"/>
    <w:rsid w:val="2FCCCDFD"/>
    <w:rsid w:val="2FD1A0DC"/>
    <w:rsid w:val="2FD21BA3"/>
    <w:rsid w:val="2FD35EA0"/>
    <w:rsid w:val="2FD761B1"/>
    <w:rsid w:val="2FD9996F"/>
    <w:rsid w:val="2FDA4274"/>
    <w:rsid w:val="2FDD9825"/>
    <w:rsid w:val="2FE20272"/>
    <w:rsid w:val="2FE802C8"/>
    <w:rsid w:val="2FE8A02C"/>
    <w:rsid w:val="2FE8A23B"/>
    <w:rsid w:val="2FEBE44F"/>
    <w:rsid w:val="2FEEB86D"/>
    <w:rsid w:val="2FEFB093"/>
    <w:rsid w:val="2FF0E6D8"/>
    <w:rsid w:val="2FF32F6F"/>
    <w:rsid w:val="2FF3B26F"/>
    <w:rsid w:val="2FF3F06C"/>
    <w:rsid w:val="2FF407B8"/>
    <w:rsid w:val="2FF58130"/>
    <w:rsid w:val="2FF695A0"/>
    <w:rsid w:val="2FF8B99E"/>
    <w:rsid w:val="2FF9A01B"/>
    <w:rsid w:val="2FFA50FC"/>
    <w:rsid w:val="30010ABC"/>
    <w:rsid w:val="3002A5AE"/>
    <w:rsid w:val="30051046"/>
    <w:rsid w:val="300911C6"/>
    <w:rsid w:val="300AC3FD"/>
    <w:rsid w:val="300E4201"/>
    <w:rsid w:val="300F6EA1"/>
    <w:rsid w:val="301190B5"/>
    <w:rsid w:val="301382E9"/>
    <w:rsid w:val="30139710"/>
    <w:rsid w:val="3014FA4C"/>
    <w:rsid w:val="30176D5E"/>
    <w:rsid w:val="301B2EE6"/>
    <w:rsid w:val="301BAC2D"/>
    <w:rsid w:val="301FE467"/>
    <w:rsid w:val="3023CEA2"/>
    <w:rsid w:val="3025EF75"/>
    <w:rsid w:val="302856B7"/>
    <w:rsid w:val="30285E63"/>
    <w:rsid w:val="3028E40A"/>
    <w:rsid w:val="302AE293"/>
    <w:rsid w:val="302CEDEE"/>
    <w:rsid w:val="302E30BF"/>
    <w:rsid w:val="302EAA81"/>
    <w:rsid w:val="3031905D"/>
    <w:rsid w:val="3033BCAB"/>
    <w:rsid w:val="3033DE2C"/>
    <w:rsid w:val="3037AD6B"/>
    <w:rsid w:val="30397996"/>
    <w:rsid w:val="303A1851"/>
    <w:rsid w:val="303D3EF2"/>
    <w:rsid w:val="303D598B"/>
    <w:rsid w:val="30473411"/>
    <w:rsid w:val="304786A9"/>
    <w:rsid w:val="304EC69A"/>
    <w:rsid w:val="304FA607"/>
    <w:rsid w:val="30510796"/>
    <w:rsid w:val="3051ACC8"/>
    <w:rsid w:val="3053BBD9"/>
    <w:rsid w:val="305447FF"/>
    <w:rsid w:val="30559CF0"/>
    <w:rsid w:val="3055DC8B"/>
    <w:rsid w:val="305877DE"/>
    <w:rsid w:val="30625C8B"/>
    <w:rsid w:val="30653BD1"/>
    <w:rsid w:val="30654066"/>
    <w:rsid w:val="30654CC5"/>
    <w:rsid w:val="3067A565"/>
    <w:rsid w:val="306D1C09"/>
    <w:rsid w:val="307080D6"/>
    <w:rsid w:val="307129CC"/>
    <w:rsid w:val="307B0C06"/>
    <w:rsid w:val="307E3D2A"/>
    <w:rsid w:val="307F0940"/>
    <w:rsid w:val="308430F2"/>
    <w:rsid w:val="3084CB3D"/>
    <w:rsid w:val="30862C87"/>
    <w:rsid w:val="30891521"/>
    <w:rsid w:val="30899E09"/>
    <w:rsid w:val="308BC943"/>
    <w:rsid w:val="308FD5E3"/>
    <w:rsid w:val="30916497"/>
    <w:rsid w:val="30947E91"/>
    <w:rsid w:val="309676E8"/>
    <w:rsid w:val="3096E7BA"/>
    <w:rsid w:val="30974760"/>
    <w:rsid w:val="309CDB10"/>
    <w:rsid w:val="309F41DA"/>
    <w:rsid w:val="30A00C99"/>
    <w:rsid w:val="30A4F2FC"/>
    <w:rsid w:val="30A5A26A"/>
    <w:rsid w:val="30A60AA4"/>
    <w:rsid w:val="30A612D0"/>
    <w:rsid w:val="30A64830"/>
    <w:rsid w:val="30A9DF67"/>
    <w:rsid w:val="30AAF265"/>
    <w:rsid w:val="30AE180D"/>
    <w:rsid w:val="30B1BB67"/>
    <w:rsid w:val="30B4955F"/>
    <w:rsid w:val="30B8ABB2"/>
    <w:rsid w:val="30BAC74B"/>
    <w:rsid w:val="30BAF8BA"/>
    <w:rsid w:val="30BC0DB6"/>
    <w:rsid w:val="30BEE739"/>
    <w:rsid w:val="30C03999"/>
    <w:rsid w:val="30C6EDEE"/>
    <w:rsid w:val="30CEAF60"/>
    <w:rsid w:val="30D0E810"/>
    <w:rsid w:val="30D19B16"/>
    <w:rsid w:val="30D1E465"/>
    <w:rsid w:val="30D32AA0"/>
    <w:rsid w:val="30D3D88F"/>
    <w:rsid w:val="30D447BD"/>
    <w:rsid w:val="30D791EC"/>
    <w:rsid w:val="30D8217E"/>
    <w:rsid w:val="30D8B573"/>
    <w:rsid w:val="30DA4D9C"/>
    <w:rsid w:val="30DB5B6A"/>
    <w:rsid w:val="30E32236"/>
    <w:rsid w:val="30E4121C"/>
    <w:rsid w:val="30E7321D"/>
    <w:rsid w:val="30E7D3A3"/>
    <w:rsid w:val="30EB66BB"/>
    <w:rsid w:val="30EBD787"/>
    <w:rsid w:val="30ED8C32"/>
    <w:rsid w:val="30F04AAC"/>
    <w:rsid w:val="30F42724"/>
    <w:rsid w:val="30F95C67"/>
    <w:rsid w:val="30F9924D"/>
    <w:rsid w:val="30FD71D1"/>
    <w:rsid w:val="31010B66"/>
    <w:rsid w:val="31015AEB"/>
    <w:rsid w:val="31021310"/>
    <w:rsid w:val="3105CA38"/>
    <w:rsid w:val="31071B54"/>
    <w:rsid w:val="3109D66A"/>
    <w:rsid w:val="310A22A8"/>
    <w:rsid w:val="310B6192"/>
    <w:rsid w:val="310C0729"/>
    <w:rsid w:val="31126BD7"/>
    <w:rsid w:val="3112FA88"/>
    <w:rsid w:val="31187807"/>
    <w:rsid w:val="3119364A"/>
    <w:rsid w:val="3119AD87"/>
    <w:rsid w:val="311EB41F"/>
    <w:rsid w:val="311F7B43"/>
    <w:rsid w:val="312553CC"/>
    <w:rsid w:val="3125584E"/>
    <w:rsid w:val="3127F878"/>
    <w:rsid w:val="312866FE"/>
    <w:rsid w:val="312A941F"/>
    <w:rsid w:val="312F1407"/>
    <w:rsid w:val="312F2EB9"/>
    <w:rsid w:val="3135099B"/>
    <w:rsid w:val="3135BA17"/>
    <w:rsid w:val="31382713"/>
    <w:rsid w:val="313BEA5F"/>
    <w:rsid w:val="313C3E1A"/>
    <w:rsid w:val="313D1640"/>
    <w:rsid w:val="313F3D0F"/>
    <w:rsid w:val="313F891E"/>
    <w:rsid w:val="31404656"/>
    <w:rsid w:val="3142337B"/>
    <w:rsid w:val="3142A9E6"/>
    <w:rsid w:val="314CAEA2"/>
    <w:rsid w:val="3152CFA4"/>
    <w:rsid w:val="3159CC16"/>
    <w:rsid w:val="315A1824"/>
    <w:rsid w:val="31641695"/>
    <w:rsid w:val="316EB9A5"/>
    <w:rsid w:val="317023B6"/>
    <w:rsid w:val="317377A2"/>
    <w:rsid w:val="31740A26"/>
    <w:rsid w:val="317479FE"/>
    <w:rsid w:val="3174AE0F"/>
    <w:rsid w:val="3175C06F"/>
    <w:rsid w:val="3176C480"/>
    <w:rsid w:val="3177BEB9"/>
    <w:rsid w:val="31780BFC"/>
    <w:rsid w:val="31790991"/>
    <w:rsid w:val="317AD936"/>
    <w:rsid w:val="317AE590"/>
    <w:rsid w:val="317AEB76"/>
    <w:rsid w:val="317B3D0C"/>
    <w:rsid w:val="317BBA23"/>
    <w:rsid w:val="317ED79A"/>
    <w:rsid w:val="317F2BE2"/>
    <w:rsid w:val="317F3253"/>
    <w:rsid w:val="3181BF75"/>
    <w:rsid w:val="3183B95E"/>
    <w:rsid w:val="31841CB1"/>
    <w:rsid w:val="318911D3"/>
    <w:rsid w:val="318C38E0"/>
    <w:rsid w:val="318E55F3"/>
    <w:rsid w:val="318E71E4"/>
    <w:rsid w:val="3190B1E4"/>
    <w:rsid w:val="31936544"/>
    <w:rsid w:val="31947BEB"/>
    <w:rsid w:val="3198BAAB"/>
    <w:rsid w:val="319E1284"/>
    <w:rsid w:val="319FF94A"/>
    <w:rsid w:val="31A1F402"/>
    <w:rsid w:val="31A219C1"/>
    <w:rsid w:val="31AAE5A0"/>
    <w:rsid w:val="31AD5F7D"/>
    <w:rsid w:val="31AEA42B"/>
    <w:rsid w:val="31AF8C3E"/>
    <w:rsid w:val="31AF8DAB"/>
    <w:rsid w:val="31B3D601"/>
    <w:rsid w:val="31B64D94"/>
    <w:rsid w:val="31B94CB0"/>
    <w:rsid w:val="31BAEFF0"/>
    <w:rsid w:val="31BDA2A3"/>
    <w:rsid w:val="31BF4FB6"/>
    <w:rsid w:val="31C5CF04"/>
    <w:rsid w:val="31C85EE8"/>
    <w:rsid w:val="31C91EDC"/>
    <w:rsid w:val="31CAF47A"/>
    <w:rsid w:val="31CB9BE8"/>
    <w:rsid w:val="31CFB42B"/>
    <w:rsid w:val="31D165D5"/>
    <w:rsid w:val="31D5F269"/>
    <w:rsid w:val="31D82337"/>
    <w:rsid w:val="31D96C83"/>
    <w:rsid w:val="31D9E590"/>
    <w:rsid w:val="31DFEC31"/>
    <w:rsid w:val="31DFF227"/>
    <w:rsid w:val="31E01BAC"/>
    <w:rsid w:val="31E08C69"/>
    <w:rsid w:val="31E0CAEB"/>
    <w:rsid w:val="31E23D96"/>
    <w:rsid w:val="31E577D0"/>
    <w:rsid w:val="31E5E427"/>
    <w:rsid w:val="31E79D34"/>
    <w:rsid w:val="31E8060F"/>
    <w:rsid w:val="31E80F75"/>
    <w:rsid w:val="31EF3BAC"/>
    <w:rsid w:val="31EF58EF"/>
    <w:rsid w:val="31F1CCC9"/>
    <w:rsid w:val="31F272B8"/>
    <w:rsid w:val="31F305D2"/>
    <w:rsid w:val="31F4976B"/>
    <w:rsid w:val="31F9A81A"/>
    <w:rsid w:val="31F9C172"/>
    <w:rsid w:val="31FC62E3"/>
    <w:rsid w:val="31FD9081"/>
    <w:rsid w:val="31FE2CEC"/>
    <w:rsid w:val="31FF5AF6"/>
    <w:rsid w:val="31FF5C51"/>
    <w:rsid w:val="3203E043"/>
    <w:rsid w:val="32041E34"/>
    <w:rsid w:val="3206313F"/>
    <w:rsid w:val="3207E6CF"/>
    <w:rsid w:val="3208A731"/>
    <w:rsid w:val="320C34CA"/>
    <w:rsid w:val="320CEDBF"/>
    <w:rsid w:val="32103477"/>
    <w:rsid w:val="3210742D"/>
    <w:rsid w:val="32119337"/>
    <w:rsid w:val="32194ECA"/>
    <w:rsid w:val="321AC698"/>
    <w:rsid w:val="321C86E5"/>
    <w:rsid w:val="321D65B8"/>
    <w:rsid w:val="32208693"/>
    <w:rsid w:val="3220DF30"/>
    <w:rsid w:val="3221D0E3"/>
    <w:rsid w:val="3223392C"/>
    <w:rsid w:val="322398E8"/>
    <w:rsid w:val="32240D1A"/>
    <w:rsid w:val="3225395C"/>
    <w:rsid w:val="3226DA7A"/>
    <w:rsid w:val="3227067A"/>
    <w:rsid w:val="32297990"/>
    <w:rsid w:val="322985E0"/>
    <w:rsid w:val="32355477"/>
    <w:rsid w:val="32372511"/>
    <w:rsid w:val="323B6EFD"/>
    <w:rsid w:val="323E44EF"/>
    <w:rsid w:val="323ECD9E"/>
    <w:rsid w:val="32404D6E"/>
    <w:rsid w:val="32415B82"/>
    <w:rsid w:val="3241836C"/>
    <w:rsid w:val="3241E8A0"/>
    <w:rsid w:val="3243220F"/>
    <w:rsid w:val="3244E270"/>
    <w:rsid w:val="32477568"/>
    <w:rsid w:val="32497A71"/>
    <w:rsid w:val="324CF7B8"/>
    <w:rsid w:val="324ED2E9"/>
    <w:rsid w:val="3251BE8E"/>
    <w:rsid w:val="325346AB"/>
    <w:rsid w:val="325483AC"/>
    <w:rsid w:val="3255C2F8"/>
    <w:rsid w:val="32598A73"/>
    <w:rsid w:val="325D4588"/>
    <w:rsid w:val="325D76E2"/>
    <w:rsid w:val="325F109C"/>
    <w:rsid w:val="32630EE6"/>
    <w:rsid w:val="3263C107"/>
    <w:rsid w:val="3265D05D"/>
    <w:rsid w:val="326797D5"/>
    <w:rsid w:val="3267F99C"/>
    <w:rsid w:val="32680501"/>
    <w:rsid w:val="3269F4E6"/>
    <w:rsid w:val="326DA2CC"/>
    <w:rsid w:val="3273EF97"/>
    <w:rsid w:val="327485D4"/>
    <w:rsid w:val="3276C986"/>
    <w:rsid w:val="327A74E7"/>
    <w:rsid w:val="327F076F"/>
    <w:rsid w:val="328548F1"/>
    <w:rsid w:val="32862019"/>
    <w:rsid w:val="32862484"/>
    <w:rsid w:val="32865E92"/>
    <w:rsid w:val="3289F68E"/>
    <w:rsid w:val="328B5D82"/>
    <w:rsid w:val="328CEAD8"/>
    <w:rsid w:val="328D28C2"/>
    <w:rsid w:val="328F94B0"/>
    <w:rsid w:val="3290DB6D"/>
    <w:rsid w:val="32920C38"/>
    <w:rsid w:val="3292102D"/>
    <w:rsid w:val="3292D431"/>
    <w:rsid w:val="32983572"/>
    <w:rsid w:val="32997741"/>
    <w:rsid w:val="3299A956"/>
    <w:rsid w:val="32A23D5B"/>
    <w:rsid w:val="32A295FC"/>
    <w:rsid w:val="32A3CBFA"/>
    <w:rsid w:val="32ABCC88"/>
    <w:rsid w:val="32AD065A"/>
    <w:rsid w:val="32AD6852"/>
    <w:rsid w:val="32B02486"/>
    <w:rsid w:val="32B23906"/>
    <w:rsid w:val="32B2FF89"/>
    <w:rsid w:val="32BC3838"/>
    <w:rsid w:val="32BC7F56"/>
    <w:rsid w:val="32BDE664"/>
    <w:rsid w:val="32BECB11"/>
    <w:rsid w:val="32BFEEA4"/>
    <w:rsid w:val="32C5912D"/>
    <w:rsid w:val="32CC009C"/>
    <w:rsid w:val="32CD0C30"/>
    <w:rsid w:val="32CE8E88"/>
    <w:rsid w:val="32D25945"/>
    <w:rsid w:val="32D355A0"/>
    <w:rsid w:val="32D5B871"/>
    <w:rsid w:val="32D5FF72"/>
    <w:rsid w:val="32D80E7B"/>
    <w:rsid w:val="32D88140"/>
    <w:rsid w:val="32D8BF73"/>
    <w:rsid w:val="32D99B27"/>
    <w:rsid w:val="32DF1294"/>
    <w:rsid w:val="32DF61D2"/>
    <w:rsid w:val="32E4E2D5"/>
    <w:rsid w:val="32EA1DC3"/>
    <w:rsid w:val="32EB0B41"/>
    <w:rsid w:val="32EC20A8"/>
    <w:rsid w:val="32F15676"/>
    <w:rsid w:val="32F4DBD9"/>
    <w:rsid w:val="32F730C1"/>
    <w:rsid w:val="32F85718"/>
    <w:rsid w:val="32FB40C4"/>
    <w:rsid w:val="32FDEF35"/>
    <w:rsid w:val="32FE2061"/>
    <w:rsid w:val="3302FA00"/>
    <w:rsid w:val="3307C0B8"/>
    <w:rsid w:val="33080FA7"/>
    <w:rsid w:val="330A512B"/>
    <w:rsid w:val="330F5E26"/>
    <w:rsid w:val="330FC59F"/>
    <w:rsid w:val="3310E551"/>
    <w:rsid w:val="3311BB89"/>
    <w:rsid w:val="331216B9"/>
    <w:rsid w:val="331519C3"/>
    <w:rsid w:val="331932AD"/>
    <w:rsid w:val="331A76BD"/>
    <w:rsid w:val="331B5E76"/>
    <w:rsid w:val="331CDD30"/>
    <w:rsid w:val="331DFAA5"/>
    <w:rsid w:val="331E7EFC"/>
    <w:rsid w:val="33244F1C"/>
    <w:rsid w:val="3325C382"/>
    <w:rsid w:val="33262AFE"/>
    <w:rsid w:val="33270493"/>
    <w:rsid w:val="33292B51"/>
    <w:rsid w:val="332C6256"/>
    <w:rsid w:val="33313944"/>
    <w:rsid w:val="33328260"/>
    <w:rsid w:val="333969F0"/>
    <w:rsid w:val="33398167"/>
    <w:rsid w:val="333B1471"/>
    <w:rsid w:val="333F6D3F"/>
    <w:rsid w:val="334053C8"/>
    <w:rsid w:val="334180AB"/>
    <w:rsid w:val="33421823"/>
    <w:rsid w:val="3342CA0A"/>
    <w:rsid w:val="33439060"/>
    <w:rsid w:val="33442BD2"/>
    <w:rsid w:val="3346C32D"/>
    <w:rsid w:val="334B04FD"/>
    <w:rsid w:val="334BB749"/>
    <w:rsid w:val="334DA956"/>
    <w:rsid w:val="334E1146"/>
    <w:rsid w:val="33503977"/>
    <w:rsid w:val="3352784F"/>
    <w:rsid w:val="33543562"/>
    <w:rsid w:val="335479DE"/>
    <w:rsid w:val="33588AB7"/>
    <w:rsid w:val="33595EF1"/>
    <w:rsid w:val="3359F617"/>
    <w:rsid w:val="335A1867"/>
    <w:rsid w:val="335AB9E1"/>
    <w:rsid w:val="33605F02"/>
    <w:rsid w:val="33614B33"/>
    <w:rsid w:val="33674A28"/>
    <w:rsid w:val="336986F6"/>
    <w:rsid w:val="336B1C7A"/>
    <w:rsid w:val="336FA63F"/>
    <w:rsid w:val="336FDA7F"/>
    <w:rsid w:val="33711547"/>
    <w:rsid w:val="3371D59D"/>
    <w:rsid w:val="337220C0"/>
    <w:rsid w:val="337C65A3"/>
    <w:rsid w:val="337CBD88"/>
    <w:rsid w:val="337E866E"/>
    <w:rsid w:val="337EEE6E"/>
    <w:rsid w:val="33808E78"/>
    <w:rsid w:val="3382420C"/>
    <w:rsid w:val="3389D863"/>
    <w:rsid w:val="338DD69E"/>
    <w:rsid w:val="338DFEC6"/>
    <w:rsid w:val="338FE3DB"/>
    <w:rsid w:val="3395C993"/>
    <w:rsid w:val="33990FFC"/>
    <w:rsid w:val="33994C83"/>
    <w:rsid w:val="339A520C"/>
    <w:rsid w:val="339D45B2"/>
    <w:rsid w:val="339D9E84"/>
    <w:rsid w:val="339F7B55"/>
    <w:rsid w:val="33A06A94"/>
    <w:rsid w:val="33A8057C"/>
    <w:rsid w:val="33A90D34"/>
    <w:rsid w:val="33AFE4FC"/>
    <w:rsid w:val="33AFF534"/>
    <w:rsid w:val="33B2CB9B"/>
    <w:rsid w:val="33B5F309"/>
    <w:rsid w:val="33BE3F70"/>
    <w:rsid w:val="33BFB747"/>
    <w:rsid w:val="33C39B4B"/>
    <w:rsid w:val="33C41F92"/>
    <w:rsid w:val="33C782C3"/>
    <w:rsid w:val="33C98529"/>
    <w:rsid w:val="33CEA76A"/>
    <w:rsid w:val="33CFF1DA"/>
    <w:rsid w:val="33D08768"/>
    <w:rsid w:val="33D126DB"/>
    <w:rsid w:val="33D3F17C"/>
    <w:rsid w:val="33D976C4"/>
    <w:rsid w:val="33DAF1A0"/>
    <w:rsid w:val="33E0DA7F"/>
    <w:rsid w:val="33E54AD2"/>
    <w:rsid w:val="33EB5AC8"/>
    <w:rsid w:val="33EF31D9"/>
    <w:rsid w:val="33F1B730"/>
    <w:rsid w:val="33F4564E"/>
    <w:rsid w:val="33F4A11F"/>
    <w:rsid w:val="33F74970"/>
    <w:rsid w:val="33F984EC"/>
    <w:rsid w:val="3400BBEC"/>
    <w:rsid w:val="340147CC"/>
    <w:rsid w:val="340520EC"/>
    <w:rsid w:val="34066027"/>
    <w:rsid w:val="340D2F70"/>
    <w:rsid w:val="340E8D40"/>
    <w:rsid w:val="340FBAEB"/>
    <w:rsid w:val="341242AD"/>
    <w:rsid w:val="341307D3"/>
    <w:rsid w:val="3418B4DD"/>
    <w:rsid w:val="34190CC6"/>
    <w:rsid w:val="341D3909"/>
    <w:rsid w:val="341EA44C"/>
    <w:rsid w:val="341EC428"/>
    <w:rsid w:val="3420F3EB"/>
    <w:rsid w:val="34254A1B"/>
    <w:rsid w:val="3425C4CC"/>
    <w:rsid w:val="34286921"/>
    <w:rsid w:val="342C9494"/>
    <w:rsid w:val="342E9511"/>
    <w:rsid w:val="34308902"/>
    <w:rsid w:val="3432AD1A"/>
    <w:rsid w:val="34336923"/>
    <w:rsid w:val="34341BBF"/>
    <w:rsid w:val="343DDF2D"/>
    <w:rsid w:val="344059F8"/>
    <w:rsid w:val="344125BA"/>
    <w:rsid w:val="34492552"/>
    <w:rsid w:val="34493335"/>
    <w:rsid w:val="344A1E29"/>
    <w:rsid w:val="344AE78C"/>
    <w:rsid w:val="344C4CB7"/>
    <w:rsid w:val="344E89F3"/>
    <w:rsid w:val="34505152"/>
    <w:rsid w:val="34548383"/>
    <w:rsid w:val="34550034"/>
    <w:rsid w:val="345650E3"/>
    <w:rsid w:val="345725D2"/>
    <w:rsid w:val="345CD365"/>
    <w:rsid w:val="3461C038"/>
    <w:rsid w:val="346215AC"/>
    <w:rsid w:val="3464BD80"/>
    <w:rsid w:val="346B0450"/>
    <w:rsid w:val="346D9324"/>
    <w:rsid w:val="346FEC1B"/>
    <w:rsid w:val="347052E5"/>
    <w:rsid w:val="3471E93A"/>
    <w:rsid w:val="34733D27"/>
    <w:rsid w:val="3473DEDC"/>
    <w:rsid w:val="34757BED"/>
    <w:rsid w:val="3478CD27"/>
    <w:rsid w:val="347AA5AF"/>
    <w:rsid w:val="347BD8C0"/>
    <w:rsid w:val="347FD4DD"/>
    <w:rsid w:val="348011AB"/>
    <w:rsid w:val="3485EE24"/>
    <w:rsid w:val="3486732F"/>
    <w:rsid w:val="348B478F"/>
    <w:rsid w:val="348EBC24"/>
    <w:rsid w:val="348F222D"/>
    <w:rsid w:val="34901AFE"/>
    <w:rsid w:val="3490B7FE"/>
    <w:rsid w:val="3492504E"/>
    <w:rsid w:val="34942409"/>
    <w:rsid w:val="3495415C"/>
    <w:rsid w:val="349A98E7"/>
    <w:rsid w:val="349C5EA2"/>
    <w:rsid w:val="349EADA0"/>
    <w:rsid w:val="349F7EFF"/>
    <w:rsid w:val="349FA647"/>
    <w:rsid w:val="34A0C057"/>
    <w:rsid w:val="34A1D276"/>
    <w:rsid w:val="34A84090"/>
    <w:rsid w:val="34A92C30"/>
    <w:rsid w:val="34AAA970"/>
    <w:rsid w:val="34AB641C"/>
    <w:rsid w:val="34ACD6A1"/>
    <w:rsid w:val="34B110E8"/>
    <w:rsid w:val="34B418D9"/>
    <w:rsid w:val="34B463B7"/>
    <w:rsid w:val="34B6601D"/>
    <w:rsid w:val="34B6A2B8"/>
    <w:rsid w:val="34B8C90B"/>
    <w:rsid w:val="34B8D9E9"/>
    <w:rsid w:val="34BA7B89"/>
    <w:rsid w:val="34BC6A23"/>
    <w:rsid w:val="34C06D7F"/>
    <w:rsid w:val="34C07871"/>
    <w:rsid w:val="34C12EAC"/>
    <w:rsid w:val="34C25CB9"/>
    <w:rsid w:val="34CC63E0"/>
    <w:rsid w:val="34CD09A5"/>
    <w:rsid w:val="34CD3DB3"/>
    <w:rsid w:val="34CEE107"/>
    <w:rsid w:val="34D8CB12"/>
    <w:rsid w:val="34D998C4"/>
    <w:rsid w:val="34DAD128"/>
    <w:rsid w:val="34E19F82"/>
    <w:rsid w:val="34E53D97"/>
    <w:rsid w:val="34E670AA"/>
    <w:rsid w:val="34E6D374"/>
    <w:rsid w:val="34E74AAE"/>
    <w:rsid w:val="34EBC139"/>
    <w:rsid w:val="34EBC38E"/>
    <w:rsid w:val="34F18F44"/>
    <w:rsid w:val="34F213DF"/>
    <w:rsid w:val="34F94A98"/>
    <w:rsid w:val="35000FB6"/>
    <w:rsid w:val="350025F2"/>
    <w:rsid w:val="350168A6"/>
    <w:rsid w:val="35092FBE"/>
    <w:rsid w:val="350AF6E2"/>
    <w:rsid w:val="350DA371"/>
    <w:rsid w:val="350E47AD"/>
    <w:rsid w:val="350E728B"/>
    <w:rsid w:val="350F59CC"/>
    <w:rsid w:val="35100139"/>
    <w:rsid w:val="3511CF15"/>
    <w:rsid w:val="35131C88"/>
    <w:rsid w:val="35152B34"/>
    <w:rsid w:val="35166868"/>
    <w:rsid w:val="351D1220"/>
    <w:rsid w:val="351E3D1F"/>
    <w:rsid w:val="35200497"/>
    <w:rsid w:val="352203AC"/>
    <w:rsid w:val="352599D5"/>
    <w:rsid w:val="35292865"/>
    <w:rsid w:val="352A6150"/>
    <w:rsid w:val="352A94AC"/>
    <w:rsid w:val="352E92CA"/>
    <w:rsid w:val="3533070A"/>
    <w:rsid w:val="35330ACB"/>
    <w:rsid w:val="35334BB9"/>
    <w:rsid w:val="35343A04"/>
    <w:rsid w:val="3535AD50"/>
    <w:rsid w:val="353CE4D1"/>
    <w:rsid w:val="353DC7C2"/>
    <w:rsid w:val="353E46B5"/>
    <w:rsid w:val="35421478"/>
    <w:rsid w:val="3544F699"/>
    <w:rsid w:val="3546D2A9"/>
    <w:rsid w:val="354918F6"/>
    <w:rsid w:val="35499597"/>
    <w:rsid w:val="354A2DD4"/>
    <w:rsid w:val="354A44FC"/>
    <w:rsid w:val="354BE255"/>
    <w:rsid w:val="354D35F4"/>
    <w:rsid w:val="354F70B8"/>
    <w:rsid w:val="3553DC0D"/>
    <w:rsid w:val="35570198"/>
    <w:rsid w:val="355C6359"/>
    <w:rsid w:val="355D63EE"/>
    <w:rsid w:val="355DBBC8"/>
    <w:rsid w:val="355E7F6B"/>
    <w:rsid w:val="35634995"/>
    <w:rsid w:val="356523EC"/>
    <w:rsid w:val="3566FA71"/>
    <w:rsid w:val="35679B3E"/>
    <w:rsid w:val="356A2143"/>
    <w:rsid w:val="356C76B3"/>
    <w:rsid w:val="356D4F74"/>
    <w:rsid w:val="356DBDE0"/>
    <w:rsid w:val="3572B2C2"/>
    <w:rsid w:val="3574DC19"/>
    <w:rsid w:val="35754114"/>
    <w:rsid w:val="35768FF0"/>
    <w:rsid w:val="3576B34A"/>
    <w:rsid w:val="3576D423"/>
    <w:rsid w:val="3577BF0F"/>
    <w:rsid w:val="35819DAD"/>
    <w:rsid w:val="35821DE6"/>
    <w:rsid w:val="3582AECA"/>
    <w:rsid w:val="3585FD36"/>
    <w:rsid w:val="3587336A"/>
    <w:rsid w:val="358DD88A"/>
    <w:rsid w:val="35930458"/>
    <w:rsid w:val="359577E6"/>
    <w:rsid w:val="3597EF67"/>
    <w:rsid w:val="3599E43C"/>
    <w:rsid w:val="359A5F11"/>
    <w:rsid w:val="359BBBFE"/>
    <w:rsid w:val="359BF7F2"/>
    <w:rsid w:val="359E2A48"/>
    <w:rsid w:val="359E5360"/>
    <w:rsid w:val="359EB248"/>
    <w:rsid w:val="35A0381C"/>
    <w:rsid w:val="35A4AC6E"/>
    <w:rsid w:val="35A8073B"/>
    <w:rsid w:val="35A826BF"/>
    <w:rsid w:val="35A9F6D8"/>
    <w:rsid w:val="35AD43B2"/>
    <w:rsid w:val="35B00BBF"/>
    <w:rsid w:val="35B38598"/>
    <w:rsid w:val="35B3B445"/>
    <w:rsid w:val="35B4904C"/>
    <w:rsid w:val="35B6C9DC"/>
    <w:rsid w:val="35B7A6BB"/>
    <w:rsid w:val="35B9DC97"/>
    <w:rsid w:val="35BAF46B"/>
    <w:rsid w:val="35C45DBB"/>
    <w:rsid w:val="35C4DD92"/>
    <w:rsid w:val="35C69678"/>
    <w:rsid w:val="35CC2EE8"/>
    <w:rsid w:val="35CE3C1C"/>
    <w:rsid w:val="35CF4527"/>
    <w:rsid w:val="35CF9385"/>
    <w:rsid w:val="35D4109F"/>
    <w:rsid w:val="35D48E65"/>
    <w:rsid w:val="35D575D2"/>
    <w:rsid w:val="35D58447"/>
    <w:rsid w:val="35D590C6"/>
    <w:rsid w:val="35D5A7EB"/>
    <w:rsid w:val="35D86DB0"/>
    <w:rsid w:val="35DFA06B"/>
    <w:rsid w:val="35DFC6B1"/>
    <w:rsid w:val="35E1E585"/>
    <w:rsid w:val="35E242A6"/>
    <w:rsid w:val="35E5C972"/>
    <w:rsid w:val="35EBC5CC"/>
    <w:rsid w:val="35EEAD5E"/>
    <w:rsid w:val="35F240B2"/>
    <w:rsid w:val="35F31F4D"/>
    <w:rsid w:val="35F43238"/>
    <w:rsid w:val="35F71883"/>
    <w:rsid w:val="35FA5FB0"/>
    <w:rsid w:val="35FAAA1A"/>
    <w:rsid w:val="35FAEE7D"/>
    <w:rsid w:val="35FC169D"/>
    <w:rsid w:val="3607ED93"/>
    <w:rsid w:val="360BF99E"/>
    <w:rsid w:val="360C6D03"/>
    <w:rsid w:val="360DB1E7"/>
    <w:rsid w:val="360E5545"/>
    <w:rsid w:val="360E87F0"/>
    <w:rsid w:val="3614650C"/>
    <w:rsid w:val="3616FC63"/>
    <w:rsid w:val="3617579D"/>
    <w:rsid w:val="36178AB8"/>
    <w:rsid w:val="361DDF44"/>
    <w:rsid w:val="361E9159"/>
    <w:rsid w:val="36206F0F"/>
    <w:rsid w:val="3622DA5E"/>
    <w:rsid w:val="3624DD84"/>
    <w:rsid w:val="3628797C"/>
    <w:rsid w:val="362AD8EF"/>
    <w:rsid w:val="362AEACD"/>
    <w:rsid w:val="362AF8E7"/>
    <w:rsid w:val="362B63C4"/>
    <w:rsid w:val="362C6531"/>
    <w:rsid w:val="3630AC34"/>
    <w:rsid w:val="36353A6A"/>
    <w:rsid w:val="3637BA43"/>
    <w:rsid w:val="3637CB63"/>
    <w:rsid w:val="363BE907"/>
    <w:rsid w:val="3640924E"/>
    <w:rsid w:val="3646A67A"/>
    <w:rsid w:val="3648E906"/>
    <w:rsid w:val="3649A719"/>
    <w:rsid w:val="36512C1D"/>
    <w:rsid w:val="365842C1"/>
    <w:rsid w:val="365DAF42"/>
    <w:rsid w:val="365DBC52"/>
    <w:rsid w:val="366357C2"/>
    <w:rsid w:val="36644778"/>
    <w:rsid w:val="3665E0C4"/>
    <w:rsid w:val="366A4530"/>
    <w:rsid w:val="366D211A"/>
    <w:rsid w:val="3670CE04"/>
    <w:rsid w:val="36721952"/>
    <w:rsid w:val="3674FE07"/>
    <w:rsid w:val="3678DE6F"/>
    <w:rsid w:val="3679A626"/>
    <w:rsid w:val="3679AF0A"/>
    <w:rsid w:val="367A34D1"/>
    <w:rsid w:val="367BD0F0"/>
    <w:rsid w:val="3681DE2E"/>
    <w:rsid w:val="3683C6CF"/>
    <w:rsid w:val="36853470"/>
    <w:rsid w:val="3687261D"/>
    <w:rsid w:val="368830D5"/>
    <w:rsid w:val="368DBC25"/>
    <w:rsid w:val="368E6641"/>
    <w:rsid w:val="368EA8EB"/>
    <w:rsid w:val="3691EF5F"/>
    <w:rsid w:val="3693B39E"/>
    <w:rsid w:val="3694E23B"/>
    <w:rsid w:val="3696F3B7"/>
    <w:rsid w:val="369E672A"/>
    <w:rsid w:val="369F8A7C"/>
    <w:rsid w:val="369F9168"/>
    <w:rsid w:val="36A2B759"/>
    <w:rsid w:val="36A2DD59"/>
    <w:rsid w:val="36A34205"/>
    <w:rsid w:val="36A5A5C8"/>
    <w:rsid w:val="36A642AD"/>
    <w:rsid w:val="36A75261"/>
    <w:rsid w:val="36A7D9EF"/>
    <w:rsid w:val="36A7DDCF"/>
    <w:rsid w:val="36AA3E75"/>
    <w:rsid w:val="36B103E0"/>
    <w:rsid w:val="36B4F3B5"/>
    <w:rsid w:val="36B65164"/>
    <w:rsid w:val="36B7F498"/>
    <w:rsid w:val="36BB43C5"/>
    <w:rsid w:val="36BE3A95"/>
    <w:rsid w:val="36BF6194"/>
    <w:rsid w:val="36BFE09E"/>
    <w:rsid w:val="36C00641"/>
    <w:rsid w:val="36C03545"/>
    <w:rsid w:val="36C0D904"/>
    <w:rsid w:val="36C1C31C"/>
    <w:rsid w:val="36C42CF9"/>
    <w:rsid w:val="36C5303D"/>
    <w:rsid w:val="36C54CA1"/>
    <w:rsid w:val="36C6689D"/>
    <w:rsid w:val="36C7A4ED"/>
    <w:rsid w:val="36C849A9"/>
    <w:rsid w:val="36CAAA78"/>
    <w:rsid w:val="36CD7DCE"/>
    <w:rsid w:val="36D438FC"/>
    <w:rsid w:val="36D55F3D"/>
    <w:rsid w:val="36D9F2C4"/>
    <w:rsid w:val="36DA5DB9"/>
    <w:rsid w:val="36DB2464"/>
    <w:rsid w:val="36E03812"/>
    <w:rsid w:val="36E051AD"/>
    <w:rsid w:val="36E1D533"/>
    <w:rsid w:val="36E25415"/>
    <w:rsid w:val="36E35F56"/>
    <w:rsid w:val="36E60B4B"/>
    <w:rsid w:val="36E7FB56"/>
    <w:rsid w:val="36EC126A"/>
    <w:rsid w:val="36ED5485"/>
    <w:rsid w:val="36EE818F"/>
    <w:rsid w:val="36F6E2A4"/>
    <w:rsid w:val="36F82D15"/>
    <w:rsid w:val="36FB0844"/>
    <w:rsid w:val="36FD5201"/>
    <w:rsid w:val="3707B468"/>
    <w:rsid w:val="37090F55"/>
    <w:rsid w:val="370E905C"/>
    <w:rsid w:val="370FA032"/>
    <w:rsid w:val="37116F1C"/>
    <w:rsid w:val="37121117"/>
    <w:rsid w:val="3712D613"/>
    <w:rsid w:val="37143952"/>
    <w:rsid w:val="3715A70A"/>
    <w:rsid w:val="3716ECF4"/>
    <w:rsid w:val="37171968"/>
    <w:rsid w:val="37183A9E"/>
    <w:rsid w:val="37190488"/>
    <w:rsid w:val="371AF122"/>
    <w:rsid w:val="371E39E9"/>
    <w:rsid w:val="371F247B"/>
    <w:rsid w:val="37203278"/>
    <w:rsid w:val="3721E2CD"/>
    <w:rsid w:val="372293A2"/>
    <w:rsid w:val="372303CB"/>
    <w:rsid w:val="372510FE"/>
    <w:rsid w:val="37256029"/>
    <w:rsid w:val="3725C7B0"/>
    <w:rsid w:val="3727B4DB"/>
    <w:rsid w:val="372E70D5"/>
    <w:rsid w:val="372F84CF"/>
    <w:rsid w:val="373144C7"/>
    <w:rsid w:val="373218E2"/>
    <w:rsid w:val="3735AA1F"/>
    <w:rsid w:val="373BBB9A"/>
    <w:rsid w:val="373D0A13"/>
    <w:rsid w:val="373E0838"/>
    <w:rsid w:val="37402C97"/>
    <w:rsid w:val="37427AB5"/>
    <w:rsid w:val="3742AA4F"/>
    <w:rsid w:val="3744560D"/>
    <w:rsid w:val="37472E2F"/>
    <w:rsid w:val="374A56A3"/>
    <w:rsid w:val="374A6378"/>
    <w:rsid w:val="374BF86C"/>
    <w:rsid w:val="374DBBCC"/>
    <w:rsid w:val="37557C60"/>
    <w:rsid w:val="3756037D"/>
    <w:rsid w:val="375620F5"/>
    <w:rsid w:val="375659F3"/>
    <w:rsid w:val="375AEAC3"/>
    <w:rsid w:val="375C885F"/>
    <w:rsid w:val="375CD626"/>
    <w:rsid w:val="375D1816"/>
    <w:rsid w:val="375EB5D8"/>
    <w:rsid w:val="375F4418"/>
    <w:rsid w:val="37624508"/>
    <w:rsid w:val="3768A411"/>
    <w:rsid w:val="376D9DDF"/>
    <w:rsid w:val="377348A0"/>
    <w:rsid w:val="3778C372"/>
    <w:rsid w:val="3778E025"/>
    <w:rsid w:val="3778FBFC"/>
    <w:rsid w:val="377C9D5D"/>
    <w:rsid w:val="377ED716"/>
    <w:rsid w:val="37801A26"/>
    <w:rsid w:val="378103F1"/>
    <w:rsid w:val="37810772"/>
    <w:rsid w:val="37844A56"/>
    <w:rsid w:val="37845314"/>
    <w:rsid w:val="3784E3C0"/>
    <w:rsid w:val="3785B2BD"/>
    <w:rsid w:val="3785FE0A"/>
    <w:rsid w:val="378835AE"/>
    <w:rsid w:val="378EC537"/>
    <w:rsid w:val="378F10CA"/>
    <w:rsid w:val="378F7CA0"/>
    <w:rsid w:val="378FA281"/>
    <w:rsid w:val="37919675"/>
    <w:rsid w:val="379AA950"/>
    <w:rsid w:val="379AD6B7"/>
    <w:rsid w:val="379FB5EF"/>
    <w:rsid w:val="379FD4CD"/>
    <w:rsid w:val="37A4FCB5"/>
    <w:rsid w:val="37A6FBCA"/>
    <w:rsid w:val="37A7AFD1"/>
    <w:rsid w:val="37AE39CC"/>
    <w:rsid w:val="37AFA9CB"/>
    <w:rsid w:val="37B07BE2"/>
    <w:rsid w:val="37B3E283"/>
    <w:rsid w:val="37B79DD0"/>
    <w:rsid w:val="37BF7AFF"/>
    <w:rsid w:val="37C26625"/>
    <w:rsid w:val="37C311F0"/>
    <w:rsid w:val="37C61F86"/>
    <w:rsid w:val="37C64FCD"/>
    <w:rsid w:val="37C75708"/>
    <w:rsid w:val="37CC48B6"/>
    <w:rsid w:val="37CE6D56"/>
    <w:rsid w:val="37D67995"/>
    <w:rsid w:val="37D8D59D"/>
    <w:rsid w:val="37DB7754"/>
    <w:rsid w:val="37DF9AAF"/>
    <w:rsid w:val="37E25642"/>
    <w:rsid w:val="37E2E1D9"/>
    <w:rsid w:val="37E345C3"/>
    <w:rsid w:val="37E6AA2E"/>
    <w:rsid w:val="37EE46A1"/>
    <w:rsid w:val="37F04942"/>
    <w:rsid w:val="37F082FB"/>
    <w:rsid w:val="37F152A0"/>
    <w:rsid w:val="37F35E01"/>
    <w:rsid w:val="37F44ACC"/>
    <w:rsid w:val="37FC7B31"/>
    <w:rsid w:val="37FFE185"/>
    <w:rsid w:val="3802AFB9"/>
    <w:rsid w:val="3805D69D"/>
    <w:rsid w:val="3807EA2C"/>
    <w:rsid w:val="38094966"/>
    <w:rsid w:val="380F866E"/>
    <w:rsid w:val="380FBD8C"/>
    <w:rsid w:val="3812AAB5"/>
    <w:rsid w:val="38136663"/>
    <w:rsid w:val="381496A3"/>
    <w:rsid w:val="3817D55C"/>
    <w:rsid w:val="381A2632"/>
    <w:rsid w:val="382190AB"/>
    <w:rsid w:val="3822D729"/>
    <w:rsid w:val="38250DFD"/>
    <w:rsid w:val="382C3609"/>
    <w:rsid w:val="38306809"/>
    <w:rsid w:val="38350483"/>
    <w:rsid w:val="3835A9E0"/>
    <w:rsid w:val="383736A3"/>
    <w:rsid w:val="383AF5AF"/>
    <w:rsid w:val="383B61C9"/>
    <w:rsid w:val="383CFCE2"/>
    <w:rsid w:val="38468E55"/>
    <w:rsid w:val="384BBEEF"/>
    <w:rsid w:val="384E3A89"/>
    <w:rsid w:val="384F1402"/>
    <w:rsid w:val="3850A426"/>
    <w:rsid w:val="3850E370"/>
    <w:rsid w:val="3853F719"/>
    <w:rsid w:val="385479EC"/>
    <w:rsid w:val="3856955F"/>
    <w:rsid w:val="3858FA5F"/>
    <w:rsid w:val="385AA29A"/>
    <w:rsid w:val="385C5944"/>
    <w:rsid w:val="385CB123"/>
    <w:rsid w:val="385E7ED8"/>
    <w:rsid w:val="3862CDE9"/>
    <w:rsid w:val="38646EDC"/>
    <w:rsid w:val="386864A2"/>
    <w:rsid w:val="386D2E2D"/>
    <w:rsid w:val="386F1C70"/>
    <w:rsid w:val="386F2CB5"/>
    <w:rsid w:val="386FFEAE"/>
    <w:rsid w:val="3874B4DF"/>
    <w:rsid w:val="38757494"/>
    <w:rsid w:val="3875C79F"/>
    <w:rsid w:val="38775BA3"/>
    <w:rsid w:val="387C99F7"/>
    <w:rsid w:val="387E439B"/>
    <w:rsid w:val="388170E1"/>
    <w:rsid w:val="38858B17"/>
    <w:rsid w:val="38869693"/>
    <w:rsid w:val="3886C665"/>
    <w:rsid w:val="38885360"/>
    <w:rsid w:val="38887471"/>
    <w:rsid w:val="388ADD0B"/>
    <w:rsid w:val="388B584B"/>
    <w:rsid w:val="388D1292"/>
    <w:rsid w:val="388ED76D"/>
    <w:rsid w:val="388F42D7"/>
    <w:rsid w:val="38949F26"/>
    <w:rsid w:val="38964F8A"/>
    <w:rsid w:val="3898B9D6"/>
    <w:rsid w:val="3898EB28"/>
    <w:rsid w:val="389A1414"/>
    <w:rsid w:val="389BAEC4"/>
    <w:rsid w:val="38A21D81"/>
    <w:rsid w:val="38A2BE17"/>
    <w:rsid w:val="38A387DA"/>
    <w:rsid w:val="38A79826"/>
    <w:rsid w:val="38A86F05"/>
    <w:rsid w:val="38A87196"/>
    <w:rsid w:val="38AC679A"/>
    <w:rsid w:val="38AF9A16"/>
    <w:rsid w:val="38B00395"/>
    <w:rsid w:val="38B74195"/>
    <w:rsid w:val="38B7C10D"/>
    <w:rsid w:val="38B86FE8"/>
    <w:rsid w:val="38BA32E3"/>
    <w:rsid w:val="38BAC4D9"/>
    <w:rsid w:val="38BAF5EB"/>
    <w:rsid w:val="38BC806A"/>
    <w:rsid w:val="38BD7208"/>
    <w:rsid w:val="38BDBF62"/>
    <w:rsid w:val="38BED42C"/>
    <w:rsid w:val="38C2FD70"/>
    <w:rsid w:val="38C3F439"/>
    <w:rsid w:val="38C81CB7"/>
    <w:rsid w:val="38C8CB74"/>
    <w:rsid w:val="38CA0E11"/>
    <w:rsid w:val="38CB2248"/>
    <w:rsid w:val="38CCC821"/>
    <w:rsid w:val="38CE80F3"/>
    <w:rsid w:val="38CEA0EF"/>
    <w:rsid w:val="38CF0FE3"/>
    <w:rsid w:val="38CF68D7"/>
    <w:rsid w:val="38D0E8B8"/>
    <w:rsid w:val="38D31ED6"/>
    <w:rsid w:val="38D671D1"/>
    <w:rsid w:val="38D96094"/>
    <w:rsid w:val="38D9BCAE"/>
    <w:rsid w:val="38E04F39"/>
    <w:rsid w:val="38E9D6EF"/>
    <w:rsid w:val="38EA3998"/>
    <w:rsid w:val="38ED45F9"/>
    <w:rsid w:val="38EE71E8"/>
    <w:rsid w:val="38F125F2"/>
    <w:rsid w:val="38F55B10"/>
    <w:rsid w:val="38F6B619"/>
    <w:rsid w:val="38FD8EBC"/>
    <w:rsid w:val="38FEC602"/>
    <w:rsid w:val="390604CA"/>
    <w:rsid w:val="3906F985"/>
    <w:rsid w:val="3909978B"/>
    <w:rsid w:val="390E4F05"/>
    <w:rsid w:val="390EE67B"/>
    <w:rsid w:val="3911B601"/>
    <w:rsid w:val="3911CAA2"/>
    <w:rsid w:val="39145342"/>
    <w:rsid w:val="3914FDEE"/>
    <w:rsid w:val="39155B0D"/>
    <w:rsid w:val="391724F1"/>
    <w:rsid w:val="391CB89A"/>
    <w:rsid w:val="391F1BAF"/>
    <w:rsid w:val="39225C66"/>
    <w:rsid w:val="39230FAE"/>
    <w:rsid w:val="3924E371"/>
    <w:rsid w:val="3925BFA9"/>
    <w:rsid w:val="39264C59"/>
    <w:rsid w:val="392AA364"/>
    <w:rsid w:val="392C5BCE"/>
    <w:rsid w:val="392F31DF"/>
    <w:rsid w:val="392FCB2F"/>
    <w:rsid w:val="393599A3"/>
    <w:rsid w:val="393619D1"/>
    <w:rsid w:val="3937A0FA"/>
    <w:rsid w:val="3939B19B"/>
    <w:rsid w:val="393A2B85"/>
    <w:rsid w:val="393C5083"/>
    <w:rsid w:val="393E238D"/>
    <w:rsid w:val="39416E1A"/>
    <w:rsid w:val="3941DD89"/>
    <w:rsid w:val="3943BCB7"/>
    <w:rsid w:val="39449058"/>
    <w:rsid w:val="3945B581"/>
    <w:rsid w:val="394A54FF"/>
    <w:rsid w:val="394CBECC"/>
    <w:rsid w:val="394D8B9C"/>
    <w:rsid w:val="394F529F"/>
    <w:rsid w:val="39530EFD"/>
    <w:rsid w:val="3957B2C6"/>
    <w:rsid w:val="3958FC8C"/>
    <w:rsid w:val="3959A0A5"/>
    <w:rsid w:val="395AE9D0"/>
    <w:rsid w:val="395EEBEE"/>
    <w:rsid w:val="395F6733"/>
    <w:rsid w:val="396023A3"/>
    <w:rsid w:val="3960363A"/>
    <w:rsid w:val="39634E57"/>
    <w:rsid w:val="3963F0C8"/>
    <w:rsid w:val="39807FF6"/>
    <w:rsid w:val="39816615"/>
    <w:rsid w:val="398188C6"/>
    <w:rsid w:val="3983DC91"/>
    <w:rsid w:val="3984A70A"/>
    <w:rsid w:val="3986F221"/>
    <w:rsid w:val="3989C2A9"/>
    <w:rsid w:val="398B534F"/>
    <w:rsid w:val="398C5BB6"/>
    <w:rsid w:val="398E2BF9"/>
    <w:rsid w:val="39909DF4"/>
    <w:rsid w:val="3992D44C"/>
    <w:rsid w:val="39979A71"/>
    <w:rsid w:val="3999346E"/>
    <w:rsid w:val="399AE150"/>
    <w:rsid w:val="399E0EC4"/>
    <w:rsid w:val="39A0165F"/>
    <w:rsid w:val="39A669B8"/>
    <w:rsid w:val="39A8B5E6"/>
    <w:rsid w:val="39A8D71D"/>
    <w:rsid w:val="39A94F08"/>
    <w:rsid w:val="39ACCADB"/>
    <w:rsid w:val="39AE6B6F"/>
    <w:rsid w:val="39AE6D28"/>
    <w:rsid w:val="39AEEFA8"/>
    <w:rsid w:val="39B217F5"/>
    <w:rsid w:val="39B230F8"/>
    <w:rsid w:val="39B49743"/>
    <w:rsid w:val="39B4D53D"/>
    <w:rsid w:val="39B5EE15"/>
    <w:rsid w:val="39B79076"/>
    <w:rsid w:val="39BA4BF8"/>
    <w:rsid w:val="39BCC32C"/>
    <w:rsid w:val="39BDAE61"/>
    <w:rsid w:val="39C1694C"/>
    <w:rsid w:val="39C1C135"/>
    <w:rsid w:val="39C8C14B"/>
    <w:rsid w:val="39C97127"/>
    <w:rsid w:val="39D041D5"/>
    <w:rsid w:val="39D17F4E"/>
    <w:rsid w:val="39D316C1"/>
    <w:rsid w:val="39D3C9D3"/>
    <w:rsid w:val="39D59CC3"/>
    <w:rsid w:val="39D6F0A2"/>
    <w:rsid w:val="39DAC428"/>
    <w:rsid w:val="39DADAD2"/>
    <w:rsid w:val="39DCFDA8"/>
    <w:rsid w:val="39DDB8F7"/>
    <w:rsid w:val="39E31865"/>
    <w:rsid w:val="39E43E6B"/>
    <w:rsid w:val="39E7E53C"/>
    <w:rsid w:val="39E9DE6A"/>
    <w:rsid w:val="39F0D511"/>
    <w:rsid w:val="39F2DB14"/>
    <w:rsid w:val="39F462BB"/>
    <w:rsid w:val="39F75C22"/>
    <w:rsid w:val="39F88F53"/>
    <w:rsid w:val="39FA4DA3"/>
    <w:rsid w:val="39FD4E9F"/>
    <w:rsid w:val="3A01643A"/>
    <w:rsid w:val="3A01C89D"/>
    <w:rsid w:val="3A0513B3"/>
    <w:rsid w:val="3A06817F"/>
    <w:rsid w:val="3A077092"/>
    <w:rsid w:val="3A0AB44F"/>
    <w:rsid w:val="3A0C00E0"/>
    <w:rsid w:val="3A0EA166"/>
    <w:rsid w:val="3A10E7FE"/>
    <w:rsid w:val="3A115B2E"/>
    <w:rsid w:val="3A117992"/>
    <w:rsid w:val="3A1489E0"/>
    <w:rsid w:val="3A178A88"/>
    <w:rsid w:val="3A18D00C"/>
    <w:rsid w:val="3A1C56D5"/>
    <w:rsid w:val="3A1D03A5"/>
    <w:rsid w:val="3A1E0AE9"/>
    <w:rsid w:val="3A1E6012"/>
    <w:rsid w:val="3A220F8B"/>
    <w:rsid w:val="3A29B0DA"/>
    <w:rsid w:val="3A29CB0F"/>
    <w:rsid w:val="3A2B30B9"/>
    <w:rsid w:val="3A2D6743"/>
    <w:rsid w:val="3A349E91"/>
    <w:rsid w:val="3A3717F2"/>
    <w:rsid w:val="3A37DFCA"/>
    <w:rsid w:val="3A391D05"/>
    <w:rsid w:val="3A3B0FEA"/>
    <w:rsid w:val="3A4384BD"/>
    <w:rsid w:val="3A474023"/>
    <w:rsid w:val="3A4B5338"/>
    <w:rsid w:val="3A4D1835"/>
    <w:rsid w:val="3A5349E2"/>
    <w:rsid w:val="3A53A8E4"/>
    <w:rsid w:val="3A58F932"/>
    <w:rsid w:val="3A59C17D"/>
    <w:rsid w:val="3A59CCDD"/>
    <w:rsid w:val="3A5B6D1B"/>
    <w:rsid w:val="3A5FC3F9"/>
    <w:rsid w:val="3A610600"/>
    <w:rsid w:val="3A668BFD"/>
    <w:rsid w:val="3A691351"/>
    <w:rsid w:val="3A6C2B83"/>
    <w:rsid w:val="3A6E0309"/>
    <w:rsid w:val="3A6E8188"/>
    <w:rsid w:val="3A71EF8B"/>
    <w:rsid w:val="3A72E8FA"/>
    <w:rsid w:val="3A73FB58"/>
    <w:rsid w:val="3A7FB3C2"/>
    <w:rsid w:val="3A804A6F"/>
    <w:rsid w:val="3A828536"/>
    <w:rsid w:val="3A86C104"/>
    <w:rsid w:val="3A87334B"/>
    <w:rsid w:val="3A87CDD4"/>
    <w:rsid w:val="3A8E0C78"/>
    <w:rsid w:val="3A8E254D"/>
    <w:rsid w:val="3A8ED48E"/>
    <w:rsid w:val="3A937A3B"/>
    <w:rsid w:val="3A96EB02"/>
    <w:rsid w:val="3A97EFE6"/>
    <w:rsid w:val="3A988A66"/>
    <w:rsid w:val="3A996C6E"/>
    <w:rsid w:val="3A9DB93D"/>
    <w:rsid w:val="3A9DEA76"/>
    <w:rsid w:val="3AA0994A"/>
    <w:rsid w:val="3AA1D692"/>
    <w:rsid w:val="3AA392A7"/>
    <w:rsid w:val="3AA64545"/>
    <w:rsid w:val="3AA74D58"/>
    <w:rsid w:val="3AAEF154"/>
    <w:rsid w:val="3AB27328"/>
    <w:rsid w:val="3AB5041E"/>
    <w:rsid w:val="3AB5F033"/>
    <w:rsid w:val="3AB6D891"/>
    <w:rsid w:val="3AB72F76"/>
    <w:rsid w:val="3ABB451A"/>
    <w:rsid w:val="3ABD8638"/>
    <w:rsid w:val="3AC04A2B"/>
    <w:rsid w:val="3AC0A246"/>
    <w:rsid w:val="3AC4B321"/>
    <w:rsid w:val="3ACCDC00"/>
    <w:rsid w:val="3AD20003"/>
    <w:rsid w:val="3AD21E3D"/>
    <w:rsid w:val="3AD8CEFF"/>
    <w:rsid w:val="3AD9332E"/>
    <w:rsid w:val="3ADCA38F"/>
    <w:rsid w:val="3ADF676C"/>
    <w:rsid w:val="3AE0E213"/>
    <w:rsid w:val="3AE3A2B5"/>
    <w:rsid w:val="3AE4586C"/>
    <w:rsid w:val="3AE4887F"/>
    <w:rsid w:val="3AE61659"/>
    <w:rsid w:val="3AE795F8"/>
    <w:rsid w:val="3AE86DE7"/>
    <w:rsid w:val="3AE9FFCC"/>
    <w:rsid w:val="3AEAF696"/>
    <w:rsid w:val="3AEFD06C"/>
    <w:rsid w:val="3AF167B1"/>
    <w:rsid w:val="3AF2944C"/>
    <w:rsid w:val="3AF3E4FE"/>
    <w:rsid w:val="3AFF6B32"/>
    <w:rsid w:val="3B0015DA"/>
    <w:rsid w:val="3B006801"/>
    <w:rsid w:val="3B04EC5E"/>
    <w:rsid w:val="3B04EDC6"/>
    <w:rsid w:val="3B04F0BB"/>
    <w:rsid w:val="3B05273C"/>
    <w:rsid w:val="3B07AE78"/>
    <w:rsid w:val="3B0BADF1"/>
    <w:rsid w:val="3B0CEBEF"/>
    <w:rsid w:val="3B0EBE4B"/>
    <w:rsid w:val="3B0FDFDD"/>
    <w:rsid w:val="3B110D4E"/>
    <w:rsid w:val="3B13C80F"/>
    <w:rsid w:val="3B16682F"/>
    <w:rsid w:val="3B1B2AB4"/>
    <w:rsid w:val="3B1C31A0"/>
    <w:rsid w:val="3B242E85"/>
    <w:rsid w:val="3B2529A0"/>
    <w:rsid w:val="3B2918D6"/>
    <w:rsid w:val="3B2B0B10"/>
    <w:rsid w:val="3B2C7047"/>
    <w:rsid w:val="3B2CE1F7"/>
    <w:rsid w:val="3B2E2CA5"/>
    <w:rsid w:val="3B2EC81F"/>
    <w:rsid w:val="3B323F60"/>
    <w:rsid w:val="3B34B64C"/>
    <w:rsid w:val="3B3965DA"/>
    <w:rsid w:val="3B3C20BD"/>
    <w:rsid w:val="3B3C47EE"/>
    <w:rsid w:val="3B3C52CC"/>
    <w:rsid w:val="3B3EF1D8"/>
    <w:rsid w:val="3B3F3EEC"/>
    <w:rsid w:val="3B41E1CA"/>
    <w:rsid w:val="3B42C64D"/>
    <w:rsid w:val="3B465B5A"/>
    <w:rsid w:val="3B4ABD5A"/>
    <w:rsid w:val="3B4DAB58"/>
    <w:rsid w:val="3B4FB93A"/>
    <w:rsid w:val="3B50C527"/>
    <w:rsid w:val="3B568C32"/>
    <w:rsid w:val="3B5A146F"/>
    <w:rsid w:val="3B5AC923"/>
    <w:rsid w:val="3B5B4C01"/>
    <w:rsid w:val="3B5F1232"/>
    <w:rsid w:val="3B66D4CF"/>
    <w:rsid w:val="3B6B3019"/>
    <w:rsid w:val="3B6CF7D9"/>
    <w:rsid w:val="3B6DB4BC"/>
    <w:rsid w:val="3B6E6029"/>
    <w:rsid w:val="3B71C048"/>
    <w:rsid w:val="3B72537C"/>
    <w:rsid w:val="3B728EF9"/>
    <w:rsid w:val="3B729671"/>
    <w:rsid w:val="3B730CFC"/>
    <w:rsid w:val="3B73E48F"/>
    <w:rsid w:val="3B73EC01"/>
    <w:rsid w:val="3B749E5F"/>
    <w:rsid w:val="3B795B4C"/>
    <w:rsid w:val="3B7DABAB"/>
    <w:rsid w:val="3B7E6FB7"/>
    <w:rsid w:val="3B82DD22"/>
    <w:rsid w:val="3B84A541"/>
    <w:rsid w:val="3B868CD2"/>
    <w:rsid w:val="3B87D830"/>
    <w:rsid w:val="3B88CAC1"/>
    <w:rsid w:val="3B8937F9"/>
    <w:rsid w:val="3B8A8C56"/>
    <w:rsid w:val="3B8BAB2E"/>
    <w:rsid w:val="3B8BC43F"/>
    <w:rsid w:val="3B8EB238"/>
    <w:rsid w:val="3B92D2B7"/>
    <w:rsid w:val="3B97B7C3"/>
    <w:rsid w:val="3B9DEB61"/>
    <w:rsid w:val="3BA1C356"/>
    <w:rsid w:val="3BA4589E"/>
    <w:rsid w:val="3BA5A1EE"/>
    <w:rsid w:val="3BA65B0B"/>
    <w:rsid w:val="3BAEF0FA"/>
    <w:rsid w:val="3BAFF6E0"/>
    <w:rsid w:val="3BB1FD4A"/>
    <w:rsid w:val="3BB2F50A"/>
    <w:rsid w:val="3BB316AF"/>
    <w:rsid w:val="3BB49D05"/>
    <w:rsid w:val="3BB85796"/>
    <w:rsid w:val="3BB99736"/>
    <w:rsid w:val="3BB9A7C0"/>
    <w:rsid w:val="3BB9ED95"/>
    <w:rsid w:val="3BBB1B57"/>
    <w:rsid w:val="3BBB7CBC"/>
    <w:rsid w:val="3BBC89AB"/>
    <w:rsid w:val="3BBD4479"/>
    <w:rsid w:val="3BBDB330"/>
    <w:rsid w:val="3BBE325E"/>
    <w:rsid w:val="3BC1D4AD"/>
    <w:rsid w:val="3BC226D0"/>
    <w:rsid w:val="3BCAF95F"/>
    <w:rsid w:val="3BD70EF4"/>
    <w:rsid w:val="3BDE68C3"/>
    <w:rsid w:val="3BDEAB81"/>
    <w:rsid w:val="3BE267C5"/>
    <w:rsid w:val="3BE4FE63"/>
    <w:rsid w:val="3BE9003C"/>
    <w:rsid w:val="3BEE5602"/>
    <w:rsid w:val="3BEEA560"/>
    <w:rsid w:val="3BF1C713"/>
    <w:rsid w:val="3BF1F04E"/>
    <w:rsid w:val="3BFC1054"/>
    <w:rsid w:val="3C027AEA"/>
    <w:rsid w:val="3C0283FE"/>
    <w:rsid w:val="3C03D6A7"/>
    <w:rsid w:val="3C04DF7F"/>
    <w:rsid w:val="3C04E55E"/>
    <w:rsid w:val="3C0966F9"/>
    <w:rsid w:val="3C09AE12"/>
    <w:rsid w:val="3C0F08A7"/>
    <w:rsid w:val="3C0F2B17"/>
    <w:rsid w:val="3C125FAA"/>
    <w:rsid w:val="3C127416"/>
    <w:rsid w:val="3C13AEDD"/>
    <w:rsid w:val="3C1A3322"/>
    <w:rsid w:val="3C1F02C5"/>
    <w:rsid w:val="3C210D65"/>
    <w:rsid w:val="3C23EEB8"/>
    <w:rsid w:val="3C241EAB"/>
    <w:rsid w:val="3C249902"/>
    <w:rsid w:val="3C24C792"/>
    <w:rsid w:val="3C284886"/>
    <w:rsid w:val="3C2F4D26"/>
    <w:rsid w:val="3C2FC385"/>
    <w:rsid w:val="3C30FE2E"/>
    <w:rsid w:val="3C318DA0"/>
    <w:rsid w:val="3C356A69"/>
    <w:rsid w:val="3C37600D"/>
    <w:rsid w:val="3C3871B8"/>
    <w:rsid w:val="3C3B53E7"/>
    <w:rsid w:val="3C3C1F12"/>
    <w:rsid w:val="3C3CA168"/>
    <w:rsid w:val="3C42F7A9"/>
    <w:rsid w:val="3C446712"/>
    <w:rsid w:val="3C4650D5"/>
    <w:rsid w:val="3C4D377F"/>
    <w:rsid w:val="3C4DC4B3"/>
    <w:rsid w:val="3C5173B8"/>
    <w:rsid w:val="3C51CF52"/>
    <w:rsid w:val="3C53B8F2"/>
    <w:rsid w:val="3C53C202"/>
    <w:rsid w:val="3C56B994"/>
    <w:rsid w:val="3C596B4D"/>
    <w:rsid w:val="3C5ABFBA"/>
    <w:rsid w:val="3C5C586D"/>
    <w:rsid w:val="3C5C856B"/>
    <w:rsid w:val="3C63DC5F"/>
    <w:rsid w:val="3C6442DF"/>
    <w:rsid w:val="3C66E299"/>
    <w:rsid w:val="3C677DAF"/>
    <w:rsid w:val="3C6817EE"/>
    <w:rsid w:val="3C6F3A94"/>
    <w:rsid w:val="3C70815E"/>
    <w:rsid w:val="3C729CEA"/>
    <w:rsid w:val="3C736620"/>
    <w:rsid w:val="3C78EF0F"/>
    <w:rsid w:val="3C795180"/>
    <w:rsid w:val="3C7B89B6"/>
    <w:rsid w:val="3C7F2C6B"/>
    <w:rsid w:val="3C8512CA"/>
    <w:rsid w:val="3C8B2390"/>
    <w:rsid w:val="3C8B63A4"/>
    <w:rsid w:val="3C92D833"/>
    <w:rsid w:val="3C94F9ED"/>
    <w:rsid w:val="3C9D8D63"/>
    <w:rsid w:val="3CA02157"/>
    <w:rsid w:val="3CA36876"/>
    <w:rsid w:val="3CA3BEB0"/>
    <w:rsid w:val="3CA8FA97"/>
    <w:rsid w:val="3CAC2E5D"/>
    <w:rsid w:val="3CAD3FD0"/>
    <w:rsid w:val="3CAD48FD"/>
    <w:rsid w:val="3CAD6E81"/>
    <w:rsid w:val="3CB03D7D"/>
    <w:rsid w:val="3CB13D67"/>
    <w:rsid w:val="3CB608BA"/>
    <w:rsid w:val="3CB7B94B"/>
    <w:rsid w:val="3CBBA402"/>
    <w:rsid w:val="3CBC07AF"/>
    <w:rsid w:val="3CBC5418"/>
    <w:rsid w:val="3CBD2A0A"/>
    <w:rsid w:val="3CC08618"/>
    <w:rsid w:val="3CC4B857"/>
    <w:rsid w:val="3CC4DAC3"/>
    <w:rsid w:val="3CC83BFB"/>
    <w:rsid w:val="3CC8536D"/>
    <w:rsid w:val="3CCA9E6D"/>
    <w:rsid w:val="3CCF6C39"/>
    <w:rsid w:val="3CD46A79"/>
    <w:rsid w:val="3CD63C77"/>
    <w:rsid w:val="3CD8E2E3"/>
    <w:rsid w:val="3CD9682C"/>
    <w:rsid w:val="3CDA0449"/>
    <w:rsid w:val="3CDA6B52"/>
    <w:rsid w:val="3CDA7D0A"/>
    <w:rsid w:val="3CDC0D10"/>
    <w:rsid w:val="3CE034CD"/>
    <w:rsid w:val="3CE14C6A"/>
    <w:rsid w:val="3CE2C47D"/>
    <w:rsid w:val="3CE3E61E"/>
    <w:rsid w:val="3CE77CD0"/>
    <w:rsid w:val="3CE8A62E"/>
    <w:rsid w:val="3CEA3AB5"/>
    <w:rsid w:val="3CEC1E4A"/>
    <w:rsid w:val="3CEDCA60"/>
    <w:rsid w:val="3CF1542B"/>
    <w:rsid w:val="3CF405FB"/>
    <w:rsid w:val="3CF665D1"/>
    <w:rsid w:val="3D029C0B"/>
    <w:rsid w:val="3D05BFF2"/>
    <w:rsid w:val="3D0623CE"/>
    <w:rsid w:val="3D073960"/>
    <w:rsid w:val="3D094B76"/>
    <w:rsid w:val="3D0992E2"/>
    <w:rsid w:val="3D0A7BF2"/>
    <w:rsid w:val="3D0B91D5"/>
    <w:rsid w:val="3D0C6A5D"/>
    <w:rsid w:val="3D0E4E6E"/>
    <w:rsid w:val="3D0E8136"/>
    <w:rsid w:val="3D1019E6"/>
    <w:rsid w:val="3D1072B8"/>
    <w:rsid w:val="3D14ACD8"/>
    <w:rsid w:val="3D16B28A"/>
    <w:rsid w:val="3D18BAF2"/>
    <w:rsid w:val="3D18FCFB"/>
    <w:rsid w:val="3D190460"/>
    <w:rsid w:val="3D192852"/>
    <w:rsid w:val="3D1AC559"/>
    <w:rsid w:val="3D1B3F9E"/>
    <w:rsid w:val="3D1F997D"/>
    <w:rsid w:val="3D22228C"/>
    <w:rsid w:val="3D24262A"/>
    <w:rsid w:val="3D258B6A"/>
    <w:rsid w:val="3D262640"/>
    <w:rsid w:val="3D28EDA6"/>
    <w:rsid w:val="3D29A60F"/>
    <w:rsid w:val="3D29E05F"/>
    <w:rsid w:val="3D2C2B19"/>
    <w:rsid w:val="3D2C5D43"/>
    <w:rsid w:val="3D336A8B"/>
    <w:rsid w:val="3D341B90"/>
    <w:rsid w:val="3D3B1C26"/>
    <w:rsid w:val="3D3CD877"/>
    <w:rsid w:val="3D3F0242"/>
    <w:rsid w:val="3D450E54"/>
    <w:rsid w:val="3D46194B"/>
    <w:rsid w:val="3D463F09"/>
    <w:rsid w:val="3D4956EB"/>
    <w:rsid w:val="3D508403"/>
    <w:rsid w:val="3D50935C"/>
    <w:rsid w:val="3D50D92D"/>
    <w:rsid w:val="3D517BD5"/>
    <w:rsid w:val="3D532688"/>
    <w:rsid w:val="3D53EAE9"/>
    <w:rsid w:val="3D540FD1"/>
    <w:rsid w:val="3D56F3CD"/>
    <w:rsid w:val="3D5B88E2"/>
    <w:rsid w:val="3D616631"/>
    <w:rsid w:val="3D63AD19"/>
    <w:rsid w:val="3D65C615"/>
    <w:rsid w:val="3D689154"/>
    <w:rsid w:val="3D6A2C71"/>
    <w:rsid w:val="3D6AFF87"/>
    <w:rsid w:val="3D6C9A8A"/>
    <w:rsid w:val="3D6DDB19"/>
    <w:rsid w:val="3D6EEB6C"/>
    <w:rsid w:val="3D70FAAB"/>
    <w:rsid w:val="3D7277BA"/>
    <w:rsid w:val="3D76A379"/>
    <w:rsid w:val="3D77C38D"/>
    <w:rsid w:val="3D7A0194"/>
    <w:rsid w:val="3D7A978E"/>
    <w:rsid w:val="3D7D8DB4"/>
    <w:rsid w:val="3D7E6E66"/>
    <w:rsid w:val="3D822854"/>
    <w:rsid w:val="3D879BC0"/>
    <w:rsid w:val="3D8A763A"/>
    <w:rsid w:val="3D8C2D18"/>
    <w:rsid w:val="3D9148D7"/>
    <w:rsid w:val="3D91FE1A"/>
    <w:rsid w:val="3D973A72"/>
    <w:rsid w:val="3D975E7D"/>
    <w:rsid w:val="3D995D12"/>
    <w:rsid w:val="3D9CEC97"/>
    <w:rsid w:val="3D9D3686"/>
    <w:rsid w:val="3DA00679"/>
    <w:rsid w:val="3DA28E2E"/>
    <w:rsid w:val="3DA44233"/>
    <w:rsid w:val="3DA60B01"/>
    <w:rsid w:val="3DA60E62"/>
    <w:rsid w:val="3DA8768B"/>
    <w:rsid w:val="3DA95E45"/>
    <w:rsid w:val="3DABE881"/>
    <w:rsid w:val="3DAE779D"/>
    <w:rsid w:val="3DB2F4CB"/>
    <w:rsid w:val="3DB411C9"/>
    <w:rsid w:val="3DB7DC93"/>
    <w:rsid w:val="3DB85C0A"/>
    <w:rsid w:val="3DB8E2D0"/>
    <w:rsid w:val="3DBB1882"/>
    <w:rsid w:val="3DC1037D"/>
    <w:rsid w:val="3DC12B7C"/>
    <w:rsid w:val="3DC139BE"/>
    <w:rsid w:val="3DC64046"/>
    <w:rsid w:val="3DC6AA8C"/>
    <w:rsid w:val="3DCC46C8"/>
    <w:rsid w:val="3DCD30F9"/>
    <w:rsid w:val="3DD439D5"/>
    <w:rsid w:val="3DD4C408"/>
    <w:rsid w:val="3DD5C619"/>
    <w:rsid w:val="3DD7F132"/>
    <w:rsid w:val="3DD8ED95"/>
    <w:rsid w:val="3DDA4A86"/>
    <w:rsid w:val="3DDE643E"/>
    <w:rsid w:val="3DE02D75"/>
    <w:rsid w:val="3DE0808A"/>
    <w:rsid w:val="3DE09D52"/>
    <w:rsid w:val="3DE49B73"/>
    <w:rsid w:val="3DE8468E"/>
    <w:rsid w:val="3DF37830"/>
    <w:rsid w:val="3DF44F92"/>
    <w:rsid w:val="3DF9A1B7"/>
    <w:rsid w:val="3DFA8DB8"/>
    <w:rsid w:val="3DFD5321"/>
    <w:rsid w:val="3DFD81BE"/>
    <w:rsid w:val="3DFFD895"/>
    <w:rsid w:val="3E003FA3"/>
    <w:rsid w:val="3E0110BE"/>
    <w:rsid w:val="3E011E52"/>
    <w:rsid w:val="3E0C5413"/>
    <w:rsid w:val="3E0C98A3"/>
    <w:rsid w:val="3E112012"/>
    <w:rsid w:val="3E122658"/>
    <w:rsid w:val="3E17FAB8"/>
    <w:rsid w:val="3E1D1ED5"/>
    <w:rsid w:val="3E1E048D"/>
    <w:rsid w:val="3E217E11"/>
    <w:rsid w:val="3E25900C"/>
    <w:rsid w:val="3E28F0D5"/>
    <w:rsid w:val="3E2913DA"/>
    <w:rsid w:val="3E298976"/>
    <w:rsid w:val="3E29DF08"/>
    <w:rsid w:val="3E2AA259"/>
    <w:rsid w:val="3E2B7222"/>
    <w:rsid w:val="3E2BB84B"/>
    <w:rsid w:val="3E2CFC00"/>
    <w:rsid w:val="3E2FB475"/>
    <w:rsid w:val="3E35C447"/>
    <w:rsid w:val="3E372C32"/>
    <w:rsid w:val="3E37AB5F"/>
    <w:rsid w:val="3E392916"/>
    <w:rsid w:val="3E3A4AFA"/>
    <w:rsid w:val="3E3A6A09"/>
    <w:rsid w:val="3E4353B1"/>
    <w:rsid w:val="3E46D9F7"/>
    <w:rsid w:val="3E471A20"/>
    <w:rsid w:val="3E471BE7"/>
    <w:rsid w:val="3E489AF6"/>
    <w:rsid w:val="3E4929C4"/>
    <w:rsid w:val="3E4CDA92"/>
    <w:rsid w:val="3E4DA7D4"/>
    <w:rsid w:val="3E4DE02A"/>
    <w:rsid w:val="3E4F25AF"/>
    <w:rsid w:val="3E500024"/>
    <w:rsid w:val="3E503438"/>
    <w:rsid w:val="3E505701"/>
    <w:rsid w:val="3E5062A5"/>
    <w:rsid w:val="3E520A05"/>
    <w:rsid w:val="3E5356EA"/>
    <w:rsid w:val="3E556F52"/>
    <w:rsid w:val="3E582457"/>
    <w:rsid w:val="3E587419"/>
    <w:rsid w:val="3E609637"/>
    <w:rsid w:val="3E67883F"/>
    <w:rsid w:val="3E692FE0"/>
    <w:rsid w:val="3E6AB006"/>
    <w:rsid w:val="3E6D996E"/>
    <w:rsid w:val="3E727AAB"/>
    <w:rsid w:val="3E764132"/>
    <w:rsid w:val="3E76B4AD"/>
    <w:rsid w:val="3E7CB92A"/>
    <w:rsid w:val="3E7EAEE3"/>
    <w:rsid w:val="3E80474B"/>
    <w:rsid w:val="3E83B251"/>
    <w:rsid w:val="3E86EEFE"/>
    <w:rsid w:val="3E8A53F2"/>
    <w:rsid w:val="3E8A7E96"/>
    <w:rsid w:val="3E8B2D9B"/>
    <w:rsid w:val="3E8F1649"/>
    <w:rsid w:val="3E8F20EB"/>
    <w:rsid w:val="3E950245"/>
    <w:rsid w:val="3E97EC7B"/>
    <w:rsid w:val="3E9AE275"/>
    <w:rsid w:val="3E9C452E"/>
    <w:rsid w:val="3EA129D3"/>
    <w:rsid w:val="3EA130D5"/>
    <w:rsid w:val="3EA3E78A"/>
    <w:rsid w:val="3EA508D0"/>
    <w:rsid w:val="3EA8DE48"/>
    <w:rsid w:val="3EA8E3A7"/>
    <w:rsid w:val="3EADA393"/>
    <w:rsid w:val="3EAF70AE"/>
    <w:rsid w:val="3EB071AE"/>
    <w:rsid w:val="3EB0995C"/>
    <w:rsid w:val="3EB5BC2C"/>
    <w:rsid w:val="3EBC0DB7"/>
    <w:rsid w:val="3EBF3E6D"/>
    <w:rsid w:val="3EC031D0"/>
    <w:rsid w:val="3EC07994"/>
    <w:rsid w:val="3EC08C69"/>
    <w:rsid w:val="3EC29C9A"/>
    <w:rsid w:val="3EC5D41A"/>
    <w:rsid w:val="3EC762F1"/>
    <w:rsid w:val="3EC7A72F"/>
    <w:rsid w:val="3ECC31D8"/>
    <w:rsid w:val="3ECE58BA"/>
    <w:rsid w:val="3ECF2B8D"/>
    <w:rsid w:val="3ED2924C"/>
    <w:rsid w:val="3ED34DB4"/>
    <w:rsid w:val="3ED58DBE"/>
    <w:rsid w:val="3ED8F085"/>
    <w:rsid w:val="3EE92DB5"/>
    <w:rsid w:val="3EEB13C4"/>
    <w:rsid w:val="3EEB6367"/>
    <w:rsid w:val="3EECE331"/>
    <w:rsid w:val="3EED7935"/>
    <w:rsid w:val="3EED7DED"/>
    <w:rsid w:val="3EEF01FD"/>
    <w:rsid w:val="3EF0DCA0"/>
    <w:rsid w:val="3EF11F75"/>
    <w:rsid w:val="3EF55844"/>
    <w:rsid w:val="3EF5E57A"/>
    <w:rsid w:val="3EF68F44"/>
    <w:rsid w:val="3EF6E3A0"/>
    <w:rsid w:val="3EF830F0"/>
    <w:rsid w:val="3EF994A6"/>
    <w:rsid w:val="3EFD2469"/>
    <w:rsid w:val="3EFD3F16"/>
    <w:rsid w:val="3EFFD2EE"/>
    <w:rsid w:val="3F002AB6"/>
    <w:rsid w:val="3F046115"/>
    <w:rsid w:val="3F08ECF8"/>
    <w:rsid w:val="3F0A296A"/>
    <w:rsid w:val="3F0E3B78"/>
    <w:rsid w:val="3F0EAFB6"/>
    <w:rsid w:val="3F0FF6FD"/>
    <w:rsid w:val="3F17526C"/>
    <w:rsid w:val="3F18EFD8"/>
    <w:rsid w:val="3F1A1D59"/>
    <w:rsid w:val="3F1BD73A"/>
    <w:rsid w:val="3F1BF349"/>
    <w:rsid w:val="3F1C5952"/>
    <w:rsid w:val="3F1D613E"/>
    <w:rsid w:val="3F1E3644"/>
    <w:rsid w:val="3F1F6554"/>
    <w:rsid w:val="3F26455A"/>
    <w:rsid w:val="3F2C07D1"/>
    <w:rsid w:val="3F2DDFC5"/>
    <w:rsid w:val="3F317515"/>
    <w:rsid w:val="3F364E0D"/>
    <w:rsid w:val="3F38BCF8"/>
    <w:rsid w:val="3F3A2627"/>
    <w:rsid w:val="3F3CCB7C"/>
    <w:rsid w:val="3F3D1C4A"/>
    <w:rsid w:val="3F3D5E5B"/>
    <w:rsid w:val="3F3ECBC5"/>
    <w:rsid w:val="3F3ED188"/>
    <w:rsid w:val="3F3F032B"/>
    <w:rsid w:val="3F3F2D25"/>
    <w:rsid w:val="3F40A7B3"/>
    <w:rsid w:val="3F414FB5"/>
    <w:rsid w:val="3F452EAE"/>
    <w:rsid w:val="3F4B0FCE"/>
    <w:rsid w:val="3F4F68CA"/>
    <w:rsid w:val="3F528689"/>
    <w:rsid w:val="3F55827D"/>
    <w:rsid w:val="3F582DDB"/>
    <w:rsid w:val="3F5A950F"/>
    <w:rsid w:val="3F5B7D50"/>
    <w:rsid w:val="3F5BF61B"/>
    <w:rsid w:val="3F5C10FF"/>
    <w:rsid w:val="3F63DC84"/>
    <w:rsid w:val="3F65C6EE"/>
    <w:rsid w:val="3F681EAB"/>
    <w:rsid w:val="3F69E1C3"/>
    <w:rsid w:val="3F6B7142"/>
    <w:rsid w:val="3F732627"/>
    <w:rsid w:val="3F785415"/>
    <w:rsid w:val="3F7AC4BD"/>
    <w:rsid w:val="3F7C4A92"/>
    <w:rsid w:val="3F7ED75D"/>
    <w:rsid w:val="3F804840"/>
    <w:rsid w:val="3F875ABF"/>
    <w:rsid w:val="3F8873C7"/>
    <w:rsid w:val="3F888B5C"/>
    <w:rsid w:val="3F8B730E"/>
    <w:rsid w:val="3F8F1092"/>
    <w:rsid w:val="3F90B2D9"/>
    <w:rsid w:val="3F91FB76"/>
    <w:rsid w:val="3F925B1F"/>
    <w:rsid w:val="3F9B6939"/>
    <w:rsid w:val="3F9B8BE2"/>
    <w:rsid w:val="3F9C41E7"/>
    <w:rsid w:val="3F9CAF95"/>
    <w:rsid w:val="3F9FDDAF"/>
    <w:rsid w:val="3F9FFB1F"/>
    <w:rsid w:val="3FA341D1"/>
    <w:rsid w:val="3FA75B6C"/>
    <w:rsid w:val="3FA76660"/>
    <w:rsid w:val="3FAA1117"/>
    <w:rsid w:val="3FAB08EC"/>
    <w:rsid w:val="3FACE4C6"/>
    <w:rsid w:val="3FAE8294"/>
    <w:rsid w:val="3FB040FE"/>
    <w:rsid w:val="3FB262D6"/>
    <w:rsid w:val="3FB4E7F2"/>
    <w:rsid w:val="3FB543B4"/>
    <w:rsid w:val="3FB60DFC"/>
    <w:rsid w:val="3FB69335"/>
    <w:rsid w:val="3FB7C321"/>
    <w:rsid w:val="3FBC5FC5"/>
    <w:rsid w:val="3FBF2C22"/>
    <w:rsid w:val="3FC084CE"/>
    <w:rsid w:val="3FC2C141"/>
    <w:rsid w:val="3FC69B5C"/>
    <w:rsid w:val="3FC77568"/>
    <w:rsid w:val="3FC7B4E0"/>
    <w:rsid w:val="3FC887E9"/>
    <w:rsid w:val="3FC8C073"/>
    <w:rsid w:val="3FCA81FC"/>
    <w:rsid w:val="3FCA820F"/>
    <w:rsid w:val="3FCB0557"/>
    <w:rsid w:val="3FD01C5A"/>
    <w:rsid w:val="3FD02813"/>
    <w:rsid w:val="3FD09DB0"/>
    <w:rsid w:val="3FD3BA47"/>
    <w:rsid w:val="3FD4F24F"/>
    <w:rsid w:val="3FDCD855"/>
    <w:rsid w:val="3FDCDFAC"/>
    <w:rsid w:val="3FE1D968"/>
    <w:rsid w:val="3FE2AAC8"/>
    <w:rsid w:val="3FE2EA81"/>
    <w:rsid w:val="3FE49C22"/>
    <w:rsid w:val="3FE5E5DA"/>
    <w:rsid w:val="3FE6DD0E"/>
    <w:rsid w:val="3FE9DEF6"/>
    <w:rsid w:val="3FEA6BA0"/>
    <w:rsid w:val="3FEB00C5"/>
    <w:rsid w:val="3FEC6225"/>
    <w:rsid w:val="3FEC8400"/>
    <w:rsid w:val="3FED573E"/>
    <w:rsid w:val="3FF3E948"/>
    <w:rsid w:val="3FF63871"/>
    <w:rsid w:val="3FF9FEBC"/>
    <w:rsid w:val="3FFADEE7"/>
    <w:rsid w:val="3FFB1723"/>
    <w:rsid w:val="3FFC5047"/>
    <w:rsid w:val="3FFF5710"/>
    <w:rsid w:val="4001659A"/>
    <w:rsid w:val="4002FD58"/>
    <w:rsid w:val="4004526C"/>
    <w:rsid w:val="4006D999"/>
    <w:rsid w:val="4007004D"/>
    <w:rsid w:val="4009B8C6"/>
    <w:rsid w:val="400CA1FD"/>
    <w:rsid w:val="4011D2E7"/>
    <w:rsid w:val="4012E5B8"/>
    <w:rsid w:val="4014E2D7"/>
    <w:rsid w:val="4016E33B"/>
    <w:rsid w:val="4016FD39"/>
    <w:rsid w:val="401F1755"/>
    <w:rsid w:val="40216862"/>
    <w:rsid w:val="40227D9F"/>
    <w:rsid w:val="40231AFD"/>
    <w:rsid w:val="4028B624"/>
    <w:rsid w:val="402AB968"/>
    <w:rsid w:val="402D950E"/>
    <w:rsid w:val="402F3D9D"/>
    <w:rsid w:val="403196C7"/>
    <w:rsid w:val="403203C3"/>
    <w:rsid w:val="4037BD2C"/>
    <w:rsid w:val="403A3E89"/>
    <w:rsid w:val="403D8C5D"/>
    <w:rsid w:val="403FC06B"/>
    <w:rsid w:val="40427A7D"/>
    <w:rsid w:val="40428582"/>
    <w:rsid w:val="4044AECB"/>
    <w:rsid w:val="4045570F"/>
    <w:rsid w:val="404C19FE"/>
    <w:rsid w:val="404DA077"/>
    <w:rsid w:val="404F0B16"/>
    <w:rsid w:val="4050D7C9"/>
    <w:rsid w:val="4051CC22"/>
    <w:rsid w:val="405280E7"/>
    <w:rsid w:val="4053A924"/>
    <w:rsid w:val="40588F30"/>
    <w:rsid w:val="4059D49A"/>
    <w:rsid w:val="4059E220"/>
    <w:rsid w:val="405D55FC"/>
    <w:rsid w:val="405E10DE"/>
    <w:rsid w:val="405E6AA7"/>
    <w:rsid w:val="405E746B"/>
    <w:rsid w:val="405F2384"/>
    <w:rsid w:val="40600DAB"/>
    <w:rsid w:val="406198C3"/>
    <w:rsid w:val="4069888E"/>
    <w:rsid w:val="406A55D8"/>
    <w:rsid w:val="406DC822"/>
    <w:rsid w:val="406E7BFC"/>
    <w:rsid w:val="40703A25"/>
    <w:rsid w:val="4073DB2A"/>
    <w:rsid w:val="407E28AE"/>
    <w:rsid w:val="407EFB74"/>
    <w:rsid w:val="40807E36"/>
    <w:rsid w:val="408166BD"/>
    <w:rsid w:val="4083A338"/>
    <w:rsid w:val="4087CBC4"/>
    <w:rsid w:val="40886810"/>
    <w:rsid w:val="40897B65"/>
    <w:rsid w:val="40899F73"/>
    <w:rsid w:val="408C7C54"/>
    <w:rsid w:val="408D1AE8"/>
    <w:rsid w:val="408D7C38"/>
    <w:rsid w:val="408DFA88"/>
    <w:rsid w:val="40911DCA"/>
    <w:rsid w:val="409149D2"/>
    <w:rsid w:val="409162C8"/>
    <w:rsid w:val="4095D1D4"/>
    <w:rsid w:val="409645EC"/>
    <w:rsid w:val="4097CFF3"/>
    <w:rsid w:val="40980878"/>
    <w:rsid w:val="40987B03"/>
    <w:rsid w:val="40997AD3"/>
    <w:rsid w:val="40A16353"/>
    <w:rsid w:val="40A788A9"/>
    <w:rsid w:val="40A8C3FC"/>
    <w:rsid w:val="40ADC43B"/>
    <w:rsid w:val="40B0E7FC"/>
    <w:rsid w:val="40B35932"/>
    <w:rsid w:val="40B51D8F"/>
    <w:rsid w:val="40B5A9C3"/>
    <w:rsid w:val="40B7A681"/>
    <w:rsid w:val="40B93F2F"/>
    <w:rsid w:val="40BB68D8"/>
    <w:rsid w:val="40C3540F"/>
    <w:rsid w:val="40C3F44C"/>
    <w:rsid w:val="40C40310"/>
    <w:rsid w:val="40C56171"/>
    <w:rsid w:val="40C57510"/>
    <w:rsid w:val="40C68E97"/>
    <w:rsid w:val="40C71A32"/>
    <w:rsid w:val="40C7EA15"/>
    <w:rsid w:val="40C8FBD1"/>
    <w:rsid w:val="40D389AE"/>
    <w:rsid w:val="40D5B0CF"/>
    <w:rsid w:val="40D90D67"/>
    <w:rsid w:val="40D94CDA"/>
    <w:rsid w:val="40D9B905"/>
    <w:rsid w:val="40DC2548"/>
    <w:rsid w:val="40DCD887"/>
    <w:rsid w:val="40E1955B"/>
    <w:rsid w:val="40E369FA"/>
    <w:rsid w:val="40EAE5BB"/>
    <w:rsid w:val="40EB0EF3"/>
    <w:rsid w:val="40F152DE"/>
    <w:rsid w:val="40F29349"/>
    <w:rsid w:val="40F50A71"/>
    <w:rsid w:val="40F7A262"/>
    <w:rsid w:val="40FF5B60"/>
    <w:rsid w:val="41009786"/>
    <w:rsid w:val="410480B5"/>
    <w:rsid w:val="4104F4E9"/>
    <w:rsid w:val="41050B1F"/>
    <w:rsid w:val="410566DF"/>
    <w:rsid w:val="410A6D2B"/>
    <w:rsid w:val="410FC8FB"/>
    <w:rsid w:val="4110DFA7"/>
    <w:rsid w:val="411328DF"/>
    <w:rsid w:val="41135071"/>
    <w:rsid w:val="4113C939"/>
    <w:rsid w:val="411495A3"/>
    <w:rsid w:val="4114AC73"/>
    <w:rsid w:val="4114B13A"/>
    <w:rsid w:val="4117EB18"/>
    <w:rsid w:val="411823D9"/>
    <w:rsid w:val="411CE356"/>
    <w:rsid w:val="411DC048"/>
    <w:rsid w:val="4121B891"/>
    <w:rsid w:val="41248ED6"/>
    <w:rsid w:val="4127A1AC"/>
    <w:rsid w:val="4128ABD6"/>
    <w:rsid w:val="412E21D1"/>
    <w:rsid w:val="412F0087"/>
    <w:rsid w:val="412F4D2D"/>
    <w:rsid w:val="413027A9"/>
    <w:rsid w:val="413F4FC9"/>
    <w:rsid w:val="413F65B7"/>
    <w:rsid w:val="413F996D"/>
    <w:rsid w:val="4142141A"/>
    <w:rsid w:val="4142B007"/>
    <w:rsid w:val="41436CAA"/>
    <w:rsid w:val="4143D449"/>
    <w:rsid w:val="4147D0DF"/>
    <w:rsid w:val="414A16AB"/>
    <w:rsid w:val="4150580E"/>
    <w:rsid w:val="41551CB7"/>
    <w:rsid w:val="4155CFC1"/>
    <w:rsid w:val="415619D2"/>
    <w:rsid w:val="4159689B"/>
    <w:rsid w:val="415B8E49"/>
    <w:rsid w:val="415BC910"/>
    <w:rsid w:val="4160D1A6"/>
    <w:rsid w:val="4162B2E2"/>
    <w:rsid w:val="41656B02"/>
    <w:rsid w:val="416E27DC"/>
    <w:rsid w:val="4171EB11"/>
    <w:rsid w:val="4178614F"/>
    <w:rsid w:val="4178A8B6"/>
    <w:rsid w:val="417C9A00"/>
    <w:rsid w:val="418012CE"/>
    <w:rsid w:val="4183A022"/>
    <w:rsid w:val="41885968"/>
    <w:rsid w:val="41887340"/>
    <w:rsid w:val="4188778D"/>
    <w:rsid w:val="418B9598"/>
    <w:rsid w:val="418E087D"/>
    <w:rsid w:val="418E7DA1"/>
    <w:rsid w:val="418FB3E7"/>
    <w:rsid w:val="419722E5"/>
    <w:rsid w:val="4199CB73"/>
    <w:rsid w:val="419C616A"/>
    <w:rsid w:val="41A409D6"/>
    <w:rsid w:val="41A5FCC5"/>
    <w:rsid w:val="41A8FD59"/>
    <w:rsid w:val="41AE490C"/>
    <w:rsid w:val="41AFFF84"/>
    <w:rsid w:val="41B04F2D"/>
    <w:rsid w:val="41B40A9D"/>
    <w:rsid w:val="41B42EE6"/>
    <w:rsid w:val="41B6C951"/>
    <w:rsid w:val="41B846D8"/>
    <w:rsid w:val="41B8E890"/>
    <w:rsid w:val="41C404C3"/>
    <w:rsid w:val="41C6F478"/>
    <w:rsid w:val="41C79E17"/>
    <w:rsid w:val="41C7D2D9"/>
    <w:rsid w:val="41C7E947"/>
    <w:rsid w:val="41CACAC0"/>
    <w:rsid w:val="41CD9C28"/>
    <w:rsid w:val="41CEEA13"/>
    <w:rsid w:val="41D1E6D9"/>
    <w:rsid w:val="41DACBCA"/>
    <w:rsid w:val="41DC1912"/>
    <w:rsid w:val="41DD0EB4"/>
    <w:rsid w:val="41DD55F3"/>
    <w:rsid w:val="41DDB0C7"/>
    <w:rsid w:val="41E2BEED"/>
    <w:rsid w:val="41E33D25"/>
    <w:rsid w:val="41E402BE"/>
    <w:rsid w:val="41E57536"/>
    <w:rsid w:val="41E72A32"/>
    <w:rsid w:val="41E7E326"/>
    <w:rsid w:val="41EAF370"/>
    <w:rsid w:val="41EBBE69"/>
    <w:rsid w:val="41EE863E"/>
    <w:rsid w:val="41F1ABD4"/>
    <w:rsid w:val="41F6B99A"/>
    <w:rsid w:val="41F97D84"/>
    <w:rsid w:val="41FA30B3"/>
    <w:rsid w:val="41FEC339"/>
    <w:rsid w:val="41FF9479"/>
    <w:rsid w:val="42006EA3"/>
    <w:rsid w:val="420A3651"/>
    <w:rsid w:val="420E0674"/>
    <w:rsid w:val="421135BA"/>
    <w:rsid w:val="4212F95E"/>
    <w:rsid w:val="4214ACE0"/>
    <w:rsid w:val="42152565"/>
    <w:rsid w:val="42164828"/>
    <w:rsid w:val="42172698"/>
    <w:rsid w:val="4218A4F9"/>
    <w:rsid w:val="4223A0F4"/>
    <w:rsid w:val="4223FDD2"/>
    <w:rsid w:val="42268D9E"/>
    <w:rsid w:val="422834C8"/>
    <w:rsid w:val="42286D40"/>
    <w:rsid w:val="422903E3"/>
    <w:rsid w:val="422A348E"/>
    <w:rsid w:val="422A9C3F"/>
    <w:rsid w:val="422CB3DD"/>
    <w:rsid w:val="422F93D5"/>
    <w:rsid w:val="42362B7F"/>
    <w:rsid w:val="423781DC"/>
    <w:rsid w:val="4238D561"/>
    <w:rsid w:val="423A2183"/>
    <w:rsid w:val="423E9F98"/>
    <w:rsid w:val="42409967"/>
    <w:rsid w:val="4243CFBF"/>
    <w:rsid w:val="4246EB6D"/>
    <w:rsid w:val="424D71B3"/>
    <w:rsid w:val="4252BD43"/>
    <w:rsid w:val="425322C5"/>
    <w:rsid w:val="42568D06"/>
    <w:rsid w:val="425DEBF4"/>
    <w:rsid w:val="4265A2EC"/>
    <w:rsid w:val="426764D8"/>
    <w:rsid w:val="4273AAAB"/>
    <w:rsid w:val="4274231E"/>
    <w:rsid w:val="427477BE"/>
    <w:rsid w:val="42755EC1"/>
    <w:rsid w:val="4275C2F8"/>
    <w:rsid w:val="4276FBAF"/>
    <w:rsid w:val="4277E5D0"/>
    <w:rsid w:val="427D79BD"/>
    <w:rsid w:val="4280B24D"/>
    <w:rsid w:val="42852238"/>
    <w:rsid w:val="42872ABF"/>
    <w:rsid w:val="42881F2A"/>
    <w:rsid w:val="428EEB52"/>
    <w:rsid w:val="42919F9D"/>
    <w:rsid w:val="4293BB64"/>
    <w:rsid w:val="4293D337"/>
    <w:rsid w:val="42966DC4"/>
    <w:rsid w:val="42989DA9"/>
    <w:rsid w:val="429E4DB0"/>
    <w:rsid w:val="429FCACE"/>
    <w:rsid w:val="42A1EF7E"/>
    <w:rsid w:val="42A32B38"/>
    <w:rsid w:val="42A6C884"/>
    <w:rsid w:val="42A8AEE8"/>
    <w:rsid w:val="42A9BE92"/>
    <w:rsid w:val="42AA0F3F"/>
    <w:rsid w:val="42AA5FB1"/>
    <w:rsid w:val="42AEDE86"/>
    <w:rsid w:val="42B5C06A"/>
    <w:rsid w:val="42B87F9B"/>
    <w:rsid w:val="42B88A62"/>
    <w:rsid w:val="42B8F7EB"/>
    <w:rsid w:val="42B9B7CF"/>
    <w:rsid w:val="42B9CE11"/>
    <w:rsid w:val="42BBCC6E"/>
    <w:rsid w:val="42BE95FE"/>
    <w:rsid w:val="42BF22DF"/>
    <w:rsid w:val="42BFCA0C"/>
    <w:rsid w:val="42C85190"/>
    <w:rsid w:val="42C918B2"/>
    <w:rsid w:val="42C9CCC2"/>
    <w:rsid w:val="42CE203A"/>
    <w:rsid w:val="42CFFF0F"/>
    <w:rsid w:val="42D21DFC"/>
    <w:rsid w:val="42D37F47"/>
    <w:rsid w:val="42D416FE"/>
    <w:rsid w:val="42D5753C"/>
    <w:rsid w:val="42D5D0F8"/>
    <w:rsid w:val="42D6E906"/>
    <w:rsid w:val="42D7330C"/>
    <w:rsid w:val="42D91F04"/>
    <w:rsid w:val="42DA901D"/>
    <w:rsid w:val="42DE1733"/>
    <w:rsid w:val="42E479D4"/>
    <w:rsid w:val="42E751DE"/>
    <w:rsid w:val="42EA7F89"/>
    <w:rsid w:val="42EA9CB5"/>
    <w:rsid w:val="42EC4727"/>
    <w:rsid w:val="42EE9CCC"/>
    <w:rsid w:val="42EED3F8"/>
    <w:rsid w:val="42EEEAC0"/>
    <w:rsid w:val="42F231AE"/>
    <w:rsid w:val="42F6D7FD"/>
    <w:rsid w:val="42F8C9D7"/>
    <w:rsid w:val="42F95EF3"/>
    <w:rsid w:val="42FB67E8"/>
    <w:rsid w:val="42FBB348"/>
    <w:rsid w:val="42FE2B83"/>
    <w:rsid w:val="42FE6D4A"/>
    <w:rsid w:val="4300CC7F"/>
    <w:rsid w:val="4301DE6B"/>
    <w:rsid w:val="4303F25A"/>
    <w:rsid w:val="4307A02F"/>
    <w:rsid w:val="430BAA31"/>
    <w:rsid w:val="430CAE15"/>
    <w:rsid w:val="430F9E13"/>
    <w:rsid w:val="4312641B"/>
    <w:rsid w:val="4314D170"/>
    <w:rsid w:val="43160393"/>
    <w:rsid w:val="431A0B8D"/>
    <w:rsid w:val="431B157C"/>
    <w:rsid w:val="431C20A8"/>
    <w:rsid w:val="431C91D0"/>
    <w:rsid w:val="4322863C"/>
    <w:rsid w:val="4325C342"/>
    <w:rsid w:val="4325E6BA"/>
    <w:rsid w:val="4326F21C"/>
    <w:rsid w:val="43287539"/>
    <w:rsid w:val="432CF33A"/>
    <w:rsid w:val="432F9ED0"/>
    <w:rsid w:val="43337C72"/>
    <w:rsid w:val="43343E09"/>
    <w:rsid w:val="4334E4B9"/>
    <w:rsid w:val="433787EA"/>
    <w:rsid w:val="43392B22"/>
    <w:rsid w:val="433984CE"/>
    <w:rsid w:val="433C1C06"/>
    <w:rsid w:val="433FD9BB"/>
    <w:rsid w:val="43407D8D"/>
    <w:rsid w:val="43428371"/>
    <w:rsid w:val="4343CA73"/>
    <w:rsid w:val="43456ECF"/>
    <w:rsid w:val="434588C8"/>
    <w:rsid w:val="434A72AA"/>
    <w:rsid w:val="4350AF90"/>
    <w:rsid w:val="43566219"/>
    <w:rsid w:val="435AED9D"/>
    <w:rsid w:val="435DDD29"/>
    <w:rsid w:val="435EC3D8"/>
    <w:rsid w:val="435FA062"/>
    <w:rsid w:val="43687A89"/>
    <w:rsid w:val="4369B409"/>
    <w:rsid w:val="436AD638"/>
    <w:rsid w:val="436CD944"/>
    <w:rsid w:val="436CF8E0"/>
    <w:rsid w:val="4376196A"/>
    <w:rsid w:val="4378E4A8"/>
    <w:rsid w:val="4378EC0C"/>
    <w:rsid w:val="4378FF1D"/>
    <w:rsid w:val="437BD3BC"/>
    <w:rsid w:val="437C494C"/>
    <w:rsid w:val="437E6C91"/>
    <w:rsid w:val="43817C50"/>
    <w:rsid w:val="4381D0BB"/>
    <w:rsid w:val="4385C5BC"/>
    <w:rsid w:val="438E008F"/>
    <w:rsid w:val="439537A8"/>
    <w:rsid w:val="43962CC8"/>
    <w:rsid w:val="4396C470"/>
    <w:rsid w:val="4397A955"/>
    <w:rsid w:val="439B1427"/>
    <w:rsid w:val="439B905E"/>
    <w:rsid w:val="439CAF72"/>
    <w:rsid w:val="439EF415"/>
    <w:rsid w:val="43A08709"/>
    <w:rsid w:val="43A4A4E0"/>
    <w:rsid w:val="43AA3DBD"/>
    <w:rsid w:val="43AA3E66"/>
    <w:rsid w:val="43AB25F5"/>
    <w:rsid w:val="43AC7439"/>
    <w:rsid w:val="43AFD23F"/>
    <w:rsid w:val="43B0A311"/>
    <w:rsid w:val="43B3411A"/>
    <w:rsid w:val="43C43C7F"/>
    <w:rsid w:val="43C461CB"/>
    <w:rsid w:val="43C9B530"/>
    <w:rsid w:val="43CB95E7"/>
    <w:rsid w:val="43CEFD06"/>
    <w:rsid w:val="43D22609"/>
    <w:rsid w:val="43D35026"/>
    <w:rsid w:val="43D385D5"/>
    <w:rsid w:val="43D7A1F7"/>
    <w:rsid w:val="43DCAC6F"/>
    <w:rsid w:val="43DD191D"/>
    <w:rsid w:val="43E3E36F"/>
    <w:rsid w:val="43EDE033"/>
    <w:rsid w:val="43F02226"/>
    <w:rsid w:val="43F034FB"/>
    <w:rsid w:val="43F099C8"/>
    <w:rsid w:val="43F1003A"/>
    <w:rsid w:val="43F108AD"/>
    <w:rsid w:val="43F4AFD8"/>
    <w:rsid w:val="43F4DA7F"/>
    <w:rsid w:val="43F69559"/>
    <w:rsid w:val="43F7B100"/>
    <w:rsid w:val="43F8BC78"/>
    <w:rsid w:val="43FA2F1F"/>
    <w:rsid w:val="43FDB288"/>
    <w:rsid w:val="4402400D"/>
    <w:rsid w:val="4405608D"/>
    <w:rsid w:val="440798C0"/>
    <w:rsid w:val="440E548E"/>
    <w:rsid w:val="4411D214"/>
    <w:rsid w:val="44125F8B"/>
    <w:rsid w:val="4413D196"/>
    <w:rsid w:val="4413D5AB"/>
    <w:rsid w:val="44162800"/>
    <w:rsid w:val="4417E9FB"/>
    <w:rsid w:val="441A002F"/>
    <w:rsid w:val="441D9E28"/>
    <w:rsid w:val="441DE72B"/>
    <w:rsid w:val="441FD153"/>
    <w:rsid w:val="4423BEE2"/>
    <w:rsid w:val="44240B22"/>
    <w:rsid w:val="442D0177"/>
    <w:rsid w:val="442E6785"/>
    <w:rsid w:val="442EF859"/>
    <w:rsid w:val="44328789"/>
    <w:rsid w:val="4436EEDF"/>
    <w:rsid w:val="4445B068"/>
    <w:rsid w:val="44470A46"/>
    <w:rsid w:val="4449C7D6"/>
    <w:rsid w:val="444E1D01"/>
    <w:rsid w:val="44511036"/>
    <w:rsid w:val="44513835"/>
    <w:rsid w:val="445A4A40"/>
    <w:rsid w:val="445A5DC7"/>
    <w:rsid w:val="445BF0C7"/>
    <w:rsid w:val="445CAD67"/>
    <w:rsid w:val="445E79A1"/>
    <w:rsid w:val="44609765"/>
    <w:rsid w:val="4460D797"/>
    <w:rsid w:val="44624534"/>
    <w:rsid w:val="4462A8F9"/>
    <w:rsid w:val="4463B3B8"/>
    <w:rsid w:val="446576A4"/>
    <w:rsid w:val="4468151F"/>
    <w:rsid w:val="4468621F"/>
    <w:rsid w:val="4468EEE3"/>
    <w:rsid w:val="446970CC"/>
    <w:rsid w:val="446A9A79"/>
    <w:rsid w:val="446BFEE8"/>
    <w:rsid w:val="446D6DB1"/>
    <w:rsid w:val="446E2D1E"/>
    <w:rsid w:val="447091AC"/>
    <w:rsid w:val="44748B8C"/>
    <w:rsid w:val="4476B61F"/>
    <w:rsid w:val="447BAC77"/>
    <w:rsid w:val="447DCA52"/>
    <w:rsid w:val="447E584C"/>
    <w:rsid w:val="447F030E"/>
    <w:rsid w:val="447FCAF5"/>
    <w:rsid w:val="4483B6AB"/>
    <w:rsid w:val="4484EB74"/>
    <w:rsid w:val="448507D9"/>
    <w:rsid w:val="4485A099"/>
    <w:rsid w:val="44863C22"/>
    <w:rsid w:val="448995B0"/>
    <w:rsid w:val="4491A441"/>
    <w:rsid w:val="44928A12"/>
    <w:rsid w:val="449870ED"/>
    <w:rsid w:val="449901B4"/>
    <w:rsid w:val="4499C581"/>
    <w:rsid w:val="449B9EEE"/>
    <w:rsid w:val="449BA6B1"/>
    <w:rsid w:val="449E4378"/>
    <w:rsid w:val="44A1E2A6"/>
    <w:rsid w:val="44A23432"/>
    <w:rsid w:val="44A3E7B1"/>
    <w:rsid w:val="44A64D5F"/>
    <w:rsid w:val="44A7F496"/>
    <w:rsid w:val="44AD1E46"/>
    <w:rsid w:val="44AD34C6"/>
    <w:rsid w:val="44B089E6"/>
    <w:rsid w:val="44B1B152"/>
    <w:rsid w:val="44B708D1"/>
    <w:rsid w:val="44BCB4EF"/>
    <w:rsid w:val="44BF82E9"/>
    <w:rsid w:val="44C05E6D"/>
    <w:rsid w:val="44C456F6"/>
    <w:rsid w:val="44C5166A"/>
    <w:rsid w:val="44C5E68A"/>
    <w:rsid w:val="44C70634"/>
    <w:rsid w:val="44D18D63"/>
    <w:rsid w:val="44D32317"/>
    <w:rsid w:val="44D48103"/>
    <w:rsid w:val="44DCBCEA"/>
    <w:rsid w:val="44E1EF95"/>
    <w:rsid w:val="44E21EEB"/>
    <w:rsid w:val="44E9A256"/>
    <w:rsid w:val="44EB2955"/>
    <w:rsid w:val="44F20C77"/>
    <w:rsid w:val="44F5114B"/>
    <w:rsid w:val="44F8AE8A"/>
    <w:rsid w:val="44F9EB18"/>
    <w:rsid w:val="44FB51BA"/>
    <w:rsid w:val="44FCD14E"/>
    <w:rsid w:val="44FD4179"/>
    <w:rsid w:val="44FDA439"/>
    <w:rsid w:val="450237FB"/>
    <w:rsid w:val="45038A9F"/>
    <w:rsid w:val="4503B03D"/>
    <w:rsid w:val="4504CC78"/>
    <w:rsid w:val="45057E7B"/>
    <w:rsid w:val="4506E9E3"/>
    <w:rsid w:val="4506EAD0"/>
    <w:rsid w:val="45086685"/>
    <w:rsid w:val="4508B217"/>
    <w:rsid w:val="451119B4"/>
    <w:rsid w:val="45119E44"/>
    <w:rsid w:val="4513DC60"/>
    <w:rsid w:val="4514D6FE"/>
    <w:rsid w:val="451A8A16"/>
    <w:rsid w:val="451ACE32"/>
    <w:rsid w:val="451C0442"/>
    <w:rsid w:val="45229885"/>
    <w:rsid w:val="45231F9C"/>
    <w:rsid w:val="4524D0F3"/>
    <w:rsid w:val="4528DE41"/>
    <w:rsid w:val="45292F3A"/>
    <w:rsid w:val="452B13D0"/>
    <w:rsid w:val="45303882"/>
    <w:rsid w:val="4530DE05"/>
    <w:rsid w:val="45315200"/>
    <w:rsid w:val="4536A152"/>
    <w:rsid w:val="4537272F"/>
    <w:rsid w:val="4537829D"/>
    <w:rsid w:val="4537FA0F"/>
    <w:rsid w:val="4539B4FD"/>
    <w:rsid w:val="453B620F"/>
    <w:rsid w:val="453CB926"/>
    <w:rsid w:val="453D2844"/>
    <w:rsid w:val="453D7C63"/>
    <w:rsid w:val="453E0177"/>
    <w:rsid w:val="453F38D9"/>
    <w:rsid w:val="453FE724"/>
    <w:rsid w:val="45432502"/>
    <w:rsid w:val="454384E0"/>
    <w:rsid w:val="4543DB07"/>
    <w:rsid w:val="4545CE62"/>
    <w:rsid w:val="4546DA23"/>
    <w:rsid w:val="454867AE"/>
    <w:rsid w:val="454985E9"/>
    <w:rsid w:val="454CDA73"/>
    <w:rsid w:val="454CF5D4"/>
    <w:rsid w:val="454F2B05"/>
    <w:rsid w:val="455229B7"/>
    <w:rsid w:val="45558B31"/>
    <w:rsid w:val="4555DEFC"/>
    <w:rsid w:val="45566826"/>
    <w:rsid w:val="455675CD"/>
    <w:rsid w:val="4556FB33"/>
    <w:rsid w:val="455990F2"/>
    <w:rsid w:val="4559D223"/>
    <w:rsid w:val="455BA4C5"/>
    <w:rsid w:val="455C2767"/>
    <w:rsid w:val="455D4887"/>
    <w:rsid w:val="455E2E60"/>
    <w:rsid w:val="45618E9A"/>
    <w:rsid w:val="45654F87"/>
    <w:rsid w:val="45656C16"/>
    <w:rsid w:val="45695C91"/>
    <w:rsid w:val="456B0C31"/>
    <w:rsid w:val="456D47A3"/>
    <w:rsid w:val="456FD121"/>
    <w:rsid w:val="45713DB6"/>
    <w:rsid w:val="45724745"/>
    <w:rsid w:val="4574A0E1"/>
    <w:rsid w:val="4574FA4F"/>
    <w:rsid w:val="4577E59B"/>
    <w:rsid w:val="457FC81B"/>
    <w:rsid w:val="457FD9D2"/>
    <w:rsid w:val="45848DB0"/>
    <w:rsid w:val="4589A77D"/>
    <w:rsid w:val="458A6B52"/>
    <w:rsid w:val="458AC600"/>
    <w:rsid w:val="458B493B"/>
    <w:rsid w:val="458C15AF"/>
    <w:rsid w:val="458FE629"/>
    <w:rsid w:val="4593492B"/>
    <w:rsid w:val="45943759"/>
    <w:rsid w:val="45944EEF"/>
    <w:rsid w:val="4595F2C8"/>
    <w:rsid w:val="459A7B8D"/>
    <w:rsid w:val="459B25FB"/>
    <w:rsid w:val="459D3101"/>
    <w:rsid w:val="459D423F"/>
    <w:rsid w:val="459DF545"/>
    <w:rsid w:val="459E1431"/>
    <w:rsid w:val="45B4033E"/>
    <w:rsid w:val="45B4E69C"/>
    <w:rsid w:val="45B6151F"/>
    <w:rsid w:val="45B8E553"/>
    <w:rsid w:val="45B9D1CA"/>
    <w:rsid w:val="45BB9B0D"/>
    <w:rsid w:val="45BD9ECC"/>
    <w:rsid w:val="45BFB5CE"/>
    <w:rsid w:val="45C0CA62"/>
    <w:rsid w:val="45C32D42"/>
    <w:rsid w:val="45C89B9D"/>
    <w:rsid w:val="45CAABF9"/>
    <w:rsid w:val="45CF3F6C"/>
    <w:rsid w:val="45CF667B"/>
    <w:rsid w:val="45D2EC2F"/>
    <w:rsid w:val="45D37D29"/>
    <w:rsid w:val="45D463C1"/>
    <w:rsid w:val="45D57B0A"/>
    <w:rsid w:val="45D5AA08"/>
    <w:rsid w:val="45D77596"/>
    <w:rsid w:val="45D855A1"/>
    <w:rsid w:val="45D93DAB"/>
    <w:rsid w:val="45D9E7B1"/>
    <w:rsid w:val="45DFB8B3"/>
    <w:rsid w:val="45DFCBD2"/>
    <w:rsid w:val="45E2255A"/>
    <w:rsid w:val="45E26382"/>
    <w:rsid w:val="45E54BA2"/>
    <w:rsid w:val="45E9FB2C"/>
    <w:rsid w:val="45EA919C"/>
    <w:rsid w:val="45EFF8D9"/>
    <w:rsid w:val="45F0F2B3"/>
    <w:rsid w:val="45F17DFE"/>
    <w:rsid w:val="45F2CCE8"/>
    <w:rsid w:val="45F318F2"/>
    <w:rsid w:val="45F59C4C"/>
    <w:rsid w:val="45F7C6BA"/>
    <w:rsid w:val="45F8AFF3"/>
    <w:rsid w:val="45FAC1F2"/>
    <w:rsid w:val="45FC5D47"/>
    <w:rsid w:val="45FDAB33"/>
    <w:rsid w:val="4601C30C"/>
    <w:rsid w:val="460324E3"/>
    <w:rsid w:val="460A37B9"/>
    <w:rsid w:val="460D4471"/>
    <w:rsid w:val="4610E061"/>
    <w:rsid w:val="4612FBA7"/>
    <w:rsid w:val="4613D58A"/>
    <w:rsid w:val="4615116B"/>
    <w:rsid w:val="4615E6BE"/>
    <w:rsid w:val="4616D038"/>
    <w:rsid w:val="461758AC"/>
    <w:rsid w:val="4619F2AA"/>
    <w:rsid w:val="46211775"/>
    <w:rsid w:val="4623558C"/>
    <w:rsid w:val="4629E151"/>
    <w:rsid w:val="462ABA21"/>
    <w:rsid w:val="462B2233"/>
    <w:rsid w:val="462DEA15"/>
    <w:rsid w:val="462E2513"/>
    <w:rsid w:val="46304A39"/>
    <w:rsid w:val="46305862"/>
    <w:rsid w:val="46313BF3"/>
    <w:rsid w:val="463400FA"/>
    <w:rsid w:val="4636F755"/>
    <w:rsid w:val="4639940B"/>
    <w:rsid w:val="463A2690"/>
    <w:rsid w:val="463C09F3"/>
    <w:rsid w:val="463C60CF"/>
    <w:rsid w:val="463DD4F9"/>
    <w:rsid w:val="463DE61C"/>
    <w:rsid w:val="464398A9"/>
    <w:rsid w:val="4643B083"/>
    <w:rsid w:val="4647B56C"/>
    <w:rsid w:val="464A03CD"/>
    <w:rsid w:val="464B3286"/>
    <w:rsid w:val="464CD967"/>
    <w:rsid w:val="464D682F"/>
    <w:rsid w:val="464E036B"/>
    <w:rsid w:val="464F4D37"/>
    <w:rsid w:val="46525246"/>
    <w:rsid w:val="4652BCA1"/>
    <w:rsid w:val="4654D4ED"/>
    <w:rsid w:val="465E8BE4"/>
    <w:rsid w:val="46623D72"/>
    <w:rsid w:val="46633852"/>
    <w:rsid w:val="4668C710"/>
    <w:rsid w:val="466D1BA7"/>
    <w:rsid w:val="4673EB35"/>
    <w:rsid w:val="46751560"/>
    <w:rsid w:val="467892E7"/>
    <w:rsid w:val="46795D6D"/>
    <w:rsid w:val="467997F1"/>
    <w:rsid w:val="467A2604"/>
    <w:rsid w:val="467B5313"/>
    <w:rsid w:val="46815C21"/>
    <w:rsid w:val="4681E814"/>
    <w:rsid w:val="4682CB44"/>
    <w:rsid w:val="468399C0"/>
    <w:rsid w:val="4684FAA1"/>
    <w:rsid w:val="46853BC9"/>
    <w:rsid w:val="46898372"/>
    <w:rsid w:val="4689E909"/>
    <w:rsid w:val="468BC101"/>
    <w:rsid w:val="468BC1A2"/>
    <w:rsid w:val="468E4190"/>
    <w:rsid w:val="4691F057"/>
    <w:rsid w:val="4693DF36"/>
    <w:rsid w:val="46976D96"/>
    <w:rsid w:val="469818AE"/>
    <w:rsid w:val="469FED04"/>
    <w:rsid w:val="46A39342"/>
    <w:rsid w:val="46A68C18"/>
    <w:rsid w:val="46A99774"/>
    <w:rsid w:val="46ACC14C"/>
    <w:rsid w:val="46AFBF3D"/>
    <w:rsid w:val="46B2ECD4"/>
    <w:rsid w:val="46B5A98B"/>
    <w:rsid w:val="46B82F40"/>
    <w:rsid w:val="46B9921C"/>
    <w:rsid w:val="46BC8EA4"/>
    <w:rsid w:val="46BDAEDC"/>
    <w:rsid w:val="46BE7BD1"/>
    <w:rsid w:val="46C20B92"/>
    <w:rsid w:val="46C3F8F5"/>
    <w:rsid w:val="46C7FB72"/>
    <w:rsid w:val="46C953B3"/>
    <w:rsid w:val="46C9C7CD"/>
    <w:rsid w:val="46CCAE66"/>
    <w:rsid w:val="46CCE8B9"/>
    <w:rsid w:val="46CD8B3B"/>
    <w:rsid w:val="46CEF927"/>
    <w:rsid w:val="46CF9970"/>
    <w:rsid w:val="46D1887E"/>
    <w:rsid w:val="46D25AAA"/>
    <w:rsid w:val="46D29F14"/>
    <w:rsid w:val="46D655C3"/>
    <w:rsid w:val="46DBB0C5"/>
    <w:rsid w:val="46DE9351"/>
    <w:rsid w:val="46DEFF01"/>
    <w:rsid w:val="46DF644B"/>
    <w:rsid w:val="46E114B2"/>
    <w:rsid w:val="46E2CF5D"/>
    <w:rsid w:val="46E3E753"/>
    <w:rsid w:val="46E8B036"/>
    <w:rsid w:val="46ECA045"/>
    <w:rsid w:val="46F02F60"/>
    <w:rsid w:val="46F2D3F1"/>
    <w:rsid w:val="46F88447"/>
    <w:rsid w:val="46F9FEC1"/>
    <w:rsid w:val="46FAEAAC"/>
    <w:rsid w:val="46FC452E"/>
    <w:rsid w:val="46FFE70F"/>
    <w:rsid w:val="4706B3D9"/>
    <w:rsid w:val="470C74BB"/>
    <w:rsid w:val="470F60B2"/>
    <w:rsid w:val="47118787"/>
    <w:rsid w:val="47171649"/>
    <w:rsid w:val="471E2D8E"/>
    <w:rsid w:val="471F1E20"/>
    <w:rsid w:val="4720CD56"/>
    <w:rsid w:val="4722D45E"/>
    <w:rsid w:val="4723260B"/>
    <w:rsid w:val="47242C62"/>
    <w:rsid w:val="472518C8"/>
    <w:rsid w:val="4725E71D"/>
    <w:rsid w:val="4726F3A4"/>
    <w:rsid w:val="4726FDDB"/>
    <w:rsid w:val="47286D6D"/>
    <w:rsid w:val="472A1D01"/>
    <w:rsid w:val="472E26A1"/>
    <w:rsid w:val="47317C86"/>
    <w:rsid w:val="4731A0C0"/>
    <w:rsid w:val="47338D88"/>
    <w:rsid w:val="4733E220"/>
    <w:rsid w:val="47355E03"/>
    <w:rsid w:val="47359129"/>
    <w:rsid w:val="47393AD0"/>
    <w:rsid w:val="47398983"/>
    <w:rsid w:val="473DDFC9"/>
    <w:rsid w:val="473EEAD0"/>
    <w:rsid w:val="47403F50"/>
    <w:rsid w:val="47413F89"/>
    <w:rsid w:val="4741EF44"/>
    <w:rsid w:val="4741FA88"/>
    <w:rsid w:val="474B68F0"/>
    <w:rsid w:val="474B9BC2"/>
    <w:rsid w:val="474DC2FE"/>
    <w:rsid w:val="474E88E3"/>
    <w:rsid w:val="4751A29A"/>
    <w:rsid w:val="4753201A"/>
    <w:rsid w:val="4754F152"/>
    <w:rsid w:val="4757340C"/>
    <w:rsid w:val="4757D418"/>
    <w:rsid w:val="4758EE7E"/>
    <w:rsid w:val="475C4A9A"/>
    <w:rsid w:val="475CFFD3"/>
    <w:rsid w:val="475FD1CE"/>
    <w:rsid w:val="47617C4D"/>
    <w:rsid w:val="4762D707"/>
    <w:rsid w:val="476C9C9F"/>
    <w:rsid w:val="476F7E33"/>
    <w:rsid w:val="4774FA30"/>
    <w:rsid w:val="47782EBA"/>
    <w:rsid w:val="477A7F20"/>
    <w:rsid w:val="478428F9"/>
    <w:rsid w:val="47847937"/>
    <w:rsid w:val="4785B00C"/>
    <w:rsid w:val="47863D39"/>
    <w:rsid w:val="478D3A20"/>
    <w:rsid w:val="478F01D7"/>
    <w:rsid w:val="4791CC22"/>
    <w:rsid w:val="4793502A"/>
    <w:rsid w:val="4795A6FC"/>
    <w:rsid w:val="4796023E"/>
    <w:rsid w:val="4798586F"/>
    <w:rsid w:val="479E6C9B"/>
    <w:rsid w:val="47A17E18"/>
    <w:rsid w:val="47A3837C"/>
    <w:rsid w:val="47A63884"/>
    <w:rsid w:val="47AA7D74"/>
    <w:rsid w:val="47ABD3C8"/>
    <w:rsid w:val="47AE9A1C"/>
    <w:rsid w:val="47AFC2E1"/>
    <w:rsid w:val="47B3190B"/>
    <w:rsid w:val="47B7EFD4"/>
    <w:rsid w:val="47BCEB71"/>
    <w:rsid w:val="47BF400C"/>
    <w:rsid w:val="47C03804"/>
    <w:rsid w:val="47C0A3E1"/>
    <w:rsid w:val="47C14F9A"/>
    <w:rsid w:val="47C25C6F"/>
    <w:rsid w:val="47C5148A"/>
    <w:rsid w:val="47CADF7C"/>
    <w:rsid w:val="47CAFC94"/>
    <w:rsid w:val="47CC998B"/>
    <w:rsid w:val="47CDCDF9"/>
    <w:rsid w:val="47D10014"/>
    <w:rsid w:val="47D34812"/>
    <w:rsid w:val="47D56065"/>
    <w:rsid w:val="47D6DA43"/>
    <w:rsid w:val="47D80160"/>
    <w:rsid w:val="47DDF876"/>
    <w:rsid w:val="47DF45FA"/>
    <w:rsid w:val="47DF9558"/>
    <w:rsid w:val="47E0FE15"/>
    <w:rsid w:val="47E6F314"/>
    <w:rsid w:val="47E80617"/>
    <w:rsid w:val="47E81231"/>
    <w:rsid w:val="47E82EED"/>
    <w:rsid w:val="47EA06D0"/>
    <w:rsid w:val="47EBC6B6"/>
    <w:rsid w:val="47EE9288"/>
    <w:rsid w:val="47EF11B9"/>
    <w:rsid w:val="47F3D446"/>
    <w:rsid w:val="47F52515"/>
    <w:rsid w:val="47F53300"/>
    <w:rsid w:val="47F5E275"/>
    <w:rsid w:val="47F86B48"/>
    <w:rsid w:val="47FBBAE7"/>
    <w:rsid w:val="47FC0C3B"/>
    <w:rsid w:val="47FFED91"/>
    <w:rsid w:val="48054102"/>
    <w:rsid w:val="480594EB"/>
    <w:rsid w:val="4806617D"/>
    <w:rsid w:val="48085112"/>
    <w:rsid w:val="4808AA12"/>
    <w:rsid w:val="4809B449"/>
    <w:rsid w:val="481355FA"/>
    <w:rsid w:val="481C0D9A"/>
    <w:rsid w:val="4820266D"/>
    <w:rsid w:val="4821379F"/>
    <w:rsid w:val="48267FCB"/>
    <w:rsid w:val="482865E8"/>
    <w:rsid w:val="482A45AE"/>
    <w:rsid w:val="482AA465"/>
    <w:rsid w:val="482B7C53"/>
    <w:rsid w:val="482C2C0B"/>
    <w:rsid w:val="482C8E74"/>
    <w:rsid w:val="48311074"/>
    <w:rsid w:val="4831169A"/>
    <w:rsid w:val="48319B66"/>
    <w:rsid w:val="4832C139"/>
    <w:rsid w:val="48385D36"/>
    <w:rsid w:val="483899EE"/>
    <w:rsid w:val="4839EEC2"/>
    <w:rsid w:val="483AA23E"/>
    <w:rsid w:val="483AB485"/>
    <w:rsid w:val="483ADF55"/>
    <w:rsid w:val="4841F535"/>
    <w:rsid w:val="48437822"/>
    <w:rsid w:val="4843849E"/>
    <w:rsid w:val="4849A2A2"/>
    <w:rsid w:val="4849FCF5"/>
    <w:rsid w:val="484AA2C7"/>
    <w:rsid w:val="484AF8CB"/>
    <w:rsid w:val="484B3D23"/>
    <w:rsid w:val="484ECC41"/>
    <w:rsid w:val="4850BE66"/>
    <w:rsid w:val="4854E7B6"/>
    <w:rsid w:val="4854F264"/>
    <w:rsid w:val="4857A0B7"/>
    <w:rsid w:val="48591E04"/>
    <w:rsid w:val="485A55E1"/>
    <w:rsid w:val="485A9445"/>
    <w:rsid w:val="485AFFED"/>
    <w:rsid w:val="485BDDC5"/>
    <w:rsid w:val="485C1588"/>
    <w:rsid w:val="485E361B"/>
    <w:rsid w:val="4861A525"/>
    <w:rsid w:val="4861C497"/>
    <w:rsid w:val="48628E56"/>
    <w:rsid w:val="4863BE03"/>
    <w:rsid w:val="48684ECA"/>
    <w:rsid w:val="48689A63"/>
    <w:rsid w:val="4868B91A"/>
    <w:rsid w:val="4869EEB7"/>
    <w:rsid w:val="486BA2FE"/>
    <w:rsid w:val="486BBAB2"/>
    <w:rsid w:val="486C87F8"/>
    <w:rsid w:val="486C8DEB"/>
    <w:rsid w:val="486CFE79"/>
    <w:rsid w:val="4871AD5E"/>
    <w:rsid w:val="487235AA"/>
    <w:rsid w:val="48740AB6"/>
    <w:rsid w:val="4874F0A2"/>
    <w:rsid w:val="48799EB3"/>
    <w:rsid w:val="487ABB9F"/>
    <w:rsid w:val="487C253E"/>
    <w:rsid w:val="487C582E"/>
    <w:rsid w:val="487EF901"/>
    <w:rsid w:val="487F0D7F"/>
    <w:rsid w:val="48802B5C"/>
    <w:rsid w:val="48816261"/>
    <w:rsid w:val="48821FE4"/>
    <w:rsid w:val="4882D500"/>
    <w:rsid w:val="4888BCDD"/>
    <w:rsid w:val="488E063E"/>
    <w:rsid w:val="48909660"/>
    <w:rsid w:val="4892B632"/>
    <w:rsid w:val="4899DB3D"/>
    <w:rsid w:val="48A24BBB"/>
    <w:rsid w:val="48A444D4"/>
    <w:rsid w:val="48AD8F0E"/>
    <w:rsid w:val="48AF1DD2"/>
    <w:rsid w:val="48B1F3D2"/>
    <w:rsid w:val="48B58198"/>
    <w:rsid w:val="48B6EB1B"/>
    <w:rsid w:val="48B821B1"/>
    <w:rsid w:val="48B82AE7"/>
    <w:rsid w:val="48B8FFB3"/>
    <w:rsid w:val="48BA7F4C"/>
    <w:rsid w:val="48BE0FE3"/>
    <w:rsid w:val="48BF9531"/>
    <w:rsid w:val="48C1222F"/>
    <w:rsid w:val="48C2A098"/>
    <w:rsid w:val="48C3531D"/>
    <w:rsid w:val="48C92B4B"/>
    <w:rsid w:val="48CEAE56"/>
    <w:rsid w:val="48D07A15"/>
    <w:rsid w:val="48D08D41"/>
    <w:rsid w:val="48D5B06A"/>
    <w:rsid w:val="48DF64E3"/>
    <w:rsid w:val="48DF8FB8"/>
    <w:rsid w:val="48E19B8E"/>
    <w:rsid w:val="48E44A51"/>
    <w:rsid w:val="48E74124"/>
    <w:rsid w:val="48EFB0F5"/>
    <w:rsid w:val="48F37BE4"/>
    <w:rsid w:val="48F405D0"/>
    <w:rsid w:val="48F4C5E4"/>
    <w:rsid w:val="48F512D1"/>
    <w:rsid w:val="48F70B9C"/>
    <w:rsid w:val="48F7209A"/>
    <w:rsid w:val="48FB52D8"/>
    <w:rsid w:val="49044FD8"/>
    <w:rsid w:val="490455E0"/>
    <w:rsid w:val="49046279"/>
    <w:rsid w:val="4907C5F4"/>
    <w:rsid w:val="491534A9"/>
    <w:rsid w:val="491A0E85"/>
    <w:rsid w:val="491B9FD2"/>
    <w:rsid w:val="491E2077"/>
    <w:rsid w:val="4922DF2B"/>
    <w:rsid w:val="4925FF76"/>
    <w:rsid w:val="4927C93E"/>
    <w:rsid w:val="49298A7B"/>
    <w:rsid w:val="4932CDAA"/>
    <w:rsid w:val="4933594E"/>
    <w:rsid w:val="49338450"/>
    <w:rsid w:val="4933BD0B"/>
    <w:rsid w:val="493461D3"/>
    <w:rsid w:val="493B645E"/>
    <w:rsid w:val="493B6A33"/>
    <w:rsid w:val="493C2C81"/>
    <w:rsid w:val="493C556C"/>
    <w:rsid w:val="49407E11"/>
    <w:rsid w:val="4945873B"/>
    <w:rsid w:val="4949DCE0"/>
    <w:rsid w:val="494A3FDF"/>
    <w:rsid w:val="4950E52A"/>
    <w:rsid w:val="49530532"/>
    <w:rsid w:val="49576055"/>
    <w:rsid w:val="4959C10D"/>
    <w:rsid w:val="495DF8E9"/>
    <w:rsid w:val="496328BA"/>
    <w:rsid w:val="49644F66"/>
    <w:rsid w:val="49698D6E"/>
    <w:rsid w:val="4969B07D"/>
    <w:rsid w:val="496A25CA"/>
    <w:rsid w:val="496C0D70"/>
    <w:rsid w:val="496FCF97"/>
    <w:rsid w:val="4973E98C"/>
    <w:rsid w:val="497574C0"/>
    <w:rsid w:val="497C8C99"/>
    <w:rsid w:val="4980A88C"/>
    <w:rsid w:val="4986623E"/>
    <w:rsid w:val="498BB2E8"/>
    <w:rsid w:val="49933819"/>
    <w:rsid w:val="4993ACAF"/>
    <w:rsid w:val="4995D609"/>
    <w:rsid w:val="4997F5C2"/>
    <w:rsid w:val="49984820"/>
    <w:rsid w:val="499E2BC2"/>
    <w:rsid w:val="49A0F8C0"/>
    <w:rsid w:val="49A4A6AD"/>
    <w:rsid w:val="49A553E1"/>
    <w:rsid w:val="49A68A47"/>
    <w:rsid w:val="49ACF79C"/>
    <w:rsid w:val="49B3D502"/>
    <w:rsid w:val="49B40579"/>
    <w:rsid w:val="49B626EF"/>
    <w:rsid w:val="49B70BDD"/>
    <w:rsid w:val="49B8F065"/>
    <w:rsid w:val="49B99A4B"/>
    <w:rsid w:val="49C33BC4"/>
    <w:rsid w:val="49C3E52F"/>
    <w:rsid w:val="49C631A0"/>
    <w:rsid w:val="49C6527A"/>
    <w:rsid w:val="49C6BF2A"/>
    <w:rsid w:val="49C7A139"/>
    <w:rsid w:val="49C984D0"/>
    <w:rsid w:val="49CE99D7"/>
    <w:rsid w:val="49CFB6DF"/>
    <w:rsid w:val="49D64C7C"/>
    <w:rsid w:val="49D7964E"/>
    <w:rsid w:val="49DC7051"/>
    <w:rsid w:val="49DEAF57"/>
    <w:rsid w:val="49DF7793"/>
    <w:rsid w:val="49E0259C"/>
    <w:rsid w:val="49E32901"/>
    <w:rsid w:val="49E4385B"/>
    <w:rsid w:val="49E7C392"/>
    <w:rsid w:val="49EA7D51"/>
    <w:rsid w:val="49EDAFCA"/>
    <w:rsid w:val="49EF3D9F"/>
    <w:rsid w:val="49F15D8F"/>
    <w:rsid w:val="49F1D2DB"/>
    <w:rsid w:val="49F67E68"/>
    <w:rsid w:val="49F7F7A6"/>
    <w:rsid w:val="49FCF27E"/>
    <w:rsid w:val="49FE8829"/>
    <w:rsid w:val="49FEAD97"/>
    <w:rsid w:val="4A00792F"/>
    <w:rsid w:val="4A00CC9B"/>
    <w:rsid w:val="4A0257F1"/>
    <w:rsid w:val="4A044B80"/>
    <w:rsid w:val="4A06240A"/>
    <w:rsid w:val="4A078D2E"/>
    <w:rsid w:val="4A07AEB9"/>
    <w:rsid w:val="4A0886E3"/>
    <w:rsid w:val="4A0A13E5"/>
    <w:rsid w:val="4A0A33D9"/>
    <w:rsid w:val="4A0DF688"/>
    <w:rsid w:val="4A0E2D3F"/>
    <w:rsid w:val="4A0E2FC9"/>
    <w:rsid w:val="4A0E6C87"/>
    <w:rsid w:val="4A0F79B8"/>
    <w:rsid w:val="4A0FD9CE"/>
    <w:rsid w:val="4A110F16"/>
    <w:rsid w:val="4A120C04"/>
    <w:rsid w:val="4A15713E"/>
    <w:rsid w:val="4A1A98ED"/>
    <w:rsid w:val="4A1E28C7"/>
    <w:rsid w:val="4A1F618C"/>
    <w:rsid w:val="4A230CDB"/>
    <w:rsid w:val="4A237EA4"/>
    <w:rsid w:val="4A26D318"/>
    <w:rsid w:val="4A26E7D3"/>
    <w:rsid w:val="4A2CF9AE"/>
    <w:rsid w:val="4A2FD26C"/>
    <w:rsid w:val="4A330F58"/>
    <w:rsid w:val="4A34068C"/>
    <w:rsid w:val="4A341550"/>
    <w:rsid w:val="4A34FBA2"/>
    <w:rsid w:val="4A3652A4"/>
    <w:rsid w:val="4A375087"/>
    <w:rsid w:val="4A384185"/>
    <w:rsid w:val="4A38949B"/>
    <w:rsid w:val="4A3BB4B0"/>
    <w:rsid w:val="4A438D64"/>
    <w:rsid w:val="4A442078"/>
    <w:rsid w:val="4A5179A6"/>
    <w:rsid w:val="4A555C1A"/>
    <w:rsid w:val="4A56F328"/>
    <w:rsid w:val="4A587346"/>
    <w:rsid w:val="4A58954D"/>
    <w:rsid w:val="4A58CC00"/>
    <w:rsid w:val="4A5BD40F"/>
    <w:rsid w:val="4A5C836C"/>
    <w:rsid w:val="4A5D8AA5"/>
    <w:rsid w:val="4A5DC665"/>
    <w:rsid w:val="4A607ED8"/>
    <w:rsid w:val="4A642CDD"/>
    <w:rsid w:val="4A65BF0D"/>
    <w:rsid w:val="4A6887CD"/>
    <w:rsid w:val="4A6B29FB"/>
    <w:rsid w:val="4A6C6B55"/>
    <w:rsid w:val="4A6FC5C2"/>
    <w:rsid w:val="4A73162B"/>
    <w:rsid w:val="4A75B2BD"/>
    <w:rsid w:val="4A75EBB0"/>
    <w:rsid w:val="4A771F3E"/>
    <w:rsid w:val="4A794DB2"/>
    <w:rsid w:val="4A81DF31"/>
    <w:rsid w:val="4A82C99C"/>
    <w:rsid w:val="4A843F40"/>
    <w:rsid w:val="4A85C11D"/>
    <w:rsid w:val="4A883DC3"/>
    <w:rsid w:val="4A89FBB6"/>
    <w:rsid w:val="4A8B1E85"/>
    <w:rsid w:val="4A8C289D"/>
    <w:rsid w:val="4A8CD7B5"/>
    <w:rsid w:val="4A8DD9D4"/>
    <w:rsid w:val="4A8E99E5"/>
    <w:rsid w:val="4A90B12E"/>
    <w:rsid w:val="4A916BC4"/>
    <w:rsid w:val="4A918175"/>
    <w:rsid w:val="4A91A67E"/>
    <w:rsid w:val="4A92D761"/>
    <w:rsid w:val="4A930AE1"/>
    <w:rsid w:val="4A9372C9"/>
    <w:rsid w:val="4A95D442"/>
    <w:rsid w:val="4A987A71"/>
    <w:rsid w:val="4A998E7D"/>
    <w:rsid w:val="4A9DC217"/>
    <w:rsid w:val="4AA075F3"/>
    <w:rsid w:val="4AA1CB77"/>
    <w:rsid w:val="4AA27E8A"/>
    <w:rsid w:val="4AA2AEF0"/>
    <w:rsid w:val="4AA31ED3"/>
    <w:rsid w:val="4AA6705C"/>
    <w:rsid w:val="4AA6C4D0"/>
    <w:rsid w:val="4AA81571"/>
    <w:rsid w:val="4AA8FBD7"/>
    <w:rsid w:val="4AABD1B7"/>
    <w:rsid w:val="4AAECDB4"/>
    <w:rsid w:val="4AB2A702"/>
    <w:rsid w:val="4AB2F40A"/>
    <w:rsid w:val="4AB5E99D"/>
    <w:rsid w:val="4AB6F31F"/>
    <w:rsid w:val="4AB7C6D8"/>
    <w:rsid w:val="4AB84E40"/>
    <w:rsid w:val="4ABDA90A"/>
    <w:rsid w:val="4AC2FA61"/>
    <w:rsid w:val="4AC4ECBE"/>
    <w:rsid w:val="4AC72613"/>
    <w:rsid w:val="4AC834BC"/>
    <w:rsid w:val="4AC936BF"/>
    <w:rsid w:val="4ACAEA93"/>
    <w:rsid w:val="4ACB0EC7"/>
    <w:rsid w:val="4ACB2D53"/>
    <w:rsid w:val="4ACDE766"/>
    <w:rsid w:val="4ACE0857"/>
    <w:rsid w:val="4AD59837"/>
    <w:rsid w:val="4AD5E3D8"/>
    <w:rsid w:val="4AD77937"/>
    <w:rsid w:val="4AD78381"/>
    <w:rsid w:val="4AD80E85"/>
    <w:rsid w:val="4AD99A27"/>
    <w:rsid w:val="4ADCC52A"/>
    <w:rsid w:val="4ADE1505"/>
    <w:rsid w:val="4ADF23C0"/>
    <w:rsid w:val="4AE5BECA"/>
    <w:rsid w:val="4AE6634F"/>
    <w:rsid w:val="4AE6D10E"/>
    <w:rsid w:val="4AE7A731"/>
    <w:rsid w:val="4AE7C0B6"/>
    <w:rsid w:val="4AE80980"/>
    <w:rsid w:val="4AE957E1"/>
    <w:rsid w:val="4AEA6D7E"/>
    <w:rsid w:val="4AEC7940"/>
    <w:rsid w:val="4AED4C60"/>
    <w:rsid w:val="4AEDBD92"/>
    <w:rsid w:val="4AEE4247"/>
    <w:rsid w:val="4AEE8993"/>
    <w:rsid w:val="4AEEAAD9"/>
    <w:rsid w:val="4AEF39B3"/>
    <w:rsid w:val="4AEF5563"/>
    <w:rsid w:val="4AF0A246"/>
    <w:rsid w:val="4AF1C0D3"/>
    <w:rsid w:val="4AF53624"/>
    <w:rsid w:val="4AF5916E"/>
    <w:rsid w:val="4AFA14C7"/>
    <w:rsid w:val="4AFCC055"/>
    <w:rsid w:val="4AFF51CC"/>
    <w:rsid w:val="4B034856"/>
    <w:rsid w:val="4B05A169"/>
    <w:rsid w:val="4B067C7A"/>
    <w:rsid w:val="4B068182"/>
    <w:rsid w:val="4B0AE9B6"/>
    <w:rsid w:val="4B0C2262"/>
    <w:rsid w:val="4B0E0E26"/>
    <w:rsid w:val="4B12C181"/>
    <w:rsid w:val="4B1344A6"/>
    <w:rsid w:val="4B16F958"/>
    <w:rsid w:val="4B1BB7E0"/>
    <w:rsid w:val="4B1D3DEF"/>
    <w:rsid w:val="4B1E5D12"/>
    <w:rsid w:val="4B1EE968"/>
    <w:rsid w:val="4B235E67"/>
    <w:rsid w:val="4B250920"/>
    <w:rsid w:val="4B2BD0E2"/>
    <w:rsid w:val="4B2D8AAE"/>
    <w:rsid w:val="4B2E1EA8"/>
    <w:rsid w:val="4B30F646"/>
    <w:rsid w:val="4B324457"/>
    <w:rsid w:val="4B35981E"/>
    <w:rsid w:val="4B36E092"/>
    <w:rsid w:val="4B37642B"/>
    <w:rsid w:val="4B377C00"/>
    <w:rsid w:val="4B37A634"/>
    <w:rsid w:val="4B3856D6"/>
    <w:rsid w:val="4B3C6A9A"/>
    <w:rsid w:val="4B3D0481"/>
    <w:rsid w:val="4B44C8FC"/>
    <w:rsid w:val="4B44D282"/>
    <w:rsid w:val="4B4BF034"/>
    <w:rsid w:val="4B4D88E0"/>
    <w:rsid w:val="4B4E9CF5"/>
    <w:rsid w:val="4B5001DA"/>
    <w:rsid w:val="4B54B114"/>
    <w:rsid w:val="4B56054E"/>
    <w:rsid w:val="4B578ACF"/>
    <w:rsid w:val="4B580D84"/>
    <w:rsid w:val="4B58A630"/>
    <w:rsid w:val="4B5B1194"/>
    <w:rsid w:val="4B5C1BE4"/>
    <w:rsid w:val="4B5DC80E"/>
    <w:rsid w:val="4B5F949F"/>
    <w:rsid w:val="4B613057"/>
    <w:rsid w:val="4B62BB31"/>
    <w:rsid w:val="4B687DB7"/>
    <w:rsid w:val="4B6AD3BF"/>
    <w:rsid w:val="4B7148C9"/>
    <w:rsid w:val="4B726A90"/>
    <w:rsid w:val="4B733CA6"/>
    <w:rsid w:val="4B752D8B"/>
    <w:rsid w:val="4B757A22"/>
    <w:rsid w:val="4B7646C1"/>
    <w:rsid w:val="4B7918A8"/>
    <w:rsid w:val="4B7AF07E"/>
    <w:rsid w:val="4B7CFD4D"/>
    <w:rsid w:val="4B7FB188"/>
    <w:rsid w:val="4B81B8CE"/>
    <w:rsid w:val="4B8983F4"/>
    <w:rsid w:val="4B8AD086"/>
    <w:rsid w:val="4B8E1402"/>
    <w:rsid w:val="4B8F9FB0"/>
    <w:rsid w:val="4B91330B"/>
    <w:rsid w:val="4B913DC9"/>
    <w:rsid w:val="4B93A196"/>
    <w:rsid w:val="4B9EA2D2"/>
    <w:rsid w:val="4BA3E383"/>
    <w:rsid w:val="4BACF90B"/>
    <w:rsid w:val="4BAEF470"/>
    <w:rsid w:val="4BAEF75F"/>
    <w:rsid w:val="4BB11FFE"/>
    <w:rsid w:val="4BB1820A"/>
    <w:rsid w:val="4BB574B8"/>
    <w:rsid w:val="4BBA021B"/>
    <w:rsid w:val="4BC363BB"/>
    <w:rsid w:val="4BC6D7C9"/>
    <w:rsid w:val="4BCC7E3E"/>
    <w:rsid w:val="4BD57AC3"/>
    <w:rsid w:val="4BD8F4B2"/>
    <w:rsid w:val="4BD9EFB3"/>
    <w:rsid w:val="4BDAEEE7"/>
    <w:rsid w:val="4BDBE734"/>
    <w:rsid w:val="4BDC97B3"/>
    <w:rsid w:val="4BDFA787"/>
    <w:rsid w:val="4BE3D6C2"/>
    <w:rsid w:val="4BE506AC"/>
    <w:rsid w:val="4BE57970"/>
    <w:rsid w:val="4BE7468E"/>
    <w:rsid w:val="4BE83143"/>
    <w:rsid w:val="4BE83549"/>
    <w:rsid w:val="4BE996C3"/>
    <w:rsid w:val="4BE9A3B5"/>
    <w:rsid w:val="4BEAC547"/>
    <w:rsid w:val="4BEB755F"/>
    <w:rsid w:val="4BF2746D"/>
    <w:rsid w:val="4BF5640F"/>
    <w:rsid w:val="4BFC9D2C"/>
    <w:rsid w:val="4BFE1423"/>
    <w:rsid w:val="4C049DE6"/>
    <w:rsid w:val="4C061960"/>
    <w:rsid w:val="4C09DF24"/>
    <w:rsid w:val="4C0B025E"/>
    <w:rsid w:val="4C0B4ADF"/>
    <w:rsid w:val="4C0BCA31"/>
    <w:rsid w:val="4C0C9709"/>
    <w:rsid w:val="4C0D1EA8"/>
    <w:rsid w:val="4C0D9B6B"/>
    <w:rsid w:val="4C0DD860"/>
    <w:rsid w:val="4C0F4995"/>
    <w:rsid w:val="4C144A62"/>
    <w:rsid w:val="4C179D4E"/>
    <w:rsid w:val="4C193E00"/>
    <w:rsid w:val="4C1B5A04"/>
    <w:rsid w:val="4C1EC452"/>
    <w:rsid w:val="4C2269A8"/>
    <w:rsid w:val="4C247EF7"/>
    <w:rsid w:val="4C25656B"/>
    <w:rsid w:val="4C270818"/>
    <w:rsid w:val="4C27F8FE"/>
    <w:rsid w:val="4C283779"/>
    <w:rsid w:val="4C2B1E15"/>
    <w:rsid w:val="4C2F5EA3"/>
    <w:rsid w:val="4C306AB0"/>
    <w:rsid w:val="4C3104AE"/>
    <w:rsid w:val="4C33D837"/>
    <w:rsid w:val="4C356048"/>
    <w:rsid w:val="4C35B2A0"/>
    <w:rsid w:val="4C3CCA72"/>
    <w:rsid w:val="4C40C387"/>
    <w:rsid w:val="4C4170D6"/>
    <w:rsid w:val="4C4CDB71"/>
    <w:rsid w:val="4C4D0A28"/>
    <w:rsid w:val="4C51927A"/>
    <w:rsid w:val="4C5844D0"/>
    <w:rsid w:val="4C5892BF"/>
    <w:rsid w:val="4C59A9DD"/>
    <w:rsid w:val="4C5C3967"/>
    <w:rsid w:val="4C5F92ED"/>
    <w:rsid w:val="4C605C3F"/>
    <w:rsid w:val="4C63FF48"/>
    <w:rsid w:val="4C656FAC"/>
    <w:rsid w:val="4C698BA0"/>
    <w:rsid w:val="4C74237F"/>
    <w:rsid w:val="4C7892E9"/>
    <w:rsid w:val="4C796EB3"/>
    <w:rsid w:val="4C7975E1"/>
    <w:rsid w:val="4C7A7B80"/>
    <w:rsid w:val="4C7B6AB7"/>
    <w:rsid w:val="4C7D3DBE"/>
    <w:rsid w:val="4C7D77AB"/>
    <w:rsid w:val="4C7DA030"/>
    <w:rsid w:val="4C7F55E0"/>
    <w:rsid w:val="4C82E72A"/>
    <w:rsid w:val="4C82F2C9"/>
    <w:rsid w:val="4C848100"/>
    <w:rsid w:val="4C852002"/>
    <w:rsid w:val="4C876720"/>
    <w:rsid w:val="4C8AE2F2"/>
    <w:rsid w:val="4C8B5ED8"/>
    <w:rsid w:val="4C9350C4"/>
    <w:rsid w:val="4C948814"/>
    <w:rsid w:val="4C95D916"/>
    <w:rsid w:val="4C96205D"/>
    <w:rsid w:val="4C963DFF"/>
    <w:rsid w:val="4C981D72"/>
    <w:rsid w:val="4C9D04DA"/>
    <w:rsid w:val="4CA0750D"/>
    <w:rsid w:val="4CA0764A"/>
    <w:rsid w:val="4CA0C002"/>
    <w:rsid w:val="4CA2CA9B"/>
    <w:rsid w:val="4CA4A0A9"/>
    <w:rsid w:val="4CA6A9EC"/>
    <w:rsid w:val="4CAAEED3"/>
    <w:rsid w:val="4CAE52FD"/>
    <w:rsid w:val="4CB013EE"/>
    <w:rsid w:val="4CB0EB89"/>
    <w:rsid w:val="4CB14DC3"/>
    <w:rsid w:val="4CB17749"/>
    <w:rsid w:val="4CB1B1D8"/>
    <w:rsid w:val="4CB1C20C"/>
    <w:rsid w:val="4CB4DAE5"/>
    <w:rsid w:val="4CB61289"/>
    <w:rsid w:val="4CB77801"/>
    <w:rsid w:val="4CB78A07"/>
    <w:rsid w:val="4CB7AC91"/>
    <w:rsid w:val="4CBADEFF"/>
    <w:rsid w:val="4CC04C4D"/>
    <w:rsid w:val="4CC2F2D8"/>
    <w:rsid w:val="4CC5E502"/>
    <w:rsid w:val="4CC7A143"/>
    <w:rsid w:val="4CC9ADDB"/>
    <w:rsid w:val="4CCAC358"/>
    <w:rsid w:val="4CCB5AA1"/>
    <w:rsid w:val="4CCD8BD8"/>
    <w:rsid w:val="4CCE5BE2"/>
    <w:rsid w:val="4CD14DD9"/>
    <w:rsid w:val="4CD2E5E9"/>
    <w:rsid w:val="4CD43B4F"/>
    <w:rsid w:val="4CD523E5"/>
    <w:rsid w:val="4CD5B958"/>
    <w:rsid w:val="4CD60902"/>
    <w:rsid w:val="4CDCC649"/>
    <w:rsid w:val="4CE70FE7"/>
    <w:rsid w:val="4CE7DF40"/>
    <w:rsid w:val="4CE98C97"/>
    <w:rsid w:val="4CEA2463"/>
    <w:rsid w:val="4CF316A2"/>
    <w:rsid w:val="4CF37F87"/>
    <w:rsid w:val="4CF6190F"/>
    <w:rsid w:val="4CF666A8"/>
    <w:rsid w:val="4CFB6DCD"/>
    <w:rsid w:val="4D01055E"/>
    <w:rsid w:val="4D026B01"/>
    <w:rsid w:val="4D0273AC"/>
    <w:rsid w:val="4D060E3D"/>
    <w:rsid w:val="4D0B2D62"/>
    <w:rsid w:val="4D0BE506"/>
    <w:rsid w:val="4D0DFB41"/>
    <w:rsid w:val="4D0E2879"/>
    <w:rsid w:val="4D122BF1"/>
    <w:rsid w:val="4D1280BE"/>
    <w:rsid w:val="4D13739F"/>
    <w:rsid w:val="4D158AA9"/>
    <w:rsid w:val="4D18C067"/>
    <w:rsid w:val="4D1EC2CF"/>
    <w:rsid w:val="4D1F63A3"/>
    <w:rsid w:val="4D21CFF8"/>
    <w:rsid w:val="4D230830"/>
    <w:rsid w:val="4D23A61D"/>
    <w:rsid w:val="4D2499F5"/>
    <w:rsid w:val="4D24D685"/>
    <w:rsid w:val="4D25D674"/>
    <w:rsid w:val="4D26D064"/>
    <w:rsid w:val="4D2A189E"/>
    <w:rsid w:val="4D2B04AB"/>
    <w:rsid w:val="4D2E5875"/>
    <w:rsid w:val="4D3160AB"/>
    <w:rsid w:val="4D3217EC"/>
    <w:rsid w:val="4D349CF5"/>
    <w:rsid w:val="4D34FA75"/>
    <w:rsid w:val="4D35EA69"/>
    <w:rsid w:val="4D36B9B4"/>
    <w:rsid w:val="4D3A3315"/>
    <w:rsid w:val="4D3A6F66"/>
    <w:rsid w:val="4D3AE9FF"/>
    <w:rsid w:val="4D3B8FC0"/>
    <w:rsid w:val="4D3EEE01"/>
    <w:rsid w:val="4D430B53"/>
    <w:rsid w:val="4D46B8D9"/>
    <w:rsid w:val="4D479C3B"/>
    <w:rsid w:val="4D47CAED"/>
    <w:rsid w:val="4D48F0B2"/>
    <w:rsid w:val="4D4BDE64"/>
    <w:rsid w:val="4D5065A3"/>
    <w:rsid w:val="4D52312C"/>
    <w:rsid w:val="4D58A9A2"/>
    <w:rsid w:val="4D5BEEA9"/>
    <w:rsid w:val="4D5C2E00"/>
    <w:rsid w:val="4D625587"/>
    <w:rsid w:val="4D6A7FBF"/>
    <w:rsid w:val="4D6EEC3D"/>
    <w:rsid w:val="4D6EF0DA"/>
    <w:rsid w:val="4D703D96"/>
    <w:rsid w:val="4D70F09D"/>
    <w:rsid w:val="4D71668A"/>
    <w:rsid w:val="4D720099"/>
    <w:rsid w:val="4D774356"/>
    <w:rsid w:val="4D7746D2"/>
    <w:rsid w:val="4D78A587"/>
    <w:rsid w:val="4D7992D6"/>
    <w:rsid w:val="4D79DAFA"/>
    <w:rsid w:val="4D7AD8F9"/>
    <w:rsid w:val="4D7B07E6"/>
    <w:rsid w:val="4D7DB1EB"/>
    <w:rsid w:val="4D7E9BB3"/>
    <w:rsid w:val="4D83840C"/>
    <w:rsid w:val="4D85869E"/>
    <w:rsid w:val="4D8695A8"/>
    <w:rsid w:val="4D8703A7"/>
    <w:rsid w:val="4D8A1367"/>
    <w:rsid w:val="4D8BD30A"/>
    <w:rsid w:val="4D8CA66E"/>
    <w:rsid w:val="4D952F46"/>
    <w:rsid w:val="4D95708D"/>
    <w:rsid w:val="4D95F097"/>
    <w:rsid w:val="4D9DBA07"/>
    <w:rsid w:val="4D9E57B4"/>
    <w:rsid w:val="4D9EC805"/>
    <w:rsid w:val="4D9ED03A"/>
    <w:rsid w:val="4DA22C85"/>
    <w:rsid w:val="4DA38B77"/>
    <w:rsid w:val="4DA4D035"/>
    <w:rsid w:val="4DA7BA01"/>
    <w:rsid w:val="4DA7F2EA"/>
    <w:rsid w:val="4DAB635A"/>
    <w:rsid w:val="4DABB9DA"/>
    <w:rsid w:val="4DAF2F36"/>
    <w:rsid w:val="4DB021E8"/>
    <w:rsid w:val="4DB331A0"/>
    <w:rsid w:val="4DB35643"/>
    <w:rsid w:val="4DB36B78"/>
    <w:rsid w:val="4DB59B78"/>
    <w:rsid w:val="4DB7A752"/>
    <w:rsid w:val="4DBBEF3E"/>
    <w:rsid w:val="4DC27ABE"/>
    <w:rsid w:val="4DC3C5CC"/>
    <w:rsid w:val="4DC3C95F"/>
    <w:rsid w:val="4DC4F566"/>
    <w:rsid w:val="4DC6FB58"/>
    <w:rsid w:val="4DCBB2F8"/>
    <w:rsid w:val="4DCC62C1"/>
    <w:rsid w:val="4DCD95BC"/>
    <w:rsid w:val="4DD2DBB8"/>
    <w:rsid w:val="4DD57D4A"/>
    <w:rsid w:val="4DD63D93"/>
    <w:rsid w:val="4DD9A7D1"/>
    <w:rsid w:val="4DD9B8C9"/>
    <w:rsid w:val="4DDD0D38"/>
    <w:rsid w:val="4DDE005C"/>
    <w:rsid w:val="4DE42915"/>
    <w:rsid w:val="4DE671E0"/>
    <w:rsid w:val="4DE80AA4"/>
    <w:rsid w:val="4DE84628"/>
    <w:rsid w:val="4DE85C76"/>
    <w:rsid w:val="4DEE61D6"/>
    <w:rsid w:val="4DF14E5E"/>
    <w:rsid w:val="4DFAB3F6"/>
    <w:rsid w:val="4DFCA5BD"/>
    <w:rsid w:val="4DFE594B"/>
    <w:rsid w:val="4E016F18"/>
    <w:rsid w:val="4E018EB8"/>
    <w:rsid w:val="4E064D87"/>
    <w:rsid w:val="4E073136"/>
    <w:rsid w:val="4E0875DC"/>
    <w:rsid w:val="4E095CD6"/>
    <w:rsid w:val="4E097459"/>
    <w:rsid w:val="4E0A2AE4"/>
    <w:rsid w:val="4E109D7A"/>
    <w:rsid w:val="4E12EB71"/>
    <w:rsid w:val="4E14370B"/>
    <w:rsid w:val="4E1475B5"/>
    <w:rsid w:val="4E15CA3C"/>
    <w:rsid w:val="4E17E65D"/>
    <w:rsid w:val="4E18BAA4"/>
    <w:rsid w:val="4E19387F"/>
    <w:rsid w:val="4E1A8284"/>
    <w:rsid w:val="4E1C0300"/>
    <w:rsid w:val="4E1C5254"/>
    <w:rsid w:val="4E1E10E8"/>
    <w:rsid w:val="4E223403"/>
    <w:rsid w:val="4E225F16"/>
    <w:rsid w:val="4E241B5F"/>
    <w:rsid w:val="4E26224A"/>
    <w:rsid w:val="4E2B35F6"/>
    <w:rsid w:val="4E2D1778"/>
    <w:rsid w:val="4E321F80"/>
    <w:rsid w:val="4E3AE918"/>
    <w:rsid w:val="4E3E7EE6"/>
    <w:rsid w:val="4E3F53A5"/>
    <w:rsid w:val="4E404CE9"/>
    <w:rsid w:val="4E40DCAB"/>
    <w:rsid w:val="4E41BEF6"/>
    <w:rsid w:val="4E460B2F"/>
    <w:rsid w:val="4E49264D"/>
    <w:rsid w:val="4E4A1FE7"/>
    <w:rsid w:val="4E4D8C10"/>
    <w:rsid w:val="4E559C25"/>
    <w:rsid w:val="4E5B1C85"/>
    <w:rsid w:val="4E5D49B0"/>
    <w:rsid w:val="4E5D82B4"/>
    <w:rsid w:val="4E5EC339"/>
    <w:rsid w:val="4E60FC11"/>
    <w:rsid w:val="4E61750C"/>
    <w:rsid w:val="4E69A88A"/>
    <w:rsid w:val="4E6B78EA"/>
    <w:rsid w:val="4E6F3E19"/>
    <w:rsid w:val="4E7627A6"/>
    <w:rsid w:val="4E769DCC"/>
    <w:rsid w:val="4E7A4862"/>
    <w:rsid w:val="4E823034"/>
    <w:rsid w:val="4E8C6063"/>
    <w:rsid w:val="4E8D6064"/>
    <w:rsid w:val="4E8F631F"/>
    <w:rsid w:val="4E903DE1"/>
    <w:rsid w:val="4E946F7F"/>
    <w:rsid w:val="4E96519D"/>
    <w:rsid w:val="4E979181"/>
    <w:rsid w:val="4E9C3665"/>
    <w:rsid w:val="4E9D2057"/>
    <w:rsid w:val="4EA05118"/>
    <w:rsid w:val="4EA0AC5A"/>
    <w:rsid w:val="4EA55078"/>
    <w:rsid w:val="4EAB8086"/>
    <w:rsid w:val="4EAC0164"/>
    <w:rsid w:val="4EAD8954"/>
    <w:rsid w:val="4EB2D240"/>
    <w:rsid w:val="4EB6EC08"/>
    <w:rsid w:val="4EB8B458"/>
    <w:rsid w:val="4EB9D478"/>
    <w:rsid w:val="4EBDD6D4"/>
    <w:rsid w:val="4EBF1478"/>
    <w:rsid w:val="4EBFABF4"/>
    <w:rsid w:val="4EC1AF55"/>
    <w:rsid w:val="4EC2DA56"/>
    <w:rsid w:val="4EC4463A"/>
    <w:rsid w:val="4EC4B52A"/>
    <w:rsid w:val="4EC624CE"/>
    <w:rsid w:val="4EC6C1B5"/>
    <w:rsid w:val="4EC7672F"/>
    <w:rsid w:val="4EC9AC87"/>
    <w:rsid w:val="4ECE60F9"/>
    <w:rsid w:val="4ED36A73"/>
    <w:rsid w:val="4ED3B432"/>
    <w:rsid w:val="4ED3BED7"/>
    <w:rsid w:val="4ED43F10"/>
    <w:rsid w:val="4ED5C914"/>
    <w:rsid w:val="4ED7CF9C"/>
    <w:rsid w:val="4ED7ED74"/>
    <w:rsid w:val="4ED8E299"/>
    <w:rsid w:val="4EDA7DBF"/>
    <w:rsid w:val="4EDEA131"/>
    <w:rsid w:val="4EDF9F7C"/>
    <w:rsid w:val="4EE01A9D"/>
    <w:rsid w:val="4EE1991E"/>
    <w:rsid w:val="4EE30EBD"/>
    <w:rsid w:val="4EE36FED"/>
    <w:rsid w:val="4EEC37C3"/>
    <w:rsid w:val="4EECF633"/>
    <w:rsid w:val="4EEDE2CA"/>
    <w:rsid w:val="4EEE5E9C"/>
    <w:rsid w:val="4EF35629"/>
    <w:rsid w:val="4EF7FE61"/>
    <w:rsid w:val="4EFC5A94"/>
    <w:rsid w:val="4EFCB7F7"/>
    <w:rsid w:val="4F059EFD"/>
    <w:rsid w:val="4F09A79A"/>
    <w:rsid w:val="4F09F520"/>
    <w:rsid w:val="4F153626"/>
    <w:rsid w:val="4F171C18"/>
    <w:rsid w:val="4F175D80"/>
    <w:rsid w:val="4F192948"/>
    <w:rsid w:val="4F19825D"/>
    <w:rsid w:val="4F1F0959"/>
    <w:rsid w:val="4F216389"/>
    <w:rsid w:val="4F226609"/>
    <w:rsid w:val="4F235B94"/>
    <w:rsid w:val="4F23DAB1"/>
    <w:rsid w:val="4F29F8D4"/>
    <w:rsid w:val="4F2C54F6"/>
    <w:rsid w:val="4F2E5877"/>
    <w:rsid w:val="4F2F5422"/>
    <w:rsid w:val="4F3047DC"/>
    <w:rsid w:val="4F30D93A"/>
    <w:rsid w:val="4F3723A5"/>
    <w:rsid w:val="4F37C742"/>
    <w:rsid w:val="4F3A6F4E"/>
    <w:rsid w:val="4F3CEA50"/>
    <w:rsid w:val="4F3DC514"/>
    <w:rsid w:val="4F43F20F"/>
    <w:rsid w:val="4F45817F"/>
    <w:rsid w:val="4F4B3375"/>
    <w:rsid w:val="4F4BB8F3"/>
    <w:rsid w:val="4F53A0FC"/>
    <w:rsid w:val="4F575C8A"/>
    <w:rsid w:val="4F58A404"/>
    <w:rsid w:val="4F5989F8"/>
    <w:rsid w:val="4F5EC652"/>
    <w:rsid w:val="4F5F426E"/>
    <w:rsid w:val="4F5F8A80"/>
    <w:rsid w:val="4F603C77"/>
    <w:rsid w:val="4F65712C"/>
    <w:rsid w:val="4F67FE87"/>
    <w:rsid w:val="4F695EFB"/>
    <w:rsid w:val="4F6AA994"/>
    <w:rsid w:val="4F6B4CCA"/>
    <w:rsid w:val="4F6D817B"/>
    <w:rsid w:val="4F6F3734"/>
    <w:rsid w:val="4F71D9BA"/>
    <w:rsid w:val="4F77146E"/>
    <w:rsid w:val="4F7AB777"/>
    <w:rsid w:val="4F7B13D2"/>
    <w:rsid w:val="4F7E137A"/>
    <w:rsid w:val="4F7F1F03"/>
    <w:rsid w:val="4F7FFEDE"/>
    <w:rsid w:val="4F8092BD"/>
    <w:rsid w:val="4F84B921"/>
    <w:rsid w:val="4F868F2B"/>
    <w:rsid w:val="4F887B9B"/>
    <w:rsid w:val="4F8AD2A1"/>
    <w:rsid w:val="4F917745"/>
    <w:rsid w:val="4F92D98B"/>
    <w:rsid w:val="4F93E851"/>
    <w:rsid w:val="4F953BD4"/>
    <w:rsid w:val="4F95585D"/>
    <w:rsid w:val="4F977712"/>
    <w:rsid w:val="4F9A725D"/>
    <w:rsid w:val="4F9E8627"/>
    <w:rsid w:val="4FA0921E"/>
    <w:rsid w:val="4FA34535"/>
    <w:rsid w:val="4FAEDBE3"/>
    <w:rsid w:val="4FB1E735"/>
    <w:rsid w:val="4FC138F0"/>
    <w:rsid w:val="4FC59E5E"/>
    <w:rsid w:val="4FC5F528"/>
    <w:rsid w:val="4FC63370"/>
    <w:rsid w:val="4FC64722"/>
    <w:rsid w:val="4FCD0C1E"/>
    <w:rsid w:val="4FCE23E9"/>
    <w:rsid w:val="4FCE7A0A"/>
    <w:rsid w:val="4FD0D9E8"/>
    <w:rsid w:val="4FD1B4A0"/>
    <w:rsid w:val="4FD34B76"/>
    <w:rsid w:val="4FD46999"/>
    <w:rsid w:val="4FD5A775"/>
    <w:rsid w:val="4FD6C946"/>
    <w:rsid w:val="4FD90872"/>
    <w:rsid w:val="4FDB280E"/>
    <w:rsid w:val="4FDB74AA"/>
    <w:rsid w:val="4FDE9B69"/>
    <w:rsid w:val="4FE037AD"/>
    <w:rsid w:val="4FE061DD"/>
    <w:rsid w:val="4FE2F089"/>
    <w:rsid w:val="4FE5CC4D"/>
    <w:rsid w:val="4FE61BA0"/>
    <w:rsid w:val="4FE811FA"/>
    <w:rsid w:val="4FE95164"/>
    <w:rsid w:val="4FEBD756"/>
    <w:rsid w:val="4FEF42BB"/>
    <w:rsid w:val="4FEF8118"/>
    <w:rsid w:val="4FFFB463"/>
    <w:rsid w:val="5000FBD1"/>
    <w:rsid w:val="5001762A"/>
    <w:rsid w:val="50022003"/>
    <w:rsid w:val="50042E60"/>
    <w:rsid w:val="5009A80F"/>
    <w:rsid w:val="500B64B5"/>
    <w:rsid w:val="500BCDE4"/>
    <w:rsid w:val="500E22D4"/>
    <w:rsid w:val="5012816A"/>
    <w:rsid w:val="50138ACC"/>
    <w:rsid w:val="50150BDF"/>
    <w:rsid w:val="50174E4B"/>
    <w:rsid w:val="50182A13"/>
    <w:rsid w:val="501A1352"/>
    <w:rsid w:val="501B2424"/>
    <w:rsid w:val="501B6B42"/>
    <w:rsid w:val="501C3920"/>
    <w:rsid w:val="501D9DDC"/>
    <w:rsid w:val="502010D5"/>
    <w:rsid w:val="50208063"/>
    <w:rsid w:val="5026489F"/>
    <w:rsid w:val="5026CA55"/>
    <w:rsid w:val="502B1A3C"/>
    <w:rsid w:val="50319BC1"/>
    <w:rsid w:val="50333B1E"/>
    <w:rsid w:val="503A5021"/>
    <w:rsid w:val="503DA35B"/>
    <w:rsid w:val="50408A69"/>
    <w:rsid w:val="5040C436"/>
    <w:rsid w:val="50484FEE"/>
    <w:rsid w:val="50485BE6"/>
    <w:rsid w:val="504899E1"/>
    <w:rsid w:val="504BFDA5"/>
    <w:rsid w:val="50500DD3"/>
    <w:rsid w:val="50514521"/>
    <w:rsid w:val="50520255"/>
    <w:rsid w:val="5054F0D6"/>
    <w:rsid w:val="505613E5"/>
    <w:rsid w:val="5056737C"/>
    <w:rsid w:val="5058B644"/>
    <w:rsid w:val="505AA263"/>
    <w:rsid w:val="505F693A"/>
    <w:rsid w:val="5060A975"/>
    <w:rsid w:val="506404DC"/>
    <w:rsid w:val="50669C6A"/>
    <w:rsid w:val="5068D2D2"/>
    <w:rsid w:val="506A9572"/>
    <w:rsid w:val="506B44FE"/>
    <w:rsid w:val="506C7C63"/>
    <w:rsid w:val="5070E347"/>
    <w:rsid w:val="5076E042"/>
    <w:rsid w:val="507888FB"/>
    <w:rsid w:val="507AADF2"/>
    <w:rsid w:val="507AF400"/>
    <w:rsid w:val="507C2771"/>
    <w:rsid w:val="507D9FDB"/>
    <w:rsid w:val="507DD189"/>
    <w:rsid w:val="5082C5CD"/>
    <w:rsid w:val="5086942B"/>
    <w:rsid w:val="5087FF1D"/>
    <w:rsid w:val="50886A35"/>
    <w:rsid w:val="50894519"/>
    <w:rsid w:val="508E11D8"/>
    <w:rsid w:val="5090A2CB"/>
    <w:rsid w:val="509261E3"/>
    <w:rsid w:val="50927219"/>
    <w:rsid w:val="509605E1"/>
    <w:rsid w:val="50962ED2"/>
    <w:rsid w:val="509866A8"/>
    <w:rsid w:val="50986934"/>
    <w:rsid w:val="509E7A39"/>
    <w:rsid w:val="509EAFCD"/>
    <w:rsid w:val="509F3330"/>
    <w:rsid w:val="50A2A25F"/>
    <w:rsid w:val="50A48EB0"/>
    <w:rsid w:val="50A4BA5E"/>
    <w:rsid w:val="50A55C30"/>
    <w:rsid w:val="50A56360"/>
    <w:rsid w:val="50A6B295"/>
    <w:rsid w:val="50A85A0D"/>
    <w:rsid w:val="50B2E474"/>
    <w:rsid w:val="50B4408A"/>
    <w:rsid w:val="50B4A541"/>
    <w:rsid w:val="50B61D23"/>
    <w:rsid w:val="50B93614"/>
    <w:rsid w:val="50B95F2B"/>
    <w:rsid w:val="50BBA6B4"/>
    <w:rsid w:val="50BC4A77"/>
    <w:rsid w:val="50BD04EF"/>
    <w:rsid w:val="50BFD4C1"/>
    <w:rsid w:val="50C0807D"/>
    <w:rsid w:val="50C1CD50"/>
    <w:rsid w:val="50C2EED8"/>
    <w:rsid w:val="50C46CD8"/>
    <w:rsid w:val="50C539A0"/>
    <w:rsid w:val="50C8230C"/>
    <w:rsid w:val="50C8230D"/>
    <w:rsid w:val="50C86F82"/>
    <w:rsid w:val="50D3A797"/>
    <w:rsid w:val="50D3CD55"/>
    <w:rsid w:val="50D59FE0"/>
    <w:rsid w:val="50D84C84"/>
    <w:rsid w:val="50D90245"/>
    <w:rsid w:val="50DE0258"/>
    <w:rsid w:val="50E801DC"/>
    <w:rsid w:val="50F087F3"/>
    <w:rsid w:val="50F3CD93"/>
    <w:rsid w:val="50F4B08D"/>
    <w:rsid w:val="50F589FE"/>
    <w:rsid w:val="50F5E06E"/>
    <w:rsid w:val="50F70F58"/>
    <w:rsid w:val="50FB6A21"/>
    <w:rsid w:val="5101ADA5"/>
    <w:rsid w:val="5104EDB3"/>
    <w:rsid w:val="510552BF"/>
    <w:rsid w:val="5106DA25"/>
    <w:rsid w:val="51082E60"/>
    <w:rsid w:val="5109EC4F"/>
    <w:rsid w:val="510BDF9D"/>
    <w:rsid w:val="510D8F80"/>
    <w:rsid w:val="510DD3F9"/>
    <w:rsid w:val="510F4661"/>
    <w:rsid w:val="511144B7"/>
    <w:rsid w:val="51130970"/>
    <w:rsid w:val="511569BC"/>
    <w:rsid w:val="511EE7CA"/>
    <w:rsid w:val="511F59AA"/>
    <w:rsid w:val="51208346"/>
    <w:rsid w:val="51227C7E"/>
    <w:rsid w:val="512576B3"/>
    <w:rsid w:val="51261341"/>
    <w:rsid w:val="5130A5C9"/>
    <w:rsid w:val="5130E8B4"/>
    <w:rsid w:val="5131855A"/>
    <w:rsid w:val="5131E02E"/>
    <w:rsid w:val="51329AB2"/>
    <w:rsid w:val="51337E03"/>
    <w:rsid w:val="51361BB1"/>
    <w:rsid w:val="51369EBE"/>
    <w:rsid w:val="51375A74"/>
    <w:rsid w:val="5139F4EA"/>
    <w:rsid w:val="513A0EA4"/>
    <w:rsid w:val="513B367F"/>
    <w:rsid w:val="513BC892"/>
    <w:rsid w:val="513BCE29"/>
    <w:rsid w:val="513D6DB6"/>
    <w:rsid w:val="5140F788"/>
    <w:rsid w:val="514652BF"/>
    <w:rsid w:val="5147CFDA"/>
    <w:rsid w:val="51491D04"/>
    <w:rsid w:val="514C3F74"/>
    <w:rsid w:val="514C552E"/>
    <w:rsid w:val="51547833"/>
    <w:rsid w:val="51551A80"/>
    <w:rsid w:val="5159D4C5"/>
    <w:rsid w:val="515E4ADC"/>
    <w:rsid w:val="515F95D4"/>
    <w:rsid w:val="516AF905"/>
    <w:rsid w:val="517181EC"/>
    <w:rsid w:val="5173273D"/>
    <w:rsid w:val="5176CCA6"/>
    <w:rsid w:val="517A6D26"/>
    <w:rsid w:val="517F94DA"/>
    <w:rsid w:val="5181B5BF"/>
    <w:rsid w:val="5186A3BD"/>
    <w:rsid w:val="51885B0A"/>
    <w:rsid w:val="518A5EF2"/>
    <w:rsid w:val="519055DE"/>
    <w:rsid w:val="5191DA9F"/>
    <w:rsid w:val="51923B73"/>
    <w:rsid w:val="519342F7"/>
    <w:rsid w:val="5194404A"/>
    <w:rsid w:val="519A25F2"/>
    <w:rsid w:val="519DD701"/>
    <w:rsid w:val="519E107F"/>
    <w:rsid w:val="519EBAB7"/>
    <w:rsid w:val="51A1886E"/>
    <w:rsid w:val="51A59CD4"/>
    <w:rsid w:val="51A6AF60"/>
    <w:rsid w:val="51A7EDA0"/>
    <w:rsid w:val="51A9D0B8"/>
    <w:rsid w:val="51ACE10B"/>
    <w:rsid w:val="51AE905F"/>
    <w:rsid w:val="51B14615"/>
    <w:rsid w:val="51B784E3"/>
    <w:rsid w:val="51B9BDB4"/>
    <w:rsid w:val="51BAB644"/>
    <w:rsid w:val="51BB1FC9"/>
    <w:rsid w:val="51BBD7FB"/>
    <w:rsid w:val="51BC9EBA"/>
    <w:rsid w:val="51BCB1A4"/>
    <w:rsid w:val="51BCB5F5"/>
    <w:rsid w:val="51BE1B0D"/>
    <w:rsid w:val="51BFEEE4"/>
    <w:rsid w:val="51C1BBF6"/>
    <w:rsid w:val="51C9026A"/>
    <w:rsid w:val="51D0716C"/>
    <w:rsid w:val="51D13E19"/>
    <w:rsid w:val="51D3DAE4"/>
    <w:rsid w:val="51DB7DC9"/>
    <w:rsid w:val="51DC39DA"/>
    <w:rsid w:val="51DCAFF2"/>
    <w:rsid w:val="51E1CBB6"/>
    <w:rsid w:val="51E2620B"/>
    <w:rsid w:val="51E28E1A"/>
    <w:rsid w:val="51E6BAB0"/>
    <w:rsid w:val="51E8AAD5"/>
    <w:rsid w:val="51EABE32"/>
    <w:rsid w:val="51ED7502"/>
    <w:rsid w:val="51EE76BD"/>
    <w:rsid w:val="51F64375"/>
    <w:rsid w:val="51F90729"/>
    <w:rsid w:val="51F95B09"/>
    <w:rsid w:val="51FC9363"/>
    <w:rsid w:val="51FE4A56"/>
    <w:rsid w:val="51FE91A8"/>
    <w:rsid w:val="51FEC76D"/>
    <w:rsid w:val="52040426"/>
    <w:rsid w:val="5205CA4F"/>
    <w:rsid w:val="520A64E0"/>
    <w:rsid w:val="520B0F7F"/>
    <w:rsid w:val="5215A938"/>
    <w:rsid w:val="5217B1F4"/>
    <w:rsid w:val="52197BF0"/>
    <w:rsid w:val="5219DE59"/>
    <w:rsid w:val="521A073B"/>
    <w:rsid w:val="521A2FBA"/>
    <w:rsid w:val="521B5AEC"/>
    <w:rsid w:val="521C105C"/>
    <w:rsid w:val="521CFAD7"/>
    <w:rsid w:val="521EACD9"/>
    <w:rsid w:val="521EE68F"/>
    <w:rsid w:val="52214369"/>
    <w:rsid w:val="5228D481"/>
    <w:rsid w:val="5228D708"/>
    <w:rsid w:val="522B29FF"/>
    <w:rsid w:val="522C067C"/>
    <w:rsid w:val="522DA131"/>
    <w:rsid w:val="522ECF35"/>
    <w:rsid w:val="5234ED5D"/>
    <w:rsid w:val="5236082C"/>
    <w:rsid w:val="52384037"/>
    <w:rsid w:val="523A0486"/>
    <w:rsid w:val="523D00AD"/>
    <w:rsid w:val="523F2735"/>
    <w:rsid w:val="524FD387"/>
    <w:rsid w:val="52547130"/>
    <w:rsid w:val="52584465"/>
    <w:rsid w:val="525B91BB"/>
    <w:rsid w:val="525DA6A4"/>
    <w:rsid w:val="525EC9E3"/>
    <w:rsid w:val="5260F971"/>
    <w:rsid w:val="52617E99"/>
    <w:rsid w:val="5262CE79"/>
    <w:rsid w:val="52630DE6"/>
    <w:rsid w:val="526AAB9B"/>
    <w:rsid w:val="526DBF76"/>
    <w:rsid w:val="526DFB60"/>
    <w:rsid w:val="526FBBCE"/>
    <w:rsid w:val="5272D09D"/>
    <w:rsid w:val="5273BA35"/>
    <w:rsid w:val="527486E2"/>
    <w:rsid w:val="52759F5D"/>
    <w:rsid w:val="5278143B"/>
    <w:rsid w:val="5278FE95"/>
    <w:rsid w:val="5279D0FB"/>
    <w:rsid w:val="527A16C5"/>
    <w:rsid w:val="527CE99E"/>
    <w:rsid w:val="52894276"/>
    <w:rsid w:val="528C5FBA"/>
    <w:rsid w:val="528D6E58"/>
    <w:rsid w:val="52921D92"/>
    <w:rsid w:val="5298DF0D"/>
    <w:rsid w:val="529A26FD"/>
    <w:rsid w:val="529C0A28"/>
    <w:rsid w:val="529D7335"/>
    <w:rsid w:val="529F924C"/>
    <w:rsid w:val="52A06307"/>
    <w:rsid w:val="52A24A15"/>
    <w:rsid w:val="52A6FA6B"/>
    <w:rsid w:val="52AD0AAD"/>
    <w:rsid w:val="52AEF35C"/>
    <w:rsid w:val="52B1B27E"/>
    <w:rsid w:val="52B3DDF9"/>
    <w:rsid w:val="52B83EBF"/>
    <w:rsid w:val="52B96EAA"/>
    <w:rsid w:val="52B98DB6"/>
    <w:rsid w:val="52BEE644"/>
    <w:rsid w:val="52C5560C"/>
    <w:rsid w:val="52C8C4BB"/>
    <w:rsid w:val="52CDA2B5"/>
    <w:rsid w:val="52D2CED9"/>
    <w:rsid w:val="52D7DFA9"/>
    <w:rsid w:val="52D86227"/>
    <w:rsid w:val="52D9CD45"/>
    <w:rsid w:val="52DD01B2"/>
    <w:rsid w:val="52DD1EB8"/>
    <w:rsid w:val="52DD61A2"/>
    <w:rsid w:val="52E3AFDC"/>
    <w:rsid w:val="52E66E20"/>
    <w:rsid w:val="52EA4F88"/>
    <w:rsid w:val="52EB4988"/>
    <w:rsid w:val="52EE4216"/>
    <w:rsid w:val="52EED6F9"/>
    <w:rsid w:val="52F2BBAF"/>
    <w:rsid w:val="52FA5AE8"/>
    <w:rsid w:val="52FCD33E"/>
    <w:rsid w:val="53011974"/>
    <w:rsid w:val="53015C9D"/>
    <w:rsid w:val="53061ACC"/>
    <w:rsid w:val="53066B58"/>
    <w:rsid w:val="530AC047"/>
    <w:rsid w:val="530AF3F3"/>
    <w:rsid w:val="530BE8A4"/>
    <w:rsid w:val="530CE30E"/>
    <w:rsid w:val="530DAF36"/>
    <w:rsid w:val="530E9EF6"/>
    <w:rsid w:val="53106824"/>
    <w:rsid w:val="5311067E"/>
    <w:rsid w:val="531487E1"/>
    <w:rsid w:val="5314AD7D"/>
    <w:rsid w:val="5314CB9C"/>
    <w:rsid w:val="53158C58"/>
    <w:rsid w:val="5316868D"/>
    <w:rsid w:val="5316F060"/>
    <w:rsid w:val="5319A1A0"/>
    <w:rsid w:val="531F1786"/>
    <w:rsid w:val="531F76B4"/>
    <w:rsid w:val="531FFCB3"/>
    <w:rsid w:val="53237478"/>
    <w:rsid w:val="5325104F"/>
    <w:rsid w:val="532559CE"/>
    <w:rsid w:val="5325754C"/>
    <w:rsid w:val="53266816"/>
    <w:rsid w:val="532670A9"/>
    <w:rsid w:val="5328F899"/>
    <w:rsid w:val="53298445"/>
    <w:rsid w:val="532C181F"/>
    <w:rsid w:val="532CAE26"/>
    <w:rsid w:val="532E4FE3"/>
    <w:rsid w:val="532EA2C1"/>
    <w:rsid w:val="53338F98"/>
    <w:rsid w:val="53365362"/>
    <w:rsid w:val="53366FC2"/>
    <w:rsid w:val="5338CE69"/>
    <w:rsid w:val="533AE295"/>
    <w:rsid w:val="533C0321"/>
    <w:rsid w:val="533DE87E"/>
    <w:rsid w:val="533E1758"/>
    <w:rsid w:val="533E342D"/>
    <w:rsid w:val="53413C04"/>
    <w:rsid w:val="5344BA88"/>
    <w:rsid w:val="53451FAB"/>
    <w:rsid w:val="5346D4AC"/>
    <w:rsid w:val="5348CEDA"/>
    <w:rsid w:val="5349BC28"/>
    <w:rsid w:val="5349FEA7"/>
    <w:rsid w:val="534B9DEB"/>
    <w:rsid w:val="534DBE2E"/>
    <w:rsid w:val="534DD0B9"/>
    <w:rsid w:val="5350E1DB"/>
    <w:rsid w:val="535169A5"/>
    <w:rsid w:val="53553E9E"/>
    <w:rsid w:val="5357B197"/>
    <w:rsid w:val="5358EF1A"/>
    <w:rsid w:val="535E4DFF"/>
    <w:rsid w:val="535F8701"/>
    <w:rsid w:val="5363F87C"/>
    <w:rsid w:val="5365B038"/>
    <w:rsid w:val="53692EC0"/>
    <w:rsid w:val="5369E90B"/>
    <w:rsid w:val="5370505D"/>
    <w:rsid w:val="5371BD86"/>
    <w:rsid w:val="5372BD9D"/>
    <w:rsid w:val="5374C4AE"/>
    <w:rsid w:val="5376ABFC"/>
    <w:rsid w:val="537A519F"/>
    <w:rsid w:val="537A8239"/>
    <w:rsid w:val="537DD9B6"/>
    <w:rsid w:val="537F33E2"/>
    <w:rsid w:val="537FAF67"/>
    <w:rsid w:val="53856857"/>
    <w:rsid w:val="538BC478"/>
    <w:rsid w:val="538EA4D8"/>
    <w:rsid w:val="538EA5D7"/>
    <w:rsid w:val="53909BE3"/>
    <w:rsid w:val="539564CF"/>
    <w:rsid w:val="53964704"/>
    <w:rsid w:val="5398B0C0"/>
    <w:rsid w:val="5399A1E8"/>
    <w:rsid w:val="539D0693"/>
    <w:rsid w:val="539FB0DA"/>
    <w:rsid w:val="539FD487"/>
    <w:rsid w:val="53A16A4D"/>
    <w:rsid w:val="53A5A01A"/>
    <w:rsid w:val="53A6A066"/>
    <w:rsid w:val="53A75E40"/>
    <w:rsid w:val="53A7883A"/>
    <w:rsid w:val="53A85637"/>
    <w:rsid w:val="53A9761B"/>
    <w:rsid w:val="53AB47AB"/>
    <w:rsid w:val="53ACBC10"/>
    <w:rsid w:val="53B0E3B2"/>
    <w:rsid w:val="53B12D10"/>
    <w:rsid w:val="53B471F5"/>
    <w:rsid w:val="53B670AC"/>
    <w:rsid w:val="53BBCEE5"/>
    <w:rsid w:val="53C03BC1"/>
    <w:rsid w:val="53C14967"/>
    <w:rsid w:val="53C1D602"/>
    <w:rsid w:val="53C2311C"/>
    <w:rsid w:val="53C29B8F"/>
    <w:rsid w:val="53C6762F"/>
    <w:rsid w:val="53C738B7"/>
    <w:rsid w:val="53C7C0C5"/>
    <w:rsid w:val="53CDF648"/>
    <w:rsid w:val="53CEB9D0"/>
    <w:rsid w:val="53CF04C1"/>
    <w:rsid w:val="53D3CC3A"/>
    <w:rsid w:val="53D6269C"/>
    <w:rsid w:val="53D965C9"/>
    <w:rsid w:val="53DA85EB"/>
    <w:rsid w:val="53DD25E0"/>
    <w:rsid w:val="53DECF5E"/>
    <w:rsid w:val="53DEEF09"/>
    <w:rsid w:val="53E42DDF"/>
    <w:rsid w:val="53E833E9"/>
    <w:rsid w:val="53EA37D1"/>
    <w:rsid w:val="53EB09D7"/>
    <w:rsid w:val="53EC2439"/>
    <w:rsid w:val="53EEADE6"/>
    <w:rsid w:val="53EFBFF8"/>
    <w:rsid w:val="53F4919F"/>
    <w:rsid w:val="53FBA699"/>
    <w:rsid w:val="5400DE8E"/>
    <w:rsid w:val="5401ED3E"/>
    <w:rsid w:val="54028ACB"/>
    <w:rsid w:val="54066FC6"/>
    <w:rsid w:val="54080975"/>
    <w:rsid w:val="540BFF58"/>
    <w:rsid w:val="540D1439"/>
    <w:rsid w:val="540ED89A"/>
    <w:rsid w:val="54102C35"/>
    <w:rsid w:val="54137153"/>
    <w:rsid w:val="5414D3BF"/>
    <w:rsid w:val="54181285"/>
    <w:rsid w:val="541B461C"/>
    <w:rsid w:val="541CBF07"/>
    <w:rsid w:val="541EBC7D"/>
    <w:rsid w:val="54217441"/>
    <w:rsid w:val="54217860"/>
    <w:rsid w:val="5421D45E"/>
    <w:rsid w:val="5424B78F"/>
    <w:rsid w:val="5427703F"/>
    <w:rsid w:val="542A1531"/>
    <w:rsid w:val="542AF26B"/>
    <w:rsid w:val="542DFAFE"/>
    <w:rsid w:val="542E7651"/>
    <w:rsid w:val="54323CFB"/>
    <w:rsid w:val="543F66F9"/>
    <w:rsid w:val="543F9869"/>
    <w:rsid w:val="54407482"/>
    <w:rsid w:val="54439B9C"/>
    <w:rsid w:val="5446052E"/>
    <w:rsid w:val="544E8C38"/>
    <w:rsid w:val="5450CF61"/>
    <w:rsid w:val="545241EA"/>
    <w:rsid w:val="5452A90A"/>
    <w:rsid w:val="5456A497"/>
    <w:rsid w:val="546062BD"/>
    <w:rsid w:val="54618953"/>
    <w:rsid w:val="5463ABB6"/>
    <w:rsid w:val="546C1D15"/>
    <w:rsid w:val="546D4EA9"/>
    <w:rsid w:val="546E4B9B"/>
    <w:rsid w:val="546FC292"/>
    <w:rsid w:val="547205E6"/>
    <w:rsid w:val="54771994"/>
    <w:rsid w:val="54787925"/>
    <w:rsid w:val="54795CF2"/>
    <w:rsid w:val="54799617"/>
    <w:rsid w:val="547D53FC"/>
    <w:rsid w:val="547DA462"/>
    <w:rsid w:val="547E1CBE"/>
    <w:rsid w:val="547EB61D"/>
    <w:rsid w:val="547EB66D"/>
    <w:rsid w:val="548074B7"/>
    <w:rsid w:val="5480EC9E"/>
    <w:rsid w:val="54814556"/>
    <w:rsid w:val="5481750C"/>
    <w:rsid w:val="5482E2B7"/>
    <w:rsid w:val="5488EF3F"/>
    <w:rsid w:val="54892CEA"/>
    <w:rsid w:val="548C206F"/>
    <w:rsid w:val="548CC6AA"/>
    <w:rsid w:val="548CEE43"/>
    <w:rsid w:val="548F7AF1"/>
    <w:rsid w:val="549A98F1"/>
    <w:rsid w:val="54ABA18D"/>
    <w:rsid w:val="54AEE00D"/>
    <w:rsid w:val="54B18B61"/>
    <w:rsid w:val="54B3A160"/>
    <w:rsid w:val="54B82C37"/>
    <w:rsid w:val="54B8FE8D"/>
    <w:rsid w:val="54B98ACB"/>
    <w:rsid w:val="54BA6768"/>
    <w:rsid w:val="54BB852D"/>
    <w:rsid w:val="54BCED44"/>
    <w:rsid w:val="54BDB6F3"/>
    <w:rsid w:val="54C16EC3"/>
    <w:rsid w:val="54C85793"/>
    <w:rsid w:val="54C8B808"/>
    <w:rsid w:val="54CAD35B"/>
    <w:rsid w:val="54CD6D0D"/>
    <w:rsid w:val="54CE8327"/>
    <w:rsid w:val="54CEEF47"/>
    <w:rsid w:val="54D510C8"/>
    <w:rsid w:val="54D98551"/>
    <w:rsid w:val="54DB05FB"/>
    <w:rsid w:val="54DB6E05"/>
    <w:rsid w:val="54E00349"/>
    <w:rsid w:val="54E00875"/>
    <w:rsid w:val="54E08185"/>
    <w:rsid w:val="54E27AF5"/>
    <w:rsid w:val="54E2BA97"/>
    <w:rsid w:val="54E2D4A6"/>
    <w:rsid w:val="54E31BF5"/>
    <w:rsid w:val="54E917CE"/>
    <w:rsid w:val="54EC2CFC"/>
    <w:rsid w:val="54F0683B"/>
    <w:rsid w:val="54F3873C"/>
    <w:rsid w:val="54F45266"/>
    <w:rsid w:val="54F58612"/>
    <w:rsid w:val="54F687C1"/>
    <w:rsid w:val="54F70CE0"/>
    <w:rsid w:val="54F8CC2B"/>
    <w:rsid w:val="54F9D50B"/>
    <w:rsid w:val="54FAE23C"/>
    <w:rsid w:val="54FE64A7"/>
    <w:rsid w:val="54FF4D21"/>
    <w:rsid w:val="55018247"/>
    <w:rsid w:val="55066FC7"/>
    <w:rsid w:val="55084158"/>
    <w:rsid w:val="5509B80F"/>
    <w:rsid w:val="550C338D"/>
    <w:rsid w:val="550FA9BA"/>
    <w:rsid w:val="55118BCC"/>
    <w:rsid w:val="5516D24C"/>
    <w:rsid w:val="5516DA80"/>
    <w:rsid w:val="55210C2E"/>
    <w:rsid w:val="5521F9EA"/>
    <w:rsid w:val="55259701"/>
    <w:rsid w:val="5527DCC1"/>
    <w:rsid w:val="5528BEF6"/>
    <w:rsid w:val="552B4CB6"/>
    <w:rsid w:val="552C1C9B"/>
    <w:rsid w:val="552E267B"/>
    <w:rsid w:val="55304357"/>
    <w:rsid w:val="5532D29C"/>
    <w:rsid w:val="5533AEA2"/>
    <w:rsid w:val="5537CC69"/>
    <w:rsid w:val="554169A9"/>
    <w:rsid w:val="5541D4DF"/>
    <w:rsid w:val="55424C76"/>
    <w:rsid w:val="554282AC"/>
    <w:rsid w:val="5545A92B"/>
    <w:rsid w:val="5545B121"/>
    <w:rsid w:val="5548F4E0"/>
    <w:rsid w:val="554A62C9"/>
    <w:rsid w:val="554B4092"/>
    <w:rsid w:val="554F29A8"/>
    <w:rsid w:val="554F5476"/>
    <w:rsid w:val="5553FEF5"/>
    <w:rsid w:val="5555582F"/>
    <w:rsid w:val="5557EAC1"/>
    <w:rsid w:val="555836D7"/>
    <w:rsid w:val="5558452C"/>
    <w:rsid w:val="555B6938"/>
    <w:rsid w:val="55602E2F"/>
    <w:rsid w:val="55638169"/>
    <w:rsid w:val="556808F0"/>
    <w:rsid w:val="556AF3D9"/>
    <w:rsid w:val="5570D3D4"/>
    <w:rsid w:val="55712572"/>
    <w:rsid w:val="5573A7F1"/>
    <w:rsid w:val="5574DC6C"/>
    <w:rsid w:val="55752CB5"/>
    <w:rsid w:val="557621B1"/>
    <w:rsid w:val="55780098"/>
    <w:rsid w:val="55793AF5"/>
    <w:rsid w:val="557DD538"/>
    <w:rsid w:val="558133EE"/>
    <w:rsid w:val="5581835D"/>
    <w:rsid w:val="5582A707"/>
    <w:rsid w:val="5584CF3E"/>
    <w:rsid w:val="5585CF52"/>
    <w:rsid w:val="5586F0C4"/>
    <w:rsid w:val="5587EE17"/>
    <w:rsid w:val="55884BB1"/>
    <w:rsid w:val="55895107"/>
    <w:rsid w:val="558E4291"/>
    <w:rsid w:val="559B3B06"/>
    <w:rsid w:val="559B962A"/>
    <w:rsid w:val="559FC19E"/>
    <w:rsid w:val="55A40A5D"/>
    <w:rsid w:val="55A4FCB0"/>
    <w:rsid w:val="55A8143B"/>
    <w:rsid w:val="55A859C2"/>
    <w:rsid w:val="55A8CC02"/>
    <w:rsid w:val="55AD20A5"/>
    <w:rsid w:val="55AEE055"/>
    <w:rsid w:val="55B1F5D1"/>
    <w:rsid w:val="55B302B0"/>
    <w:rsid w:val="55B33DDE"/>
    <w:rsid w:val="55BAB91C"/>
    <w:rsid w:val="55BB0BE0"/>
    <w:rsid w:val="55BBBD33"/>
    <w:rsid w:val="55BC2CB9"/>
    <w:rsid w:val="55BD9C55"/>
    <w:rsid w:val="55BDA797"/>
    <w:rsid w:val="55BEA1A0"/>
    <w:rsid w:val="55BF00FD"/>
    <w:rsid w:val="55C41058"/>
    <w:rsid w:val="55C54FD8"/>
    <w:rsid w:val="55C9E21E"/>
    <w:rsid w:val="55CAC528"/>
    <w:rsid w:val="55CE3E63"/>
    <w:rsid w:val="55CF1B62"/>
    <w:rsid w:val="55CFE9E4"/>
    <w:rsid w:val="55D683CD"/>
    <w:rsid w:val="55D6D887"/>
    <w:rsid w:val="55D705D6"/>
    <w:rsid w:val="55D7DA5F"/>
    <w:rsid w:val="55D8106D"/>
    <w:rsid w:val="55D814AD"/>
    <w:rsid w:val="55D89A42"/>
    <w:rsid w:val="55D8D3BE"/>
    <w:rsid w:val="55DB86CD"/>
    <w:rsid w:val="55DCE00B"/>
    <w:rsid w:val="55E0E4AE"/>
    <w:rsid w:val="55E5E05C"/>
    <w:rsid w:val="55E68BDA"/>
    <w:rsid w:val="55E76705"/>
    <w:rsid w:val="55E81960"/>
    <w:rsid w:val="55EA5C99"/>
    <w:rsid w:val="55EBDAD3"/>
    <w:rsid w:val="55EC43DA"/>
    <w:rsid w:val="55EDA5A0"/>
    <w:rsid w:val="55F233A8"/>
    <w:rsid w:val="55F3FC34"/>
    <w:rsid w:val="55F4B5F6"/>
    <w:rsid w:val="55F4B7A1"/>
    <w:rsid w:val="55F58867"/>
    <w:rsid w:val="55F5E2AF"/>
    <w:rsid w:val="5602A755"/>
    <w:rsid w:val="560D0CEA"/>
    <w:rsid w:val="560E8834"/>
    <w:rsid w:val="560ECFA0"/>
    <w:rsid w:val="56132A1E"/>
    <w:rsid w:val="56154C51"/>
    <w:rsid w:val="5616B54C"/>
    <w:rsid w:val="561BA199"/>
    <w:rsid w:val="561C2933"/>
    <w:rsid w:val="56201E04"/>
    <w:rsid w:val="5620F752"/>
    <w:rsid w:val="5628955E"/>
    <w:rsid w:val="562CA194"/>
    <w:rsid w:val="562DBDD0"/>
    <w:rsid w:val="5631D762"/>
    <w:rsid w:val="563258BD"/>
    <w:rsid w:val="56341458"/>
    <w:rsid w:val="56357399"/>
    <w:rsid w:val="56371962"/>
    <w:rsid w:val="56381EF3"/>
    <w:rsid w:val="56386094"/>
    <w:rsid w:val="56392AC5"/>
    <w:rsid w:val="5639FF03"/>
    <w:rsid w:val="563D077C"/>
    <w:rsid w:val="563DD98F"/>
    <w:rsid w:val="5648AF83"/>
    <w:rsid w:val="564A72D1"/>
    <w:rsid w:val="564B5807"/>
    <w:rsid w:val="564B7DE2"/>
    <w:rsid w:val="564C1659"/>
    <w:rsid w:val="5650F6CB"/>
    <w:rsid w:val="5655BAAD"/>
    <w:rsid w:val="565690D9"/>
    <w:rsid w:val="565967E7"/>
    <w:rsid w:val="56596ABD"/>
    <w:rsid w:val="565EBE23"/>
    <w:rsid w:val="56607DC5"/>
    <w:rsid w:val="5661BBD8"/>
    <w:rsid w:val="566275A6"/>
    <w:rsid w:val="5663A330"/>
    <w:rsid w:val="5668E96F"/>
    <w:rsid w:val="566A55B9"/>
    <w:rsid w:val="566C04B4"/>
    <w:rsid w:val="566C1962"/>
    <w:rsid w:val="566C8CAF"/>
    <w:rsid w:val="566F74C4"/>
    <w:rsid w:val="566F8326"/>
    <w:rsid w:val="56703D55"/>
    <w:rsid w:val="5671F649"/>
    <w:rsid w:val="56734D03"/>
    <w:rsid w:val="5677DDE9"/>
    <w:rsid w:val="56793029"/>
    <w:rsid w:val="567A8D6E"/>
    <w:rsid w:val="567E5DED"/>
    <w:rsid w:val="56812D8A"/>
    <w:rsid w:val="5684A893"/>
    <w:rsid w:val="5686D5E3"/>
    <w:rsid w:val="568CD95D"/>
    <w:rsid w:val="568E0425"/>
    <w:rsid w:val="568EA958"/>
    <w:rsid w:val="56925175"/>
    <w:rsid w:val="5694534D"/>
    <w:rsid w:val="56975065"/>
    <w:rsid w:val="569A260B"/>
    <w:rsid w:val="569B0561"/>
    <w:rsid w:val="569BB57F"/>
    <w:rsid w:val="569C232C"/>
    <w:rsid w:val="569C4962"/>
    <w:rsid w:val="569E27CC"/>
    <w:rsid w:val="569F5CB1"/>
    <w:rsid w:val="56A32F71"/>
    <w:rsid w:val="56A58BDB"/>
    <w:rsid w:val="56A77A50"/>
    <w:rsid w:val="56AA81F1"/>
    <w:rsid w:val="56AD1B4A"/>
    <w:rsid w:val="56B1A584"/>
    <w:rsid w:val="56B6201F"/>
    <w:rsid w:val="56BE367C"/>
    <w:rsid w:val="56C2629B"/>
    <w:rsid w:val="56C4E295"/>
    <w:rsid w:val="56C5B58B"/>
    <w:rsid w:val="56CA65B7"/>
    <w:rsid w:val="56CF7AE6"/>
    <w:rsid w:val="56D475B2"/>
    <w:rsid w:val="56D49B0A"/>
    <w:rsid w:val="56D4C484"/>
    <w:rsid w:val="56D679FA"/>
    <w:rsid w:val="56D6A658"/>
    <w:rsid w:val="56D6E24A"/>
    <w:rsid w:val="56D77549"/>
    <w:rsid w:val="56D783DF"/>
    <w:rsid w:val="56DACB0A"/>
    <w:rsid w:val="56DC3401"/>
    <w:rsid w:val="56DFA2F5"/>
    <w:rsid w:val="56E4B227"/>
    <w:rsid w:val="56E593AC"/>
    <w:rsid w:val="56E5EDEE"/>
    <w:rsid w:val="56E7F8ED"/>
    <w:rsid w:val="56E9066E"/>
    <w:rsid w:val="56EB8A32"/>
    <w:rsid w:val="56ECDE3E"/>
    <w:rsid w:val="56ED0AB7"/>
    <w:rsid w:val="56F18BE8"/>
    <w:rsid w:val="56F1CD82"/>
    <w:rsid w:val="56F3E760"/>
    <w:rsid w:val="56F4FA6A"/>
    <w:rsid w:val="56F6E82F"/>
    <w:rsid w:val="56F83E14"/>
    <w:rsid w:val="56FD48DF"/>
    <w:rsid w:val="56FE98ED"/>
    <w:rsid w:val="570129E5"/>
    <w:rsid w:val="57021503"/>
    <w:rsid w:val="57026BFF"/>
    <w:rsid w:val="5702A8D2"/>
    <w:rsid w:val="57044182"/>
    <w:rsid w:val="57045607"/>
    <w:rsid w:val="570A56FB"/>
    <w:rsid w:val="570B26EF"/>
    <w:rsid w:val="5710C4D5"/>
    <w:rsid w:val="57115393"/>
    <w:rsid w:val="5719DDA7"/>
    <w:rsid w:val="571C294B"/>
    <w:rsid w:val="571C447D"/>
    <w:rsid w:val="571CB078"/>
    <w:rsid w:val="5723B19A"/>
    <w:rsid w:val="57242C14"/>
    <w:rsid w:val="5724C215"/>
    <w:rsid w:val="572571E2"/>
    <w:rsid w:val="5728FC4A"/>
    <w:rsid w:val="572E9C2D"/>
    <w:rsid w:val="572F0CC9"/>
    <w:rsid w:val="57389C5B"/>
    <w:rsid w:val="573A8642"/>
    <w:rsid w:val="5744127A"/>
    <w:rsid w:val="57496FA4"/>
    <w:rsid w:val="574B22CA"/>
    <w:rsid w:val="574D4347"/>
    <w:rsid w:val="574FDE26"/>
    <w:rsid w:val="5752E2DA"/>
    <w:rsid w:val="57542427"/>
    <w:rsid w:val="5754BF2B"/>
    <w:rsid w:val="57559C53"/>
    <w:rsid w:val="57579798"/>
    <w:rsid w:val="575CF0D5"/>
    <w:rsid w:val="575DCC72"/>
    <w:rsid w:val="575EC41C"/>
    <w:rsid w:val="575F05DA"/>
    <w:rsid w:val="5763D5F4"/>
    <w:rsid w:val="5764CB42"/>
    <w:rsid w:val="5767B52D"/>
    <w:rsid w:val="576F172F"/>
    <w:rsid w:val="577500F1"/>
    <w:rsid w:val="57756D3C"/>
    <w:rsid w:val="577BB2DE"/>
    <w:rsid w:val="577CDE84"/>
    <w:rsid w:val="577FFCA7"/>
    <w:rsid w:val="57879EAD"/>
    <w:rsid w:val="578C2A3E"/>
    <w:rsid w:val="578F6AE3"/>
    <w:rsid w:val="57904ECC"/>
    <w:rsid w:val="57908FED"/>
    <w:rsid w:val="5790D048"/>
    <w:rsid w:val="5797029A"/>
    <w:rsid w:val="5798C71C"/>
    <w:rsid w:val="579C420F"/>
    <w:rsid w:val="579C5DD7"/>
    <w:rsid w:val="579C62A3"/>
    <w:rsid w:val="579F0E84"/>
    <w:rsid w:val="57A237E5"/>
    <w:rsid w:val="57A7F44D"/>
    <w:rsid w:val="57A931D0"/>
    <w:rsid w:val="57AA8581"/>
    <w:rsid w:val="57AF319F"/>
    <w:rsid w:val="57B36A43"/>
    <w:rsid w:val="57B64982"/>
    <w:rsid w:val="57B79DB8"/>
    <w:rsid w:val="57BDDCF8"/>
    <w:rsid w:val="57BF84B5"/>
    <w:rsid w:val="57C3F790"/>
    <w:rsid w:val="57CE978D"/>
    <w:rsid w:val="57D002B4"/>
    <w:rsid w:val="57D1F665"/>
    <w:rsid w:val="57DBEAEF"/>
    <w:rsid w:val="57E08643"/>
    <w:rsid w:val="57E25ED6"/>
    <w:rsid w:val="57EA4F20"/>
    <w:rsid w:val="57EA8A6C"/>
    <w:rsid w:val="57ECDCCF"/>
    <w:rsid w:val="57F5FEDA"/>
    <w:rsid w:val="57FDDE77"/>
    <w:rsid w:val="57FDE45A"/>
    <w:rsid w:val="57FE7764"/>
    <w:rsid w:val="580121EB"/>
    <w:rsid w:val="5801CD17"/>
    <w:rsid w:val="58020D35"/>
    <w:rsid w:val="5805F3AF"/>
    <w:rsid w:val="5805F930"/>
    <w:rsid w:val="58085B04"/>
    <w:rsid w:val="58094846"/>
    <w:rsid w:val="58099F37"/>
    <w:rsid w:val="580C0DB6"/>
    <w:rsid w:val="58135F76"/>
    <w:rsid w:val="5814D854"/>
    <w:rsid w:val="5815CC15"/>
    <w:rsid w:val="5816CBD6"/>
    <w:rsid w:val="5817424B"/>
    <w:rsid w:val="581A10B9"/>
    <w:rsid w:val="581D74BB"/>
    <w:rsid w:val="581E5C58"/>
    <w:rsid w:val="581F65AA"/>
    <w:rsid w:val="58211C3B"/>
    <w:rsid w:val="5822D175"/>
    <w:rsid w:val="5823012F"/>
    <w:rsid w:val="58236F27"/>
    <w:rsid w:val="582437A7"/>
    <w:rsid w:val="58262DF0"/>
    <w:rsid w:val="58267722"/>
    <w:rsid w:val="582A6BE7"/>
    <w:rsid w:val="582D802C"/>
    <w:rsid w:val="582E5198"/>
    <w:rsid w:val="582F388B"/>
    <w:rsid w:val="58347828"/>
    <w:rsid w:val="5835DC41"/>
    <w:rsid w:val="583B8882"/>
    <w:rsid w:val="583D1AFB"/>
    <w:rsid w:val="583DF744"/>
    <w:rsid w:val="5842CC7C"/>
    <w:rsid w:val="5842CD23"/>
    <w:rsid w:val="584748EA"/>
    <w:rsid w:val="58483A8A"/>
    <w:rsid w:val="58491B90"/>
    <w:rsid w:val="584C7B4E"/>
    <w:rsid w:val="584D045A"/>
    <w:rsid w:val="584DC1F1"/>
    <w:rsid w:val="584E157D"/>
    <w:rsid w:val="585312BC"/>
    <w:rsid w:val="58540B66"/>
    <w:rsid w:val="5856A7BE"/>
    <w:rsid w:val="585A1367"/>
    <w:rsid w:val="585BC490"/>
    <w:rsid w:val="585C8232"/>
    <w:rsid w:val="585F027B"/>
    <w:rsid w:val="5863959F"/>
    <w:rsid w:val="5863FB21"/>
    <w:rsid w:val="586BCE36"/>
    <w:rsid w:val="586F42FC"/>
    <w:rsid w:val="586F6968"/>
    <w:rsid w:val="58705300"/>
    <w:rsid w:val="5870C857"/>
    <w:rsid w:val="587461B9"/>
    <w:rsid w:val="5874A6E7"/>
    <w:rsid w:val="58811129"/>
    <w:rsid w:val="58845AC9"/>
    <w:rsid w:val="58852054"/>
    <w:rsid w:val="58852280"/>
    <w:rsid w:val="58853E77"/>
    <w:rsid w:val="58872948"/>
    <w:rsid w:val="5887B5CA"/>
    <w:rsid w:val="588A4E24"/>
    <w:rsid w:val="588AFD24"/>
    <w:rsid w:val="588C9AEA"/>
    <w:rsid w:val="588CBE22"/>
    <w:rsid w:val="588F1171"/>
    <w:rsid w:val="58919B72"/>
    <w:rsid w:val="5892C536"/>
    <w:rsid w:val="589319F9"/>
    <w:rsid w:val="58943795"/>
    <w:rsid w:val="58982CAC"/>
    <w:rsid w:val="589898F0"/>
    <w:rsid w:val="589BE68E"/>
    <w:rsid w:val="58A45E45"/>
    <w:rsid w:val="58AAE083"/>
    <w:rsid w:val="58AB76B3"/>
    <w:rsid w:val="58AC19BC"/>
    <w:rsid w:val="58AC7E1E"/>
    <w:rsid w:val="58ADB0D8"/>
    <w:rsid w:val="58B80D15"/>
    <w:rsid w:val="58BB520A"/>
    <w:rsid w:val="58C0B88C"/>
    <w:rsid w:val="58C0F8F8"/>
    <w:rsid w:val="58C1624B"/>
    <w:rsid w:val="58C32FFE"/>
    <w:rsid w:val="58C3E034"/>
    <w:rsid w:val="58C62121"/>
    <w:rsid w:val="58C76DCB"/>
    <w:rsid w:val="58CA3590"/>
    <w:rsid w:val="58CCC7CD"/>
    <w:rsid w:val="58CE639B"/>
    <w:rsid w:val="58CF69DA"/>
    <w:rsid w:val="58D8022A"/>
    <w:rsid w:val="58DC64E1"/>
    <w:rsid w:val="58DDB389"/>
    <w:rsid w:val="58DFB2DF"/>
    <w:rsid w:val="58E14F34"/>
    <w:rsid w:val="58E46F62"/>
    <w:rsid w:val="58E5E0F9"/>
    <w:rsid w:val="58E60F12"/>
    <w:rsid w:val="58E8695B"/>
    <w:rsid w:val="58E913A8"/>
    <w:rsid w:val="58E91DF7"/>
    <w:rsid w:val="58EA1D6B"/>
    <w:rsid w:val="58EDC66B"/>
    <w:rsid w:val="58F2D462"/>
    <w:rsid w:val="58F53300"/>
    <w:rsid w:val="59029C5A"/>
    <w:rsid w:val="5902CEFE"/>
    <w:rsid w:val="59064361"/>
    <w:rsid w:val="59078101"/>
    <w:rsid w:val="590E2EF1"/>
    <w:rsid w:val="59100911"/>
    <w:rsid w:val="59155505"/>
    <w:rsid w:val="59163584"/>
    <w:rsid w:val="59178BCB"/>
    <w:rsid w:val="591A27EF"/>
    <w:rsid w:val="591B3ED6"/>
    <w:rsid w:val="592534D5"/>
    <w:rsid w:val="5925CE14"/>
    <w:rsid w:val="5926E5AF"/>
    <w:rsid w:val="592ED5D7"/>
    <w:rsid w:val="59311CE9"/>
    <w:rsid w:val="5933910A"/>
    <w:rsid w:val="5936ABEE"/>
    <w:rsid w:val="59381A35"/>
    <w:rsid w:val="593BE442"/>
    <w:rsid w:val="59405CAC"/>
    <w:rsid w:val="5944343D"/>
    <w:rsid w:val="59476268"/>
    <w:rsid w:val="5948AD4A"/>
    <w:rsid w:val="5948B7D9"/>
    <w:rsid w:val="59497D8C"/>
    <w:rsid w:val="594F7165"/>
    <w:rsid w:val="595386D2"/>
    <w:rsid w:val="5956F5D8"/>
    <w:rsid w:val="5958ECF6"/>
    <w:rsid w:val="59593B36"/>
    <w:rsid w:val="595C966E"/>
    <w:rsid w:val="595C99CC"/>
    <w:rsid w:val="5961175E"/>
    <w:rsid w:val="5964EE4A"/>
    <w:rsid w:val="59663039"/>
    <w:rsid w:val="5966DCD1"/>
    <w:rsid w:val="59687EC5"/>
    <w:rsid w:val="5970A9B3"/>
    <w:rsid w:val="5972A450"/>
    <w:rsid w:val="5973490B"/>
    <w:rsid w:val="5973FA30"/>
    <w:rsid w:val="5974E1F1"/>
    <w:rsid w:val="5975AC75"/>
    <w:rsid w:val="59762429"/>
    <w:rsid w:val="597CFCA4"/>
    <w:rsid w:val="597F5385"/>
    <w:rsid w:val="5981973A"/>
    <w:rsid w:val="59845014"/>
    <w:rsid w:val="5988EBB2"/>
    <w:rsid w:val="5988F117"/>
    <w:rsid w:val="599104B3"/>
    <w:rsid w:val="599262F0"/>
    <w:rsid w:val="5994A1A9"/>
    <w:rsid w:val="5994A2A9"/>
    <w:rsid w:val="59952CA3"/>
    <w:rsid w:val="59962B63"/>
    <w:rsid w:val="599A8483"/>
    <w:rsid w:val="599B37FD"/>
    <w:rsid w:val="599BEBE7"/>
    <w:rsid w:val="59A39E2B"/>
    <w:rsid w:val="59A58BE2"/>
    <w:rsid w:val="59A885C7"/>
    <w:rsid w:val="59AAE602"/>
    <w:rsid w:val="59ADFE32"/>
    <w:rsid w:val="59AE4CA6"/>
    <w:rsid w:val="59AE61A0"/>
    <w:rsid w:val="59AF6883"/>
    <w:rsid w:val="59B45983"/>
    <w:rsid w:val="59B8A764"/>
    <w:rsid w:val="59B96340"/>
    <w:rsid w:val="59BF9E1F"/>
    <w:rsid w:val="59BFFA8C"/>
    <w:rsid w:val="59C1485A"/>
    <w:rsid w:val="59C4B15E"/>
    <w:rsid w:val="59C67374"/>
    <w:rsid w:val="59CC8B4A"/>
    <w:rsid w:val="59CD17EA"/>
    <w:rsid w:val="59CF9033"/>
    <w:rsid w:val="59D043EC"/>
    <w:rsid w:val="59D0D4C6"/>
    <w:rsid w:val="59D2081D"/>
    <w:rsid w:val="59D23535"/>
    <w:rsid w:val="59D310B0"/>
    <w:rsid w:val="59D477A2"/>
    <w:rsid w:val="59DDA3E4"/>
    <w:rsid w:val="59DE995B"/>
    <w:rsid w:val="59E06568"/>
    <w:rsid w:val="59E48DDB"/>
    <w:rsid w:val="59E51D7E"/>
    <w:rsid w:val="59E6F4D3"/>
    <w:rsid w:val="59EA8345"/>
    <w:rsid w:val="59EAC58B"/>
    <w:rsid w:val="59EE2F12"/>
    <w:rsid w:val="59F18F88"/>
    <w:rsid w:val="59F2F89E"/>
    <w:rsid w:val="59F38178"/>
    <w:rsid w:val="59F3C134"/>
    <w:rsid w:val="59F6084A"/>
    <w:rsid w:val="59FB7B16"/>
    <w:rsid w:val="59FFCAB2"/>
    <w:rsid w:val="5A0218B5"/>
    <w:rsid w:val="5A040A0C"/>
    <w:rsid w:val="5A04212F"/>
    <w:rsid w:val="5A045A09"/>
    <w:rsid w:val="5A045BD6"/>
    <w:rsid w:val="5A080271"/>
    <w:rsid w:val="5A0997A0"/>
    <w:rsid w:val="5A09DFEB"/>
    <w:rsid w:val="5A0A5485"/>
    <w:rsid w:val="5A0A6AEF"/>
    <w:rsid w:val="5A0F5A85"/>
    <w:rsid w:val="5A1436F5"/>
    <w:rsid w:val="5A164882"/>
    <w:rsid w:val="5A1AE4C1"/>
    <w:rsid w:val="5A224774"/>
    <w:rsid w:val="5A2286A2"/>
    <w:rsid w:val="5A23862B"/>
    <w:rsid w:val="5A253C4A"/>
    <w:rsid w:val="5A29CC3C"/>
    <w:rsid w:val="5A2CC530"/>
    <w:rsid w:val="5A301A1B"/>
    <w:rsid w:val="5A329338"/>
    <w:rsid w:val="5A3343FE"/>
    <w:rsid w:val="5A3CF6E2"/>
    <w:rsid w:val="5A3DB64B"/>
    <w:rsid w:val="5A3F4A15"/>
    <w:rsid w:val="5A417DFC"/>
    <w:rsid w:val="5A42B267"/>
    <w:rsid w:val="5A42DCA6"/>
    <w:rsid w:val="5A4431BF"/>
    <w:rsid w:val="5A45194D"/>
    <w:rsid w:val="5A471914"/>
    <w:rsid w:val="5A4728C8"/>
    <w:rsid w:val="5A479E11"/>
    <w:rsid w:val="5A48254A"/>
    <w:rsid w:val="5A48B7A6"/>
    <w:rsid w:val="5A4A851F"/>
    <w:rsid w:val="5A4AE0C9"/>
    <w:rsid w:val="5A4C8DD4"/>
    <w:rsid w:val="5A4DCC3A"/>
    <w:rsid w:val="5A4F3695"/>
    <w:rsid w:val="5A533A1E"/>
    <w:rsid w:val="5A564B50"/>
    <w:rsid w:val="5A57D651"/>
    <w:rsid w:val="5A586ED5"/>
    <w:rsid w:val="5A5A64F8"/>
    <w:rsid w:val="5A5E69D8"/>
    <w:rsid w:val="5A5FF3D5"/>
    <w:rsid w:val="5A6167E5"/>
    <w:rsid w:val="5A633DFD"/>
    <w:rsid w:val="5A64634F"/>
    <w:rsid w:val="5A646EDA"/>
    <w:rsid w:val="5A67CF4A"/>
    <w:rsid w:val="5A6868E0"/>
    <w:rsid w:val="5A68861B"/>
    <w:rsid w:val="5A6E5A86"/>
    <w:rsid w:val="5A6F074D"/>
    <w:rsid w:val="5A72D964"/>
    <w:rsid w:val="5A73F572"/>
    <w:rsid w:val="5A775CDA"/>
    <w:rsid w:val="5A7D4BBF"/>
    <w:rsid w:val="5A7D63F3"/>
    <w:rsid w:val="5A7E390D"/>
    <w:rsid w:val="5A7F85C2"/>
    <w:rsid w:val="5A7FA4ED"/>
    <w:rsid w:val="5A84107A"/>
    <w:rsid w:val="5A842EB3"/>
    <w:rsid w:val="5A863A28"/>
    <w:rsid w:val="5A87F0D3"/>
    <w:rsid w:val="5A88457E"/>
    <w:rsid w:val="5A8F6F05"/>
    <w:rsid w:val="5A920914"/>
    <w:rsid w:val="5A94E6D6"/>
    <w:rsid w:val="5A9959C2"/>
    <w:rsid w:val="5A9ABDD1"/>
    <w:rsid w:val="5A9D0CDA"/>
    <w:rsid w:val="5A9FA15B"/>
    <w:rsid w:val="5A9FAFD0"/>
    <w:rsid w:val="5AA0A915"/>
    <w:rsid w:val="5AA0B69D"/>
    <w:rsid w:val="5AA6A2B5"/>
    <w:rsid w:val="5AAB313D"/>
    <w:rsid w:val="5AAB84C8"/>
    <w:rsid w:val="5AABB0DC"/>
    <w:rsid w:val="5AACA1B3"/>
    <w:rsid w:val="5AB377E6"/>
    <w:rsid w:val="5AB8CF13"/>
    <w:rsid w:val="5ABB3CC4"/>
    <w:rsid w:val="5ABDC34E"/>
    <w:rsid w:val="5ABE161F"/>
    <w:rsid w:val="5ABFE2B9"/>
    <w:rsid w:val="5AC2B37B"/>
    <w:rsid w:val="5AC2CFA1"/>
    <w:rsid w:val="5AC9E0AA"/>
    <w:rsid w:val="5ACFF7B5"/>
    <w:rsid w:val="5AD23F26"/>
    <w:rsid w:val="5AD2AA5B"/>
    <w:rsid w:val="5AD7B77E"/>
    <w:rsid w:val="5AD7B9B4"/>
    <w:rsid w:val="5AD98006"/>
    <w:rsid w:val="5ADB3C9C"/>
    <w:rsid w:val="5ADEE369"/>
    <w:rsid w:val="5AE71D69"/>
    <w:rsid w:val="5AEB0B05"/>
    <w:rsid w:val="5AEF9E5F"/>
    <w:rsid w:val="5AF18A63"/>
    <w:rsid w:val="5AF380EB"/>
    <w:rsid w:val="5AF4BF65"/>
    <w:rsid w:val="5AF507C3"/>
    <w:rsid w:val="5AF60B4D"/>
    <w:rsid w:val="5AF97A92"/>
    <w:rsid w:val="5B02ED9B"/>
    <w:rsid w:val="5B040B1C"/>
    <w:rsid w:val="5B0A17BC"/>
    <w:rsid w:val="5B0A62B7"/>
    <w:rsid w:val="5B0B525D"/>
    <w:rsid w:val="5B0B57A6"/>
    <w:rsid w:val="5B0BA078"/>
    <w:rsid w:val="5B0D211B"/>
    <w:rsid w:val="5B10C4C6"/>
    <w:rsid w:val="5B127BF2"/>
    <w:rsid w:val="5B137433"/>
    <w:rsid w:val="5B13CB35"/>
    <w:rsid w:val="5B1449A3"/>
    <w:rsid w:val="5B1663AC"/>
    <w:rsid w:val="5B1928CE"/>
    <w:rsid w:val="5B1CE3EA"/>
    <w:rsid w:val="5B1DF042"/>
    <w:rsid w:val="5B22295C"/>
    <w:rsid w:val="5B237DC7"/>
    <w:rsid w:val="5B243CFB"/>
    <w:rsid w:val="5B265DCC"/>
    <w:rsid w:val="5B2B1FA7"/>
    <w:rsid w:val="5B2C9C08"/>
    <w:rsid w:val="5B2D0416"/>
    <w:rsid w:val="5B30FD04"/>
    <w:rsid w:val="5B32E986"/>
    <w:rsid w:val="5B35A009"/>
    <w:rsid w:val="5B36D0E5"/>
    <w:rsid w:val="5B395AD5"/>
    <w:rsid w:val="5B3C23E8"/>
    <w:rsid w:val="5B3E4964"/>
    <w:rsid w:val="5B3F1417"/>
    <w:rsid w:val="5B4348D6"/>
    <w:rsid w:val="5B453EF8"/>
    <w:rsid w:val="5B46701B"/>
    <w:rsid w:val="5B48CC6B"/>
    <w:rsid w:val="5B4B9DD7"/>
    <w:rsid w:val="5B4C676F"/>
    <w:rsid w:val="5B4FFEB3"/>
    <w:rsid w:val="5B515C78"/>
    <w:rsid w:val="5B54FB40"/>
    <w:rsid w:val="5B56858A"/>
    <w:rsid w:val="5B5724FA"/>
    <w:rsid w:val="5B577ADD"/>
    <w:rsid w:val="5B59766F"/>
    <w:rsid w:val="5B5BCAED"/>
    <w:rsid w:val="5B5D0217"/>
    <w:rsid w:val="5B73A29E"/>
    <w:rsid w:val="5B744F30"/>
    <w:rsid w:val="5B763F47"/>
    <w:rsid w:val="5B76B68C"/>
    <w:rsid w:val="5B7AD836"/>
    <w:rsid w:val="5B7C0B08"/>
    <w:rsid w:val="5B7DB905"/>
    <w:rsid w:val="5B7FE1DB"/>
    <w:rsid w:val="5B81178A"/>
    <w:rsid w:val="5B840355"/>
    <w:rsid w:val="5B879D72"/>
    <w:rsid w:val="5B8822F8"/>
    <w:rsid w:val="5B889567"/>
    <w:rsid w:val="5B8C48DC"/>
    <w:rsid w:val="5B8CC699"/>
    <w:rsid w:val="5B8E55C4"/>
    <w:rsid w:val="5B8E5D81"/>
    <w:rsid w:val="5B907BE0"/>
    <w:rsid w:val="5B969F8F"/>
    <w:rsid w:val="5B97F11E"/>
    <w:rsid w:val="5B990FC4"/>
    <w:rsid w:val="5B9B1024"/>
    <w:rsid w:val="5B9F38DF"/>
    <w:rsid w:val="5BA14561"/>
    <w:rsid w:val="5BA3C305"/>
    <w:rsid w:val="5BA7AFF0"/>
    <w:rsid w:val="5BA7E9A3"/>
    <w:rsid w:val="5BA89167"/>
    <w:rsid w:val="5BAC347B"/>
    <w:rsid w:val="5BAC691A"/>
    <w:rsid w:val="5BB46FD2"/>
    <w:rsid w:val="5BB7948E"/>
    <w:rsid w:val="5BB8D54A"/>
    <w:rsid w:val="5BB919E2"/>
    <w:rsid w:val="5BB9A608"/>
    <w:rsid w:val="5BBA19CA"/>
    <w:rsid w:val="5BBDF201"/>
    <w:rsid w:val="5BC058C4"/>
    <w:rsid w:val="5BC3E8CC"/>
    <w:rsid w:val="5BC4648F"/>
    <w:rsid w:val="5BC46EED"/>
    <w:rsid w:val="5BC49AE0"/>
    <w:rsid w:val="5BC6235A"/>
    <w:rsid w:val="5BC671E4"/>
    <w:rsid w:val="5BC72137"/>
    <w:rsid w:val="5BC726F8"/>
    <w:rsid w:val="5BC921EA"/>
    <w:rsid w:val="5BCE385E"/>
    <w:rsid w:val="5BCE5F59"/>
    <w:rsid w:val="5BCEB001"/>
    <w:rsid w:val="5BD7E09A"/>
    <w:rsid w:val="5BD86D14"/>
    <w:rsid w:val="5BD925D2"/>
    <w:rsid w:val="5BE0E7A4"/>
    <w:rsid w:val="5BE39193"/>
    <w:rsid w:val="5BE80E43"/>
    <w:rsid w:val="5BECDE1F"/>
    <w:rsid w:val="5BEE2C4B"/>
    <w:rsid w:val="5BEED4CB"/>
    <w:rsid w:val="5BF0C685"/>
    <w:rsid w:val="5BF1980A"/>
    <w:rsid w:val="5BF20C7F"/>
    <w:rsid w:val="5BF568C3"/>
    <w:rsid w:val="5BFB71AD"/>
    <w:rsid w:val="5BFC5A66"/>
    <w:rsid w:val="5C0A209A"/>
    <w:rsid w:val="5C0B1C9E"/>
    <w:rsid w:val="5C0C1CF3"/>
    <w:rsid w:val="5C0C9E70"/>
    <w:rsid w:val="5C0CA22A"/>
    <w:rsid w:val="5C0E1C7F"/>
    <w:rsid w:val="5C12A60A"/>
    <w:rsid w:val="5C13C699"/>
    <w:rsid w:val="5C13ED76"/>
    <w:rsid w:val="5C13FAF6"/>
    <w:rsid w:val="5C13FB0C"/>
    <w:rsid w:val="5C145046"/>
    <w:rsid w:val="5C15B363"/>
    <w:rsid w:val="5C16566D"/>
    <w:rsid w:val="5C16ED2B"/>
    <w:rsid w:val="5C18D5DB"/>
    <w:rsid w:val="5C199A0F"/>
    <w:rsid w:val="5C1C7193"/>
    <w:rsid w:val="5C1E518C"/>
    <w:rsid w:val="5C23D43D"/>
    <w:rsid w:val="5C2907F4"/>
    <w:rsid w:val="5C2CE85B"/>
    <w:rsid w:val="5C2DCDE6"/>
    <w:rsid w:val="5C2E11AD"/>
    <w:rsid w:val="5C316C19"/>
    <w:rsid w:val="5C31F854"/>
    <w:rsid w:val="5C3BD155"/>
    <w:rsid w:val="5C3EF70C"/>
    <w:rsid w:val="5C424C9E"/>
    <w:rsid w:val="5C45B988"/>
    <w:rsid w:val="5C48117B"/>
    <w:rsid w:val="5C4C00B8"/>
    <w:rsid w:val="5C4F92B9"/>
    <w:rsid w:val="5C52F829"/>
    <w:rsid w:val="5C54A6EE"/>
    <w:rsid w:val="5C55519D"/>
    <w:rsid w:val="5C586195"/>
    <w:rsid w:val="5C591585"/>
    <w:rsid w:val="5C5D7143"/>
    <w:rsid w:val="5C5E1548"/>
    <w:rsid w:val="5C5FA018"/>
    <w:rsid w:val="5C668AB9"/>
    <w:rsid w:val="5C6F9F95"/>
    <w:rsid w:val="5C7083E9"/>
    <w:rsid w:val="5C71326D"/>
    <w:rsid w:val="5C714632"/>
    <w:rsid w:val="5C7B6CCB"/>
    <w:rsid w:val="5C7FB316"/>
    <w:rsid w:val="5C816621"/>
    <w:rsid w:val="5C8339EF"/>
    <w:rsid w:val="5C8EB709"/>
    <w:rsid w:val="5C8ECCC3"/>
    <w:rsid w:val="5C93BFBA"/>
    <w:rsid w:val="5C93C533"/>
    <w:rsid w:val="5C95A6BC"/>
    <w:rsid w:val="5C9A090A"/>
    <w:rsid w:val="5C9AA1EF"/>
    <w:rsid w:val="5CA18AEF"/>
    <w:rsid w:val="5CA3F57C"/>
    <w:rsid w:val="5CA74137"/>
    <w:rsid w:val="5CAF124F"/>
    <w:rsid w:val="5CB1A88E"/>
    <w:rsid w:val="5CB4341C"/>
    <w:rsid w:val="5CB5770A"/>
    <w:rsid w:val="5CC3B99F"/>
    <w:rsid w:val="5CC4EE13"/>
    <w:rsid w:val="5CC58366"/>
    <w:rsid w:val="5CC699E8"/>
    <w:rsid w:val="5CC7CA19"/>
    <w:rsid w:val="5CD4F136"/>
    <w:rsid w:val="5CD9F255"/>
    <w:rsid w:val="5CDA9CF6"/>
    <w:rsid w:val="5CDAD41E"/>
    <w:rsid w:val="5CDBF1A0"/>
    <w:rsid w:val="5CDD0959"/>
    <w:rsid w:val="5CE0CFD9"/>
    <w:rsid w:val="5CE14991"/>
    <w:rsid w:val="5CE9B77C"/>
    <w:rsid w:val="5CEA2DD6"/>
    <w:rsid w:val="5CEBC59F"/>
    <w:rsid w:val="5CEE4B3B"/>
    <w:rsid w:val="5CF2D50F"/>
    <w:rsid w:val="5CF46876"/>
    <w:rsid w:val="5CF72FB0"/>
    <w:rsid w:val="5CF7638E"/>
    <w:rsid w:val="5CF8B7AA"/>
    <w:rsid w:val="5CFB3525"/>
    <w:rsid w:val="5CFF08F7"/>
    <w:rsid w:val="5D03E5DD"/>
    <w:rsid w:val="5D05DE77"/>
    <w:rsid w:val="5D0A6866"/>
    <w:rsid w:val="5D0B023A"/>
    <w:rsid w:val="5D0C1476"/>
    <w:rsid w:val="5D0CB5B4"/>
    <w:rsid w:val="5D0EF8FB"/>
    <w:rsid w:val="5D0F4BB5"/>
    <w:rsid w:val="5D0FA404"/>
    <w:rsid w:val="5D1102AB"/>
    <w:rsid w:val="5D1260A4"/>
    <w:rsid w:val="5D142FA7"/>
    <w:rsid w:val="5D16649C"/>
    <w:rsid w:val="5D1BB458"/>
    <w:rsid w:val="5D20911A"/>
    <w:rsid w:val="5D234B4F"/>
    <w:rsid w:val="5D25BBB7"/>
    <w:rsid w:val="5D2B0ED9"/>
    <w:rsid w:val="5D2BA89F"/>
    <w:rsid w:val="5D2C19F8"/>
    <w:rsid w:val="5D2DCA2C"/>
    <w:rsid w:val="5D306791"/>
    <w:rsid w:val="5D308027"/>
    <w:rsid w:val="5D380D52"/>
    <w:rsid w:val="5D3A238B"/>
    <w:rsid w:val="5D3B7190"/>
    <w:rsid w:val="5D3F9366"/>
    <w:rsid w:val="5D3FBACB"/>
    <w:rsid w:val="5D411330"/>
    <w:rsid w:val="5D42BF2C"/>
    <w:rsid w:val="5D48CFE9"/>
    <w:rsid w:val="5D49114C"/>
    <w:rsid w:val="5D4A15F9"/>
    <w:rsid w:val="5D4D6110"/>
    <w:rsid w:val="5D4FEB9B"/>
    <w:rsid w:val="5D508ED5"/>
    <w:rsid w:val="5D534DA8"/>
    <w:rsid w:val="5D53C1FC"/>
    <w:rsid w:val="5D5717DC"/>
    <w:rsid w:val="5D57FAB7"/>
    <w:rsid w:val="5D593D9E"/>
    <w:rsid w:val="5D5B9964"/>
    <w:rsid w:val="5D5C73B9"/>
    <w:rsid w:val="5D5FAD7E"/>
    <w:rsid w:val="5D628D01"/>
    <w:rsid w:val="5D63D3E1"/>
    <w:rsid w:val="5D6504D5"/>
    <w:rsid w:val="5D65D17C"/>
    <w:rsid w:val="5D6818E1"/>
    <w:rsid w:val="5D6AD8F4"/>
    <w:rsid w:val="5D6B4849"/>
    <w:rsid w:val="5D6E0BD5"/>
    <w:rsid w:val="5D754456"/>
    <w:rsid w:val="5D765E9F"/>
    <w:rsid w:val="5D780111"/>
    <w:rsid w:val="5D7BA60B"/>
    <w:rsid w:val="5D7C2E3B"/>
    <w:rsid w:val="5D7E4B7B"/>
    <w:rsid w:val="5D8020EB"/>
    <w:rsid w:val="5D80A6A2"/>
    <w:rsid w:val="5D81470A"/>
    <w:rsid w:val="5D84DDEB"/>
    <w:rsid w:val="5D888813"/>
    <w:rsid w:val="5D8A128E"/>
    <w:rsid w:val="5D8D159C"/>
    <w:rsid w:val="5D8D48ED"/>
    <w:rsid w:val="5D8EA78E"/>
    <w:rsid w:val="5D8F5B29"/>
    <w:rsid w:val="5D8F693B"/>
    <w:rsid w:val="5D90C4FB"/>
    <w:rsid w:val="5D93D26D"/>
    <w:rsid w:val="5D962668"/>
    <w:rsid w:val="5D978636"/>
    <w:rsid w:val="5D993D27"/>
    <w:rsid w:val="5D9B8235"/>
    <w:rsid w:val="5D9BD755"/>
    <w:rsid w:val="5D9CD6AC"/>
    <w:rsid w:val="5DA29813"/>
    <w:rsid w:val="5DA2A0FA"/>
    <w:rsid w:val="5DA4EACB"/>
    <w:rsid w:val="5DA80F86"/>
    <w:rsid w:val="5DA958A7"/>
    <w:rsid w:val="5DAC7101"/>
    <w:rsid w:val="5DAE79EB"/>
    <w:rsid w:val="5DB4DD5D"/>
    <w:rsid w:val="5DB86E31"/>
    <w:rsid w:val="5DBD0A58"/>
    <w:rsid w:val="5DC40C3C"/>
    <w:rsid w:val="5DC51A8A"/>
    <w:rsid w:val="5DC9EA99"/>
    <w:rsid w:val="5DCBDEAF"/>
    <w:rsid w:val="5DCD3C7A"/>
    <w:rsid w:val="5DD1D491"/>
    <w:rsid w:val="5DD48AD3"/>
    <w:rsid w:val="5DD4998D"/>
    <w:rsid w:val="5DD53118"/>
    <w:rsid w:val="5DD7049B"/>
    <w:rsid w:val="5DD7621C"/>
    <w:rsid w:val="5DD9B0EB"/>
    <w:rsid w:val="5DDA6B52"/>
    <w:rsid w:val="5DDA7076"/>
    <w:rsid w:val="5DDD149D"/>
    <w:rsid w:val="5DE34E38"/>
    <w:rsid w:val="5DE97043"/>
    <w:rsid w:val="5DECD1D4"/>
    <w:rsid w:val="5DED98C5"/>
    <w:rsid w:val="5DEDCB23"/>
    <w:rsid w:val="5DF04F56"/>
    <w:rsid w:val="5DF1DB7B"/>
    <w:rsid w:val="5DF1F03B"/>
    <w:rsid w:val="5DF4A732"/>
    <w:rsid w:val="5DFFFA70"/>
    <w:rsid w:val="5E0178D6"/>
    <w:rsid w:val="5E0557FC"/>
    <w:rsid w:val="5E06DCB0"/>
    <w:rsid w:val="5E0731E4"/>
    <w:rsid w:val="5E098FFF"/>
    <w:rsid w:val="5E10B57A"/>
    <w:rsid w:val="5E11C331"/>
    <w:rsid w:val="5E14795D"/>
    <w:rsid w:val="5E156463"/>
    <w:rsid w:val="5E167355"/>
    <w:rsid w:val="5E16812E"/>
    <w:rsid w:val="5E1883E3"/>
    <w:rsid w:val="5E18AF0D"/>
    <w:rsid w:val="5E1DFD5E"/>
    <w:rsid w:val="5E1F2FA5"/>
    <w:rsid w:val="5E2008EF"/>
    <w:rsid w:val="5E20A9E4"/>
    <w:rsid w:val="5E260F80"/>
    <w:rsid w:val="5E2CDB13"/>
    <w:rsid w:val="5E2ED2DC"/>
    <w:rsid w:val="5E305A33"/>
    <w:rsid w:val="5E323A97"/>
    <w:rsid w:val="5E3A8B5C"/>
    <w:rsid w:val="5E3C7C97"/>
    <w:rsid w:val="5E3D252B"/>
    <w:rsid w:val="5E3EFEF4"/>
    <w:rsid w:val="5E3F09F3"/>
    <w:rsid w:val="5E4311B5"/>
    <w:rsid w:val="5E45E586"/>
    <w:rsid w:val="5E487F91"/>
    <w:rsid w:val="5E4A190D"/>
    <w:rsid w:val="5E4CA0AD"/>
    <w:rsid w:val="5E504950"/>
    <w:rsid w:val="5E52A27B"/>
    <w:rsid w:val="5E53DAD5"/>
    <w:rsid w:val="5E546401"/>
    <w:rsid w:val="5E5481CB"/>
    <w:rsid w:val="5E57970D"/>
    <w:rsid w:val="5E5B0C8F"/>
    <w:rsid w:val="5E5BB228"/>
    <w:rsid w:val="5E5BF6F6"/>
    <w:rsid w:val="5E606F39"/>
    <w:rsid w:val="5E60BE74"/>
    <w:rsid w:val="5E610D65"/>
    <w:rsid w:val="5E6364B0"/>
    <w:rsid w:val="5E668159"/>
    <w:rsid w:val="5E67DF99"/>
    <w:rsid w:val="5E68F96C"/>
    <w:rsid w:val="5E69FFAF"/>
    <w:rsid w:val="5E6A22EF"/>
    <w:rsid w:val="5E6D40D6"/>
    <w:rsid w:val="5E6DC0C9"/>
    <w:rsid w:val="5E6E4EB4"/>
    <w:rsid w:val="5E716D9D"/>
    <w:rsid w:val="5E7648B0"/>
    <w:rsid w:val="5E7667A4"/>
    <w:rsid w:val="5E76FADB"/>
    <w:rsid w:val="5E77C632"/>
    <w:rsid w:val="5E7B9037"/>
    <w:rsid w:val="5E7C58AC"/>
    <w:rsid w:val="5E7DCFBA"/>
    <w:rsid w:val="5E7F3137"/>
    <w:rsid w:val="5E883A6E"/>
    <w:rsid w:val="5E8A0153"/>
    <w:rsid w:val="5E9181C1"/>
    <w:rsid w:val="5E94B270"/>
    <w:rsid w:val="5E950126"/>
    <w:rsid w:val="5E95A8AF"/>
    <w:rsid w:val="5E977256"/>
    <w:rsid w:val="5E988F3F"/>
    <w:rsid w:val="5E99D90A"/>
    <w:rsid w:val="5E9D52A6"/>
    <w:rsid w:val="5E9D75E0"/>
    <w:rsid w:val="5EA3D72A"/>
    <w:rsid w:val="5EA65C7D"/>
    <w:rsid w:val="5EA787A6"/>
    <w:rsid w:val="5EAAC918"/>
    <w:rsid w:val="5EB08840"/>
    <w:rsid w:val="5EB348AB"/>
    <w:rsid w:val="5EB8F5D2"/>
    <w:rsid w:val="5EBD1276"/>
    <w:rsid w:val="5EBF1D24"/>
    <w:rsid w:val="5EC60AE8"/>
    <w:rsid w:val="5EC7B700"/>
    <w:rsid w:val="5EC7C042"/>
    <w:rsid w:val="5EC89C84"/>
    <w:rsid w:val="5EC98811"/>
    <w:rsid w:val="5ECA4529"/>
    <w:rsid w:val="5ECB3D08"/>
    <w:rsid w:val="5ECB596A"/>
    <w:rsid w:val="5ECB7D03"/>
    <w:rsid w:val="5ED0D95A"/>
    <w:rsid w:val="5ED33BD5"/>
    <w:rsid w:val="5ED4FC2F"/>
    <w:rsid w:val="5ED7E7C3"/>
    <w:rsid w:val="5EDBC713"/>
    <w:rsid w:val="5EDCE391"/>
    <w:rsid w:val="5EDECF8F"/>
    <w:rsid w:val="5EE08C3F"/>
    <w:rsid w:val="5EE11CE4"/>
    <w:rsid w:val="5EE20DE5"/>
    <w:rsid w:val="5EE46B3E"/>
    <w:rsid w:val="5EE5239E"/>
    <w:rsid w:val="5EE6269D"/>
    <w:rsid w:val="5EE6E154"/>
    <w:rsid w:val="5EEBEB2C"/>
    <w:rsid w:val="5EEC8AA4"/>
    <w:rsid w:val="5EEE1D25"/>
    <w:rsid w:val="5EF112EA"/>
    <w:rsid w:val="5EF1FE6D"/>
    <w:rsid w:val="5EF20152"/>
    <w:rsid w:val="5EF30CAC"/>
    <w:rsid w:val="5EF5090F"/>
    <w:rsid w:val="5EF513BC"/>
    <w:rsid w:val="5EF60466"/>
    <w:rsid w:val="5EF65B7C"/>
    <w:rsid w:val="5EF921C6"/>
    <w:rsid w:val="5EF92766"/>
    <w:rsid w:val="5EFA514D"/>
    <w:rsid w:val="5EFA90AF"/>
    <w:rsid w:val="5F00E490"/>
    <w:rsid w:val="5F04DF2D"/>
    <w:rsid w:val="5F076CE4"/>
    <w:rsid w:val="5F093879"/>
    <w:rsid w:val="5F0D4892"/>
    <w:rsid w:val="5F101F14"/>
    <w:rsid w:val="5F111751"/>
    <w:rsid w:val="5F16CF29"/>
    <w:rsid w:val="5F1A31DE"/>
    <w:rsid w:val="5F1A7261"/>
    <w:rsid w:val="5F1B9BFA"/>
    <w:rsid w:val="5F1FC7DD"/>
    <w:rsid w:val="5F215B00"/>
    <w:rsid w:val="5F22BAC9"/>
    <w:rsid w:val="5F282261"/>
    <w:rsid w:val="5F2851EB"/>
    <w:rsid w:val="5F2B593A"/>
    <w:rsid w:val="5F2B74A4"/>
    <w:rsid w:val="5F2D969A"/>
    <w:rsid w:val="5F2DE000"/>
    <w:rsid w:val="5F300E27"/>
    <w:rsid w:val="5F30344A"/>
    <w:rsid w:val="5F32BE38"/>
    <w:rsid w:val="5F344A75"/>
    <w:rsid w:val="5F3567F2"/>
    <w:rsid w:val="5F36C500"/>
    <w:rsid w:val="5F38CF78"/>
    <w:rsid w:val="5F3A297E"/>
    <w:rsid w:val="5F3A9409"/>
    <w:rsid w:val="5F3B69B3"/>
    <w:rsid w:val="5F3C0C84"/>
    <w:rsid w:val="5F3C2A63"/>
    <w:rsid w:val="5F3DBE97"/>
    <w:rsid w:val="5F3DEE05"/>
    <w:rsid w:val="5F417507"/>
    <w:rsid w:val="5F44FF66"/>
    <w:rsid w:val="5F460E2A"/>
    <w:rsid w:val="5F4646C6"/>
    <w:rsid w:val="5F548E5C"/>
    <w:rsid w:val="5F56DE48"/>
    <w:rsid w:val="5F58C81B"/>
    <w:rsid w:val="5F59FD33"/>
    <w:rsid w:val="5F5E5DD1"/>
    <w:rsid w:val="5F5F5C69"/>
    <w:rsid w:val="5F638FE0"/>
    <w:rsid w:val="5F64DDDB"/>
    <w:rsid w:val="5F65F34C"/>
    <w:rsid w:val="5F6B7DAD"/>
    <w:rsid w:val="5F7493F8"/>
    <w:rsid w:val="5F77438F"/>
    <w:rsid w:val="5F77C565"/>
    <w:rsid w:val="5F791B8E"/>
    <w:rsid w:val="5F797C65"/>
    <w:rsid w:val="5F79BF3F"/>
    <w:rsid w:val="5F79D8E4"/>
    <w:rsid w:val="5F7A0834"/>
    <w:rsid w:val="5F7A18A0"/>
    <w:rsid w:val="5F7B3186"/>
    <w:rsid w:val="5F7C0D7E"/>
    <w:rsid w:val="5F7FA460"/>
    <w:rsid w:val="5F7FA8AF"/>
    <w:rsid w:val="5F8442DA"/>
    <w:rsid w:val="5F857708"/>
    <w:rsid w:val="5F87C5D2"/>
    <w:rsid w:val="5F896B20"/>
    <w:rsid w:val="5F8E62CC"/>
    <w:rsid w:val="5F90AA08"/>
    <w:rsid w:val="5F94A3CA"/>
    <w:rsid w:val="5F96E841"/>
    <w:rsid w:val="5F97ADBB"/>
    <w:rsid w:val="5F991DD4"/>
    <w:rsid w:val="5F9C7EC4"/>
    <w:rsid w:val="5F9E2B7B"/>
    <w:rsid w:val="5FA6D6DD"/>
    <w:rsid w:val="5FA7A039"/>
    <w:rsid w:val="5FA96050"/>
    <w:rsid w:val="5FAD9607"/>
    <w:rsid w:val="5FAE8305"/>
    <w:rsid w:val="5FB62501"/>
    <w:rsid w:val="5FB64BD7"/>
    <w:rsid w:val="5FB66B9A"/>
    <w:rsid w:val="5FB6E517"/>
    <w:rsid w:val="5FB8A25C"/>
    <w:rsid w:val="5FB93E48"/>
    <w:rsid w:val="5FBC771E"/>
    <w:rsid w:val="5FBF692D"/>
    <w:rsid w:val="5FC0CA85"/>
    <w:rsid w:val="5FC10FA5"/>
    <w:rsid w:val="5FC15560"/>
    <w:rsid w:val="5FC17C4F"/>
    <w:rsid w:val="5FD207BC"/>
    <w:rsid w:val="5FD36FDC"/>
    <w:rsid w:val="5FD38754"/>
    <w:rsid w:val="5FD5E1A1"/>
    <w:rsid w:val="5FD88817"/>
    <w:rsid w:val="5FDA74C6"/>
    <w:rsid w:val="5FDEB80F"/>
    <w:rsid w:val="5FDFDFD8"/>
    <w:rsid w:val="5FE295EE"/>
    <w:rsid w:val="5FE37496"/>
    <w:rsid w:val="5FE46427"/>
    <w:rsid w:val="5FE64082"/>
    <w:rsid w:val="5FE7F455"/>
    <w:rsid w:val="5FE8ED26"/>
    <w:rsid w:val="5FEBD884"/>
    <w:rsid w:val="5FEDCCBF"/>
    <w:rsid w:val="5FEDDC1B"/>
    <w:rsid w:val="5FF64BAD"/>
    <w:rsid w:val="5FFB3E24"/>
    <w:rsid w:val="5FFB8C6B"/>
    <w:rsid w:val="6002DC3B"/>
    <w:rsid w:val="6006B48F"/>
    <w:rsid w:val="600822A6"/>
    <w:rsid w:val="600870B1"/>
    <w:rsid w:val="600F935E"/>
    <w:rsid w:val="6016C36C"/>
    <w:rsid w:val="6016F100"/>
    <w:rsid w:val="6018962D"/>
    <w:rsid w:val="6018E12B"/>
    <w:rsid w:val="601A7F30"/>
    <w:rsid w:val="601FA32A"/>
    <w:rsid w:val="60222CF7"/>
    <w:rsid w:val="60236FD6"/>
    <w:rsid w:val="6025BA1B"/>
    <w:rsid w:val="602837B2"/>
    <w:rsid w:val="602AC77B"/>
    <w:rsid w:val="602CA104"/>
    <w:rsid w:val="602CCC85"/>
    <w:rsid w:val="602E9509"/>
    <w:rsid w:val="6032FDE2"/>
    <w:rsid w:val="60339648"/>
    <w:rsid w:val="60342671"/>
    <w:rsid w:val="60362D4D"/>
    <w:rsid w:val="6036C8D2"/>
    <w:rsid w:val="60383DA9"/>
    <w:rsid w:val="603A4EE7"/>
    <w:rsid w:val="603C3B2A"/>
    <w:rsid w:val="60402150"/>
    <w:rsid w:val="60410DEC"/>
    <w:rsid w:val="6049D5D9"/>
    <w:rsid w:val="6049D818"/>
    <w:rsid w:val="604AC435"/>
    <w:rsid w:val="604AC4A6"/>
    <w:rsid w:val="60521564"/>
    <w:rsid w:val="60546B45"/>
    <w:rsid w:val="6054DFA8"/>
    <w:rsid w:val="60555F8D"/>
    <w:rsid w:val="605657E9"/>
    <w:rsid w:val="605A28E1"/>
    <w:rsid w:val="605B1B85"/>
    <w:rsid w:val="6062B181"/>
    <w:rsid w:val="6064067F"/>
    <w:rsid w:val="6064D7B3"/>
    <w:rsid w:val="60674C49"/>
    <w:rsid w:val="606905B0"/>
    <w:rsid w:val="607AC993"/>
    <w:rsid w:val="6084EB7A"/>
    <w:rsid w:val="6085062B"/>
    <w:rsid w:val="6085F640"/>
    <w:rsid w:val="608CCA47"/>
    <w:rsid w:val="608DCECE"/>
    <w:rsid w:val="60917E20"/>
    <w:rsid w:val="6093E183"/>
    <w:rsid w:val="60941039"/>
    <w:rsid w:val="6096D857"/>
    <w:rsid w:val="609D19BD"/>
    <w:rsid w:val="609F079F"/>
    <w:rsid w:val="609F8A52"/>
    <w:rsid w:val="60A19724"/>
    <w:rsid w:val="60A2E77D"/>
    <w:rsid w:val="60A51BCC"/>
    <w:rsid w:val="60A6EE97"/>
    <w:rsid w:val="60A7A272"/>
    <w:rsid w:val="60A7DB1C"/>
    <w:rsid w:val="60A95D8C"/>
    <w:rsid w:val="60AB0A9F"/>
    <w:rsid w:val="60AD8764"/>
    <w:rsid w:val="60AF15A8"/>
    <w:rsid w:val="60B07FA3"/>
    <w:rsid w:val="60B08E6D"/>
    <w:rsid w:val="60B74E6C"/>
    <w:rsid w:val="60B8F628"/>
    <w:rsid w:val="60BB2ADD"/>
    <w:rsid w:val="60BD10C8"/>
    <w:rsid w:val="60BDDAB5"/>
    <w:rsid w:val="60C749EB"/>
    <w:rsid w:val="60C9B061"/>
    <w:rsid w:val="60CB8FC2"/>
    <w:rsid w:val="60CC2F2E"/>
    <w:rsid w:val="60CCA2C4"/>
    <w:rsid w:val="60CE7DAE"/>
    <w:rsid w:val="60D1B47F"/>
    <w:rsid w:val="60D69EBA"/>
    <w:rsid w:val="60D76B87"/>
    <w:rsid w:val="60DA29A1"/>
    <w:rsid w:val="60DDA315"/>
    <w:rsid w:val="60E11615"/>
    <w:rsid w:val="60E1D123"/>
    <w:rsid w:val="60E6F1D0"/>
    <w:rsid w:val="60EE1DAE"/>
    <w:rsid w:val="60F124AB"/>
    <w:rsid w:val="60F57AB9"/>
    <w:rsid w:val="6102AA57"/>
    <w:rsid w:val="6102B24C"/>
    <w:rsid w:val="61039282"/>
    <w:rsid w:val="61046D73"/>
    <w:rsid w:val="61067E06"/>
    <w:rsid w:val="61077FF8"/>
    <w:rsid w:val="610D3E3B"/>
    <w:rsid w:val="610FC7C9"/>
    <w:rsid w:val="61105992"/>
    <w:rsid w:val="61113D28"/>
    <w:rsid w:val="6118C195"/>
    <w:rsid w:val="611AD3E0"/>
    <w:rsid w:val="611DE32A"/>
    <w:rsid w:val="611F0E0F"/>
    <w:rsid w:val="6120BB4B"/>
    <w:rsid w:val="61223DF4"/>
    <w:rsid w:val="61255A29"/>
    <w:rsid w:val="61257B20"/>
    <w:rsid w:val="61260C27"/>
    <w:rsid w:val="61271082"/>
    <w:rsid w:val="612A8507"/>
    <w:rsid w:val="612AC544"/>
    <w:rsid w:val="61338777"/>
    <w:rsid w:val="61353CE5"/>
    <w:rsid w:val="613613E8"/>
    <w:rsid w:val="6136D57F"/>
    <w:rsid w:val="613764BD"/>
    <w:rsid w:val="613AD5B1"/>
    <w:rsid w:val="613F8C68"/>
    <w:rsid w:val="61441348"/>
    <w:rsid w:val="61468661"/>
    <w:rsid w:val="6148436E"/>
    <w:rsid w:val="61488200"/>
    <w:rsid w:val="6149DD49"/>
    <w:rsid w:val="614ECDEE"/>
    <w:rsid w:val="614F6F47"/>
    <w:rsid w:val="61532439"/>
    <w:rsid w:val="61580EF1"/>
    <w:rsid w:val="615B926E"/>
    <w:rsid w:val="615C3821"/>
    <w:rsid w:val="615D826A"/>
    <w:rsid w:val="615EF3C2"/>
    <w:rsid w:val="6163F059"/>
    <w:rsid w:val="6165D9FE"/>
    <w:rsid w:val="61670D99"/>
    <w:rsid w:val="6169DB59"/>
    <w:rsid w:val="616F2A96"/>
    <w:rsid w:val="61713730"/>
    <w:rsid w:val="61735C35"/>
    <w:rsid w:val="6174DEDB"/>
    <w:rsid w:val="617F2B06"/>
    <w:rsid w:val="618031D3"/>
    <w:rsid w:val="61805F7E"/>
    <w:rsid w:val="6181029F"/>
    <w:rsid w:val="618341CF"/>
    <w:rsid w:val="61841CB4"/>
    <w:rsid w:val="61846462"/>
    <w:rsid w:val="618562F0"/>
    <w:rsid w:val="618786EE"/>
    <w:rsid w:val="6187CC70"/>
    <w:rsid w:val="61884F5F"/>
    <w:rsid w:val="61897F24"/>
    <w:rsid w:val="618E0151"/>
    <w:rsid w:val="6190A725"/>
    <w:rsid w:val="61910580"/>
    <w:rsid w:val="61919F67"/>
    <w:rsid w:val="61961FB4"/>
    <w:rsid w:val="619765D5"/>
    <w:rsid w:val="6197F1B7"/>
    <w:rsid w:val="619965D8"/>
    <w:rsid w:val="61998497"/>
    <w:rsid w:val="619ABC8C"/>
    <w:rsid w:val="61A29778"/>
    <w:rsid w:val="61AE474D"/>
    <w:rsid w:val="61B08CE0"/>
    <w:rsid w:val="61B237BC"/>
    <w:rsid w:val="61B2BCC5"/>
    <w:rsid w:val="61B4360D"/>
    <w:rsid w:val="61B6A4B2"/>
    <w:rsid w:val="61BE734E"/>
    <w:rsid w:val="61C45E81"/>
    <w:rsid w:val="61C5024E"/>
    <w:rsid w:val="61CB0C71"/>
    <w:rsid w:val="61CBF11A"/>
    <w:rsid w:val="61CCA67F"/>
    <w:rsid w:val="61CD3AED"/>
    <w:rsid w:val="61CD9870"/>
    <w:rsid w:val="61CE6593"/>
    <w:rsid w:val="61D2329F"/>
    <w:rsid w:val="61D37735"/>
    <w:rsid w:val="61D39DF8"/>
    <w:rsid w:val="61D3BC8F"/>
    <w:rsid w:val="61D67857"/>
    <w:rsid w:val="61D8D3FC"/>
    <w:rsid w:val="61DC51CC"/>
    <w:rsid w:val="61DEA170"/>
    <w:rsid w:val="61E7A865"/>
    <w:rsid w:val="61E8F2E7"/>
    <w:rsid w:val="61E924A1"/>
    <w:rsid w:val="61F3D5CA"/>
    <w:rsid w:val="61F61578"/>
    <w:rsid w:val="61FC0586"/>
    <w:rsid w:val="61FDA8ED"/>
    <w:rsid w:val="6200EB50"/>
    <w:rsid w:val="62039ECF"/>
    <w:rsid w:val="6203E126"/>
    <w:rsid w:val="62046A60"/>
    <w:rsid w:val="620514D6"/>
    <w:rsid w:val="62060795"/>
    <w:rsid w:val="6209E32F"/>
    <w:rsid w:val="6210A00A"/>
    <w:rsid w:val="62137E9D"/>
    <w:rsid w:val="62142953"/>
    <w:rsid w:val="62146240"/>
    <w:rsid w:val="6214EF26"/>
    <w:rsid w:val="621DBF5B"/>
    <w:rsid w:val="622320B9"/>
    <w:rsid w:val="62243498"/>
    <w:rsid w:val="6226FC9E"/>
    <w:rsid w:val="6227E077"/>
    <w:rsid w:val="622B7B26"/>
    <w:rsid w:val="622C62D8"/>
    <w:rsid w:val="622D5391"/>
    <w:rsid w:val="622D6D40"/>
    <w:rsid w:val="62375B54"/>
    <w:rsid w:val="623906C5"/>
    <w:rsid w:val="623F05D8"/>
    <w:rsid w:val="6241F16C"/>
    <w:rsid w:val="6248749F"/>
    <w:rsid w:val="6249A9AA"/>
    <w:rsid w:val="624B62AD"/>
    <w:rsid w:val="624EDAA7"/>
    <w:rsid w:val="6250100D"/>
    <w:rsid w:val="62501550"/>
    <w:rsid w:val="625024E5"/>
    <w:rsid w:val="6250B6B8"/>
    <w:rsid w:val="62535529"/>
    <w:rsid w:val="62536BB2"/>
    <w:rsid w:val="6259F825"/>
    <w:rsid w:val="625AAEFD"/>
    <w:rsid w:val="625C740F"/>
    <w:rsid w:val="6261ACBC"/>
    <w:rsid w:val="6268AA6D"/>
    <w:rsid w:val="62693434"/>
    <w:rsid w:val="626A010C"/>
    <w:rsid w:val="626A57E0"/>
    <w:rsid w:val="626ACE19"/>
    <w:rsid w:val="626F0EEC"/>
    <w:rsid w:val="626F590A"/>
    <w:rsid w:val="626FDC32"/>
    <w:rsid w:val="6270426A"/>
    <w:rsid w:val="62744001"/>
    <w:rsid w:val="6275A482"/>
    <w:rsid w:val="6283A650"/>
    <w:rsid w:val="62849CE9"/>
    <w:rsid w:val="6284A424"/>
    <w:rsid w:val="628635CD"/>
    <w:rsid w:val="628A56C2"/>
    <w:rsid w:val="628E1098"/>
    <w:rsid w:val="628F0490"/>
    <w:rsid w:val="628F9A4C"/>
    <w:rsid w:val="628FC8B7"/>
    <w:rsid w:val="628FEBA7"/>
    <w:rsid w:val="62910233"/>
    <w:rsid w:val="629264E7"/>
    <w:rsid w:val="6293CAA6"/>
    <w:rsid w:val="62952FF5"/>
    <w:rsid w:val="629B8810"/>
    <w:rsid w:val="629D5767"/>
    <w:rsid w:val="629DF460"/>
    <w:rsid w:val="62A00BFF"/>
    <w:rsid w:val="62A1CC92"/>
    <w:rsid w:val="62A22B84"/>
    <w:rsid w:val="62A7CE7C"/>
    <w:rsid w:val="62AD1D9D"/>
    <w:rsid w:val="62B4EBB2"/>
    <w:rsid w:val="62B6A1E7"/>
    <w:rsid w:val="62B78ED0"/>
    <w:rsid w:val="62B92505"/>
    <w:rsid w:val="62BC46C0"/>
    <w:rsid w:val="62BD786B"/>
    <w:rsid w:val="62C064BA"/>
    <w:rsid w:val="62C2B3C4"/>
    <w:rsid w:val="62C33DC8"/>
    <w:rsid w:val="62C41F38"/>
    <w:rsid w:val="62C422CE"/>
    <w:rsid w:val="62C5EDEE"/>
    <w:rsid w:val="62D18DDD"/>
    <w:rsid w:val="62D1BCEA"/>
    <w:rsid w:val="62D258A1"/>
    <w:rsid w:val="62D2B6C5"/>
    <w:rsid w:val="62D9D474"/>
    <w:rsid w:val="62DD925E"/>
    <w:rsid w:val="62DDDAA0"/>
    <w:rsid w:val="62DEBAC8"/>
    <w:rsid w:val="62E17AEE"/>
    <w:rsid w:val="62E6C2F5"/>
    <w:rsid w:val="62E783DC"/>
    <w:rsid w:val="62E8D694"/>
    <w:rsid w:val="62EA7FFB"/>
    <w:rsid w:val="62EC9121"/>
    <w:rsid w:val="62ECE2FB"/>
    <w:rsid w:val="62EEC745"/>
    <w:rsid w:val="62EF7352"/>
    <w:rsid w:val="62F00281"/>
    <w:rsid w:val="62F03706"/>
    <w:rsid w:val="62F30806"/>
    <w:rsid w:val="62F712AA"/>
    <w:rsid w:val="62F84B8C"/>
    <w:rsid w:val="62FA13D2"/>
    <w:rsid w:val="62FA4EA6"/>
    <w:rsid w:val="62FE28FE"/>
    <w:rsid w:val="6300D513"/>
    <w:rsid w:val="630151BF"/>
    <w:rsid w:val="63076F97"/>
    <w:rsid w:val="630790B6"/>
    <w:rsid w:val="6308EDC4"/>
    <w:rsid w:val="6309DF96"/>
    <w:rsid w:val="630BEB64"/>
    <w:rsid w:val="630CB75F"/>
    <w:rsid w:val="630D263E"/>
    <w:rsid w:val="630DEAE3"/>
    <w:rsid w:val="63103204"/>
    <w:rsid w:val="631081B3"/>
    <w:rsid w:val="631302B9"/>
    <w:rsid w:val="631475E7"/>
    <w:rsid w:val="6314CFA9"/>
    <w:rsid w:val="631734E5"/>
    <w:rsid w:val="63180438"/>
    <w:rsid w:val="631A08A9"/>
    <w:rsid w:val="631AA14F"/>
    <w:rsid w:val="631E499D"/>
    <w:rsid w:val="631E7102"/>
    <w:rsid w:val="6324AAAE"/>
    <w:rsid w:val="632557FE"/>
    <w:rsid w:val="6328526E"/>
    <w:rsid w:val="6336FC57"/>
    <w:rsid w:val="63372CFA"/>
    <w:rsid w:val="63382962"/>
    <w:rsid w:val="633C0873"/>
    <w:rsid w:val="6340CC92"/>
    <w:rsid w:val="6341E83B"/>
    <w:rsid w:val="6342061A"/>
    <w:rsid w:val="63421FC2"/>
    <w:rsid w:val="634404A8"/>
    <w:rsid w:val="6344323D"/>
    <w:rsid w:val="634582A8"/>
    <w:rsid w:val="6347236B"/>
    <w:rsid w:val="63478BFD"/>
    <w:rsid w:val="63485D45"/>
    <w:rsid w:val="6348BFB5"/>
    <w:rsid w:val="6348C9CB"/>
    <w:rsid w:val="634B0C65"/>
    <w:rsid w:val="634BB4B6"/>
    <w:rsid w:val="634C5CD5"/>
    <w:rsid w:val="635080C0"/>
    <w:rsid w:val="635D57DC"/>
    <w:rsid w:val="636425EC"/>
    <w:rsid w:val="637608D0"/>
    <w:rsid w:val="6378FD00"/>
    <w:rsid w:val="63792606"/>
    <w:rsid w:val="637A62A0"/>
    <w:rsid w:val="637DC43D"/>
    <w:rsid w:val="6381C564"/>
    <w:rsid w:val="63831562"/>
    <w:rsid w:val="6383558D"/>
    <w:rsid w:val="638814BE"/>
    <w:rsid w:val="638B22D1"/>
    <w:rsid w:val="638B4CFE"/>
    <w:rsid w:val="638DD4BE"/>
    <w:rsid w:val="6391A5A7"/>
    <w:rsid w:val="63942B57"/>
    <w:rsid w:val="63955A7E"/>
    <w:rsid w:val="6396090E"/>
    <w:rsid w:val="6397B0A5"/>
    <w:rsid w:val="639849A1"/>
    <w:rsid w:val="63992CC5"/>
    <w:rsid w:val="639A14EF"/>
    <w:rsid w:val="639A5E96"/>
    <w:rsid w:val="639A8D97"/>
    <w:rsid w:val="639B18DA"/>
    <w:rsid w:val="639C7A8A"/>
    <w:rsid w:val="639C82B3"/>
    <w:rsid w:val="639C9B08"/>
    <w:rsid w:val="63A170EC"/>
    <w:rsid w:val="63AB7029"/>
    <w:rsid w:val="63AC3800"/>
    <w:rsid w:val="63B0751A"/>
    <w:rsid w:val="63B2A821"/>
    <w:rsid w:val="63B425BD"/>
    <w:rsid w:val="63B72FC6"/>
    <w:rsid w:val="63BC4DF1"/>
    <w:rsid w:val="63BCCA58"/>
    <w:rsid w:val="63BDCA7B"/>
    <w:rsid w:val="63C56F90"/>
    <w:rsid w:val="63C90DB7"/>
    <w:rsid w:val="63C97D11"/>
    <w:rsid w:val="63C9DAF7"/>
    <w:rsid w:val="63CAC5AB"/>
    <w:rsid w:val="63CB5A73"/>
    <w:rsid w:val="63CCC0D4"/>
    <w:rsid w:val="63CDD827"/>
    <w:rsid w:val="63D1276B"/>
    <w:rsid w:val="63D15C4A"/>
    <w:rsid w:val="63D3B053"/>
    <w:rsid w:val="63D560ED"/>
    <w:rsid w:val="63D91633"/>
    <w:rsid w:val="63DC9138"/>
    <w:rsid w:val="63DCB585"/>
    <w:rsid w:val="63DF0B88"/>
    <w:rsid w:val="63E1F9CA"/>
    <w:rsid w:val="63E4A494"/>
    <w:rsid w:val="63E573BE"/>
    <w:rsid w:val="63E602D2"/>
    <w:rsid w:val="63EA12EA"/>
    <w:rsid w:val="63EDCC09"/>
    <w:rsid w:val="63EDF918"/>
    <w:rsid w:val="63F1D174"/>
    <w:rsid w:val="63F51CDB"/>
    <w:rsid w:val="63F79D98"/>
    <w:rsid w:val="63FE6314"/>
    <w:rsid w:val="64016E73"/>
    <w:rsid w:val="6403FF11"/>
    <w:rsid w:val="64049104"/>
    <w:rsid w:val="64052A10"/>
    <w:rsid w:val="64067FD4"/>
    <w:rsid w:val="64076842"/>
    <w:rsid w:val="640A6394"/>
    <w:rsid w:val="640B296B"/>
    <w:rsid w:val="640C701A"/>
    <w:rsid w:val="640EF857"/>
    <w:rsid w:val="6410306F"/>
    <w:rsid w:val="641459FC"/>
    <w:rsid w:val="64158BAA"/>
    <w:rsid w:val="6415FD99"/>
    <w:rsid w:val="6416D919"/>
    <w:rsid w:val="6418A057"/>
    <w:rsid w:val="6418BA78"/>
    <w:rsid w:val="6418E43A"/>
    <w:rsid w:val="641C26AA"/>
    <w:rsid w:val="641C5C20"/>
    <w:rsid w:val="641F475E"/>
    <w:rsid w:val="6421A447"/>
    <w:rsid w:val="6422EF40"/>
    <w:rsid w:val="64247E94"/>
    <w:rsid w:val="6424CCA5"/>
    <w:rsid w:val="64262F1E"/>
    <w:rsid w:val="64276827"/>
    <w:rsid w:val="6429FC8B"/>
    <w:rsid w:val="642F9B07"/>
    <w:rsid w:val="643237A4"/>
    <w:rsid w:val="64336336"/>
    <w:rsid w:val="6437796F"/>
    <w:rsid w:val="64385C70"/>
    <w:rsid w:val="6439CD4A"/>
    <w:rsid w:val="643B5A3B"/>
    <w:rsid w:val="64411316"/>
    <w:rsid w:val="6441457F"/>
    <w:rsid w:val="6443FD27"/>
    <w:rsid w:val="6444F7F5"/>
    <w:rsid w:val="64453234"/>
    <w:rsid w:val="6449B869"/>
    <w:rsid w:val="644B8317"/>
    <w:rsid w:val="644C6065"/>
    <w:rsid w:val="644F6151"/>
    <w:rsid w:val="6451C43B"/>
    <w:rsid w:val="6454970C"/>
    <w:rsid w:val="6455AA58"/>
    <w:rsid w:val="6457D453"/>
    <w:rsid w:val="64592600"/>
    <w:rsid w:val="645E6884"/>
    <w:rsid w:val="645E90C7"/>
    <w:rsid w:val="6460A148"/>
    <w:rsid w:val="64619641"/>
    <w:rsid w:val="646277D5"/>
    <w:rsid w:val="6467EE24"/>
    <w:rsid w:val="646806A7"/>
    <w:rsid w:val="6468B4C6"/>
    <w:rsid w:val="6469DA4C"/>
    <w:rsid w:val="646E5180"/>
    <w:rsid w:val="646F433A"/>
    <w:rsid w:val="6477A3AC"/>
    <w:rsid w:val="6479C990"/>
    <w:rsid w:val="6479E22B"/>
    <w:rsid w:val="647B1CD9"/>
    <w:rsid w:val="6483BDCF"/>
    <w:rsid w:val="6483C4F6"/>
    <w:rsid w:val="64852EE7"/>
    <w:rsid w:val="6485BB37"/>
    <w:rsid w:val="64862C4B"/>
    <w:rsid w:val="648A884C"/>
    <w:rsid w:val="648B2D4F"/>
    <w:rsid w:val="648BD13A"/>
    <w:rsid w:val="648E05F7"/>
    <w:rsid w:val="64907832"/>
    <w:rsid w:val="6493F4F4"/>
    <w:rsid w:val="6494505C"/>
    <w:rsid w:val="6498D715"/>
    <w:rsid w:val="6499054B"/>
    <w:rsid w:val="649959ED"/>
    <w:rsid w:val="649C2A21"/>
    <w:rsid w:val="649EF38A"/>
    <w:rsid w:val="649F5F21"/>
    <w:rsid w:val="64A34A1D"/>
    <w:rsid w:val="64A671CF"/>
    <w:rsid w:val="64A7BFC6"/>
    <w:rsid w:val="64A85D33"/>
    <w:rsid w:val="64ABEE8D"/>
    <w:rsid w:val="64AC647A"/>
    <w:rsid w:val="64AED26B"/>
    <w:rsid w:val="64B2F49E"/>
    <w:rsid w:val="64B32907"/>
    <w:rsid w:val="64B389CD"/>
    <w:rsid w:val="64B547E6"/>
    <w:rsid w:val="64B56F01"/>
    <w:rsid w:val="64B63D47"/>
    <w:rsid w:val="64B6BFE0"/>
    <w:rsid w:val="64B8ABA4"/>
    <w:rsid w:val="64B95225"/>
    <w:rsid w:val="64B98956"/>
    <w:rsid w:val="64BBE766"/>
    <w:rsid w:val="64BC7BA9"/>
    <w:rsid w:val="64BCAEA8"/>
    <w:rsid w:val="64C150C0"/>
    <w:rsid w:val="64C1FF82"/>
    <w:rsid w:val="64C245DE"/>
    <w:rsid w:val="64C2D952"/>
    <w:rsid w:val="64C80B1D"/>
    <w:rsid w:val="64C98A2C"/>
    <w:rsid w:val="64CC8A9E"/>
    <w:rsid w:val="64CF7C83"/>
    <w:rsid w:val="64CF8FD0"/>
    <w:rsid w:val="64CF94BD"/>
    <w:rsid w:val="64CF9C62"/>
    <w:rsid w:val="64D1B13C"/>
    <w:rsid w:val="64D27E57"/>
    <w:rsid w:val="64DAEB17"/>
    <w:rsid w:val="64DDB89C"/>
    <w:rsid w:val="64DF5630"/>
    <w:rsid w:val="64E33950"/>
    <w:rsid w:val="64E5E17B"/>
    <w:rsid w:val="64EA1BA5"/>
    <w:rsid w:val="64EA7153"/>
    <w:rsid w:val="64EA864E"/>
    <w:rsid w:val="64EB4635"/>
    <w:rsid w:val="64EC0444"/>
    <w:rsid w:val="64EDEEEC"/>
    <w:rsid w:val="64F16157"/>
    <w:rsid w:val="64F2E0CB"/>
    <w:rsid w:val="64F49782"/>
    <w:rsid w:val="64F65B7F"/>
    <w:rsid w:val="64F8A11F"/>
    <w:rsid w:val="64F8E914"/>
    <w:rsid w:val="64FB3702"/>
    <w:rsid w:val="64FC2C21"/>
    <w:rsid w:val="64FC9B94"/>
    <w:rsid w:val="64FCF969"/>
    <w:rsid w:val="65003655"/>
    <w:rsid w:val="6501A6BC"/>
    <w:rsid w:val="65031723"/>
    <w:rsid w:val="650790CB"/>
    <w:rsid w:val="6508F400"/>
    <w:rsid w:val="6509BD95"/>
    <w:rsid w:val="650A06F3"/>
    <w:rsid w:val="650BD1E3"/>
    <w:rsid w:val="650C3DAF"/>
    <w:rsid w:val="651327AC"/>
    <w:rsid w:val="651941CE"/>
    <w:rsid w:val="651943EE"/>
    <w:rsid w:val="65199603"/>
    <w:rsid w:val="651B6E53"/>
    <w:rsid w:val="651E42D0"/>
    <w:rsid w:val="651FEEF2"/>
    <w:rsid w:val="65209865"/>
    <w:rsid w:val="6521F6F7"/>
    <w:rsid w:val="652C747A"/>
    <w:rsid w:val="652C98AC"/>
    <w:rsid w:val="652CB5CD"/>
    <w:rsid w:val="652DD146"/>
    <w:rsid w:val="65324B92"/>
    <w:rsid w:val="6533B92C"/>
    <w:rsid w:val="65341FAB"/>
    <w:rsid w:val="65361D9E"/>
    <w:rsid w:val="6537799F"/>
    <w:rsid w:val="6538AA4C"/>
    <w:rsid w:val="6539FC40"/>
    <w:rsid w:val="653D1E76"/>
    <w:rsid w:val="653DF464"/>
    <w:rsid w:val="6544D9F3"/>
    <w:rsid w:val="6544F214"/>
    <w:rsid w:val="65468CE2"/>
    <w:rsid w:val="654A0D66"/>
    <w:rsid w:val="654A6F20"/>
    <w:rsid w:val="654A7032"/>
    <w:rsid w:val="654A7E7A"/>
    <w:rsid w:val="654BF258"/>
    <w:rsid w:val="654DCBAD"/>
    <w:rsid w:val="6552054D"/>
    <w:rsid w:val="6555921F"/>
    <w:rsid w:val="65574D21"/>
    <w:rsid w:val="6559B638"/>
    <w:rsid w:val="655AAB8B"/>
    <w:rsid w:val="655D8283"/>
    <w:rsid w:val="655EDFCF"/>
    <w:rsid w:val="6563AF87"/>
    <w:rsid w:val="6568EDA4"/>
    <w:rsid w:val="656AE026"/>
    <w:rsid w:val="657693C2"/>
    <w:rsid w:val="65770E5F"/>
    <w:rsid w:val="6577AFC0"/>
    <w:rsid w:val="657872B4"/>
    <w:rsid w:val="657A51C9"/>
    <w:rsid w:val="657B00FF"/>
    <w:rsid w:val="657B8BFE"/>
    <w:rsid w:val="657C8D66"/>
    <w:rsid w:val="6580F887"/>
    <w:rsid w:val="658159F3"/>
    <w:rsid w:val="6581A191"/>
    <w:rsid w:val="658497ED"/>
    <w:rsid w:val="6585DA36"/>
    <w:rsid w:val="6585F0D9"/>
    <w:rsid w:val="6586603D"/>
    <w:rsid w:val="6586B50C"/>
    <w:rsid w:val="65880397"/>
    <w:rsid w:val="658C416D"/>
    <w:rsid w:val="658D50CD"/>
    <w:rsid w:val="6596960B"/>
    <w:rsid w:val="6599AA48"/>
    <w:rsid w:val="659A8E46"/>
    <w:rsid w:val="659F9302"/>
    <w:rsid w:val="65A1ADF4"/>
    <w:rsid w:val="65A3A8D3"/>
    <w:rsid w:val="65A70624"/>
    <w:rsid w:val="65A8C3FE"/>
    <w:rsid w:val="65A9F3F7"/>
    <w:rsid w:val="65AAAA2A"/>
    <w:rsid w:val="65AB76E6"/>
    <w:rsid w:val="65AB7EE7"/>
    <w:rsid w:val="65AC1491"/>
    <w:rsid w:val="65B0C144"/>
    <w:rsid w:val="65B0D93A"/>
    <w:rsid w:val="65B10BEE"/>
    <w:rsid w:val="65B21A51"/>
    <w:rsid w:val="65B3F11F"/>
    <w:rsid w:val="65B3F952"/>
    <w:rsid w:val="65B54C76"/>
    <w:rsid w:val="65B707D6"/>
    <w:rsid w:val="65B983B7"/>
    <w:rsid w:val="65B9C139"/>
    <w:rsid w:val="65BC958B"/>
    <w:rsid w:val="65BCE45A"/>
    <w:rsid w:val="65BD6C0E"/>
    <w:rsid w:val="65BD9287"/>
    <w:rsid w:val="65C0C191"/>
    <w:rsid w:val="65C20093"/>
    <w:rsid w:val="65C208C7"/>
    <w:rsid w:val="65C28E62"/>
    <w:rsid w:val="65C43DA4"/>
    <w:rsid w:val="65C76F6B"/>
    <w:rsid w:val="65C7C4A9"/>
    <w:rsid w:val="65C962A5"/>
    <w:rsid w:val="65CACE98"/>
    <w:rsid w:val="65CC3646"/>
    <w:rsid w:val="65D12982"/>
    <w:rsid w:val="65D66481"/>
    <w:rsid w:val="65D749A1"/>
    <w:rsid w:val="65D78F8A"/>
    <w:rsid w:val="65D84B4D"/>
    <w:rsid w:val="65DAB671"/>
    <w:rsid w:val="65DCA39E"/>
    <w:rsid w:val="65E1814F"/>
    <w:rsid w:val="65E3A9F8"/>
    <w:rsid w:val="65E43803"/>
    <w:rsid w:val="65E920CB"/>
    <w:rsid w:val="65EF7DEB"/>
    <w:rsid w:val="65F35285"/>
    <w:rsid w:val="65F452CA"/>
    <w:rsid w:val="65F54ADA"/>
    <w:rsid w:val="65F75193"/>
    <w:rsid w:val="65FA67DA"/>
    <w:rsid w:val="65FD43CB"/>
    <w:rsid w:val="66039944"/>
    <w:rsid w:val="660A1777"/>
    <w:rsid w:val="660B667C"/>
    <w:rsid w:val="660BB9B5"/>
    <w:rsid w:val="660D4915"/>
    <w:rsid w:val="6610F358"/>
    <w:rsid w:val="6611560D"/>
    <w:rsid w:val="6611B081"/>
    <w:rsid w:val="66146B1F"/>
    <w:rsid w:val="661497D8"/>
    <w:rsid w:val="661512EE"/>
    <w:rsid w:val="6616F007"/>
    <w:rsid w:val="6617CC58"/>
    <w:rsid w:val="661E6C2E"/>
    <w:rsid w:val="661F74F5"/>
    <w:rsid w:val="66229B58"/>
    <w:rsid w:val="6628F081"/>
    <w:rsid w:val="66295091"/>
    <w:rsid w:val="662A5F03"/>
    <w:rsid w:val="662AC2F9"/>
    <w:rsid w:val="6638DCCB"/>
    <w:rsid w:val="6639FC76"/>
    <w:rsid w:val="663B9673"/>
    <w:rsid w:val="663FAC88"/>
    <w:rsid w:val="6640F8CA"/>
    <w:rsid w:val="66445300"/>
    <w:rsid w:val="6644E4AD"/>
    <w:rsid w:val="664643C6"/>
    <w:rsid w:val="66464DA5"/>
    <w:rsid w:val="664B4D84"/>
    <w:rsid w:val="664DCAA2"/>
    <w:rsid w:val="6652DCF1"/>
    <w:rsid w:val="665442AF"/>
    <w:rsid w:val="6656888A"/>
    <w:rsid w:val="6658E62A"/>
    <w:rsid w:val="66591DB3"/>
    <w:rsid w:val="6659788A"/>
    <w:rsid w:val="6659D387"/>
    <w:rsid w:val="665C4CE5"/>
    <w:rsid w:val="665C9F46"/>
    <w:rsid w:val="665D251C"/>
    <w:rsid w:val="665FC68E"/>
    <w:rsid w:val="6664053F"/>
    <w:rsid w:val="66640D83"/>
    <w:rsid w:val="666449C4"/>
    <w:rsid w:val="66647598"/>
    <w:rsid w:val="666C0F5E"/>
    <w:rsid w:val="666C29FA"/>
    <w:rsid w:val="666E4656"/>
    <w:rsid w:val="666ED566"/>
    <w:rsid w:val="666FAE96"/>
    <w:rsid w:val="6670BAA9"/>
    <w:rsid w:val="66727ED6"/>
    <w:rsid w:val="66763860"/>
    <w:rsid w:val="66789474"/>
    <w:rsid w:val="66799601"/>
    <w:rsid w:val="667AF973"/>
    <w:rsid w:val="667EB479"/>
    <w:rsid w:val="667FDF6D"/>
    <w:rsid w:val="668059FC"/>
    <w:rsid w:val="6680B08D"/>
    <w:rsid w:val="6681D020"/>
    <w:rsid w:val="6682C604"/>
    <w:rsid w:val="66853FFA"/>
    <w:rsid w:val="668560EF"/>
    <w:rsid w:val="66861972"/>
    <w:rsid w:val="6689388E"/>
    <w:rsid w:val="668BA528"/>
    <w:rsid w:val="668BF400"/>
    <w:rsid w:val="668ECB0E"/>
    <w:rsid w:val="6690C97C"/>
    <w:rsid w:val="6694D6CE"/>
    <w:rsid w:val="6698F268"/>
    <w:rsid w:val="66990D05"/>
    <w:rsid w:val="669AEE5E"/>
    <w:rsid w:val="669BE26C"/>
    <w:rsid w:val="669BE8FE"/>
    <w:rsid w:val="669C2419"/>
    <w:rsid w:val="669FA03F"/>
    <w:rsid w:val="66A1F813"/>
    <w:rsid w:val="66A27191"/>
    <w:rsid w:val="66A5BA50"/>
    <w:rsid w:val="66A60EAD"/>
    <w:rsid w:val="66AD23D5"/>
    <w:rsid w:val="66AE50EE"/>
    <w:rsid w:val="66B0C60F"/>
    <w:rsid w:val="66B11CDB"/>
    <w:rsid w:val="66B36800"/>
    <w:rsid w:val="66B4375A"/>
    <w:rsid w:val="66B4F98B"/>
    <w:rsid w:val="66B546F8"/>
    <w:rsid w:val="66B6F51D"/>
    <w:rsid w:val="66B711C3"/>
    <w:rsid w:val="66B78269"/>
    <w:rsid w:val="66B7A4E9"/>
    <w:rsid w:val="66BA04A2"/>
    <w:rsid w:val="66BE0074"/>
    <w:rsid w:val="66BE3B8A"/>
    <w:rsid w:val="66BF03C4"/>
    <w:rsid w:val="66BF822F"/>
    <w:rsid w:val="66C72D74"/>
    <w:rsid w:val="66C76160"/>
    <w:rsid w:val="66CA13AA"/>
    <w:rsid w:val="66CB28EA"/>
    <w:rsid w:val="66D08D4C"/>
    <w:rsid w:val="66D23A15"/>
    <w:rsid w:val="66D2F394"/>
    <w:rsid w:val="66DA6DEA"/>
    <w:rsid w:val="66DB7F41"/>
    <w:rsid w:val="66DDAFDD"/>
    <w:rsid w:val="66DE2A80"/>
    <w:rsid w:val="66E258DA"/>
    <w:rsid w:val="66E601DB"/>
    <w:rsid w:val="66E665AB"/>
    <w:rsid w:val="66E7C5E0"/>
    <w:rsid w:val="66E989A7"/>
    <w:rsid w:val="66EE8A2E"/>
    <w:rsid w:val="66EEDD65"/>
    <w:rsid w:val="66F09ACE"/>
    <w:rsid w:val="66F1421B"/>
    <w:rsid w:val="66F17AE5"/>
    <w:rsid w:val="66F3ED3E"/>
    <w:rsid w:val="66F5F3FF"/>
    <w:rsid w:val="66F66B16"/>
    <w:rsid w:val="66F82B3E"/>
    <w:rsid w:val="66F9904E"/>
    <w:rsid w:val="66FE9E76"/>
    <w:rsid w:val="66FEB443"/>
    <w:rsid w:val="6701C775"/>
    <w:rsid w:val="670681E9"/>
    <w:rsid w:val="670724B5"/>
    <w:rsid w:val="6708B8C6"/>
    <w:rsid w:val="6708FD0C"/>
    <w:rsid w:val="67099757"/>
    <w:rsid w:val="6709CB6F"/>
    <w:rsid w:val="670BE4A8"/>
    <w:rsid w:val="670CB6F8"/>
    <w:rsid w:val="670E3DAD"/>
    <w:rsid w:val="67100B37"/>
    <w:rsid w:val="6716D842"/>
    <w:rsid w:val="6716FDA3"/>
    <w:rsid w:val="671812D6"/>
    <w:rsid w:val="671889B9"/>
    <w:rsid w:val="671BA202"/>
    <w:rsid w:val="671F49A3"/>
    <w:rsid w:val="671F5CC8"/>
    <w:rsid w:val="67219511"/>
    <w:rsid w:val="6721D1A1"/>
    <w:rsid w:val="672928BB"/>
    <w:rsid w:val="672CD829"/>
    <w:rsid w:val="672D8001"/>
    <w:rsid w:val="6735AFF0"/>
    <w:rsid w:val="67360F3D"/>
    <w:rsid w:val="6737C9F8"/>
    <w:rsid w:val="67380B55"/>
    <w:rsid w:val="673A47D5"/>
    <w:rsid w:val="673A4DC5"/>
    <w:rsid w:val="673A5B75"/>
    <w:rsid w:val="673D3D51"/>
    <w:rsid w:val="674039D5"/>
    <w:rsid w:val="67422C91"/>
    <w:rsid w:val="67428F79"/>
    <w:rsid w:val="6743FA76"/>
    <w:rsid w:val="674DB5A2"/>
    <w:rsid w:val="6750AABB"/>
    <w:rsid w:val="6750AE30"/>
    <w:rsid w:val="675423D0"/>
    <w:rsid w:val="675CF777"/>
    <w:rsid w:val="67612DA4"/>
    <w:rsid w:val="676291DB"/>
    <w:rsid w:val="676417C5"/>
    <w:rsid w:val="676465B8"/>
    <w:rsid w:val="6764ACC5"/>
    <w:rsid w:val="6764CD59"/>
    <w:rsid w:val="67665432"/>
    <w:rsid w:val="676A154E"/>
    <w:rsid w:val="676B6236"/>
    <w:rsid w:val="676D0AAC"/>
    <w:rsid w:val="6771FBDA"/>
    <w:rsid w:val="677439B1"/>
    <w:rsid w:val="67772E1F"/>
    <w:rsid w:val="677EBE12"/>
    <w:rsid w:val="678199DE"/>
    <w:rsid w:val="678451A3"/>
    <w:rsid w:val="678638A3"/>
    <w:rsid w:val="6786922C"/>
    <w:rsid w:val="67874B4F"/>
    <w:rsid w:val="678797CD"/>
    <w:rsid w:val="678B4D2D"/>
    <w:rsid w:val="679044E6"/>
    <w:rsid w:val="6791E261"/>
    <w:rsid w:val="67982F6D"/>
    <w:rsid w:val="6799CE1D"/>
    <w:rsid w:val="679C714E"/>
    <w:rsid w:val="679D1BBD"/>
    <w:rsid w:val="679E31AF"/>
    <w:rsid w:val="679E3CB9"/>
    <w:rsid w:val="679E9ED3"/>
    <w:rsid w:val="679F1252"/>
    <w:rsid w:val="67A73410"/>
    <w:rsid w:val="67A991D6"/>
    <w:rsid w:val="67A9B2FE"/>
    <w:rsid w:val="67AA89F1"/>
    <w:rsid w:val="67AD4197"/>
    <w:rsid w:val="67B03E4C"/>
    <w:rsid w:val="67B10414"/>
    <w:rsid w:val="67B1CD27"/>
    <w:rsid w:val="67B2BD9B"/>
    <w:rsid w:val="67BBED2C"/>
    <w:rsid w:val="67C27F7C"/>
    <w:rsid w:val="67C508D1"/>
    <w:rsid w:val="67C50E48"/>
    <w:rsid w:val="67C687E8"/>
    <w:rsid w:val="67CCAAC3"/>
    <w:rsid w:val="67CED0C7"/>
    <w:rsid w:val="67D1D18C"/>
    <w:rsid w:val="67D21B12"/>
    <w:rsid w:val="67D2ED86"/>
    <w:rsid w:val="67DC0019"/>
    <w:rsid w:val="67DC0995"/>
    <w:rsid w:val="67DC7702"/>
    <w:rsid w:val="67E05D72"/>
    <w:rsid w:val="67E098BE"/>
    <w:rsid w:val="67E110F2"/>
    <w:rsid w:val="67E33B4E"/>
    <w:rsid w:val="67E3E90F"/>
    <w:rsid w:val="67E3F578"/>
    <w:rsid w:val="67FAF432"/>
    <w:rsid w:val="67FEE382"/>
    <w:rsid w:val="6802C62E"/>
    <w:rsid w:val="6805D3AC"/>
    <w:rsid w:val="680834DD"/>
    <w:rsid w:val="680AE77E"/>
    <w:rsid w:val="680E0C02"/>
    <w:rsid w:val="680F046A"/>
    <w:rsid w:val="6812F668"/>
    <w:rsid w:val="68134E44"/>
    <w:rsid w:val="68151C65"/>
    <w:rsid w:val="6815595E"/>
    <w:rsid w:val="6815F877"/>
    <w:rsid w:val="681D33FA"/>
    <w:rsid w:val="681E0D96"/>
    <w:rsid w:val="682071E7"/>
    <w:rsid w:val="68233122"/>
    <w:rsid w:val="68237BD5"/>
    <w:rsid w:val="682480B4"/>
    <w:rsid w:val="682737B7"/>
    <w:rsid w:val="6827500B"/>
    <w:rsid w:val="68285AA8"/>
    <w:rsid w:val="68291A35"/>
    <w:rsid w:val="682A056B"/>
    <w:rsid w:val="682C4240"/>
    <w:rsid w:val="682E2181"/>
    <w:rsid w:val="682ECEE8"/>
    <w:rsid w:val="682F6715"/>
    <w:rsid w:val="68327992"/>
    <w:rsid w:val="6834CE31"/>
    <w:rsid w:val="683708EB"/>
    <w:rsid w:val="6838A33E"/>
    <w:rsid w:val="683A2E88"/>
    <w:rsid w:val="683B7E37"/>
    <w:rsid w:val="68407A7F"/>
    <w:rsid w:val="6843759A"/>
    <w:rsid w:val="68449CF1"/>
    <w:rsid w:val="6844E178"/>
    <w:rsid w:val="68479A3D"/>
    <w:rsid w:val="684B896B"/>
    <w:rsid w:val="6850E878"/>
    <w:rsid w:val="6851252C"/>
    <w:rsid w:val="685349B5"/>
    <w:rsid w:val="6853DB36"/>
    <w:rsid w:val="6855D68B"/>
    <w:rsid w:val="68583614"/>
    <w:rsid w:val="685875E3"/>
    <w:rsid w:val="685AA301"/>
    <w:rsid w:val="685D3BC1"/>
    <w:rsid w:val="685E1E90"/>
    <w:rsid w:val="685FDF7C"/>
    <w:rsid w:val="68601DAD"/>
    <w:rsid w:val="6863F138"/>
    <w:rsid w:val="6864A627"/>
    <w:rsid w:val="68671D8C"/>
    <w:rsid w:val="686B51E8"/>
    <w:rsid w:val="686B5697"/>
    <w:rsid w:val="686DB41F"/>
    <w:rsid w:val="68710DD7"/>
    <w:rsid w:val="68721BC1"/>
    <w:rsid w:val="68726292"/>
    <w:rsid w:val="68753CEA"/>
    <w:rsid w:val="68761EB5"/>
    <w:rsid w:val="687682E3"/>
    <w:rsid w:val="68799B83"/>
    <w:rsid w:val="687C8963"/>
    <w:rsid w:val="6881BD6B"/>
    <w:rsid w:val="6881D23C"/>
    <w:rsid w:val="68830EC1"/>
    <w:rsid w:val="68878332"/>
    <w:rsid w:val="6887CFCE"/>
    <w:rsid w:val="68905553"/>
    <w:rsid w:val="6890EBCE"/>
    <w:rsid w:val="68926561"/>
    <w:rsid w:val="6896460F"/>
    <w:rsid w:val="6898DC82"/>
    <w:rsid w:val="6899B8ED"/>
    <w:rsid w:val="689BD74E"/>
    <w:rsid w:val="689D26D2"/>
    <w:rsid w:val="689F3345"/>
    <w:rsid w:val="689F92CB"/>
    <w:rsid w:val="689FAA47"/>
    <w:rsid w:val="68A4A159"/>
    <w:rsid w:val="68A4BD90"/>
    <w:rsid w:val="68ACDFBA"/>
    <w:rsid w:val="68AFA130"/>
    <w:rsid w:val="68AFFEF0"/>
    <w:rsid w:val="68B09460"/>
    <w:rsid w:val="68B4009B"/>
    <w:rsid w:val="68B5211C"/>
    <w:rsid w:val="68B5B9F1"/>
    <w:rsid w:val="68B89949"/>
    <w:rsid w:val="68B94B58"/>
    <w:rsid w:val="68BACA21"/>
    <w:rsid w:val="68BBE87A"/>
    <w:rsid w:val="68BD0C9C"/>
    <w:rsid w:val="68BD45A7"/>
    <w:rsid w:val="68BEF1FA"/>
    <w:rsid w:val="68C249C0"/>
    <w:rsid w:val="68C29455"/>
    <w:rsid w:val="68C31738"/>
    <w:rsid w:val="68C40D5D"/>
    <w:rsid w:val="68C4F694"/>
    <w:rsid w:val="68C7D668"/>
    <w:rsid w:val="68CAD3B1"/>
    <w:rsid w:val="68CCA01F"/>
    <w:rsid w:val="68CCF311"/>
    <w:rsid w:val="68CF019E"/>
    <w:rsid w:val="68CF821A"/>
    <w:rsid w:val="68D2CD5E"/>
    <w:rsid w:val="68D89716"/>
    <w:rsid w:val="68DC9C70"/>
    <w:rsid w:val="68DCA5E7"/>
    <w:rsid w:val="68E67782"/>
    <w:rsid w:val="68E9159A"/>
    <w:rsid w:val="68EEA321"/>
    <w:rsid w:val="68F24061"/>
    <w:rsid w:val="68F2F091"/>
    <w:rsid w:val="68FB6F6A"/>
    <w:rsid w:val="68FC5ECE"/>
    <w:rsid w:val="690347BB"/>
    <w:rsid w:val="69042AC0"/>
    <w:rsid w:val="69091F46"/>
    <w:rsid w:val="6909CDDD"/>
    <w:rsid w:val="690B1F59"/>
    <w:rsid w:val="69143FD4"/>
    <w:rsid w:val="69163E44"/>
    <w:rsid w:val="69172A65"/>
    <w:rsid w:val="69173FA0"/>
    <w:rsid w:val="6919E5E6"/>
    <w:rsid w:val="691E2CD9"/>
    <w:rsid w:val="69206104"/>
    <w:rsid w:val="692223B5"/>
    <w:rsid w:val="692530D8"/>
    <w:rsid w:val="692A2654"/>
    <w:rsid w:val="692BF206"/>
    <w:rsid w:val="692E0F38"/>
    <w:rsid w:val="69302432"/>
    <w:rsid w:val="69310A7D"/>
    <w:rsid w:val="693132E3"/>
    <w:rsid w:val="69320FB9"/>
    <w:rsid w:val="693EE8D7"/>
    <w:rsid w:val="693F9ED2"/>
    <w:rsid w:val="69400270"/>
    <w:rsid w:val="6940DD7E"/>
    <w:rsid w:val="6941B6E2"/>
    <w:rsid w:val="6947459F"/>
    <w:rsid w:val="694D770C"/>
    <w:rsid w:val="694E02BC"/>
    <w:rsid w:val="694ED2EC"/>
    <w:rsid w:val="6953A251"/>
    <w:rsid w:val="6957CE79"/>
    <w:rsid w:val="695FC800"/>
    <w:rsid w:val="695FD794"/>
    <w:rsid w:val="6961958C"/>
    <w:rsid w:val="696636F7"/>
    <w:rsid w:val="696A2C4D"/>
    <w:rsid w:val="696D7974"/>
    <w:rsid w:val="696DF69A"/>
    <w:rsid w:val="6970CDA2"/>
    <w:rsid w:val="69734FCA"/>
    <w:rsid w:val="69784C3C"/>
    <w:rsid w:val="697ACA80"/>
    <w:rsid w:val="697F48D0"/>
    <w:rsid w:val="69813DA2"/>
    <w:rsid w:val="6985743B"/>
    <w:rsid w:val="6986BB4B"/>
    <w:rsid w:val="698723B9"/>
    <w:rsid w:val="698902C9"/>
    <w:rsid w:val="69890F25"/>
    <w:rsid w:val="698A2612"/>
    <w:rsid w:val="698C6F82"/>
    <w:rsid w:val="698E2911"/>
    <w:rsid w:val="698E5ACE"/>
    <w:rsid w:val="69902460"/>
    <w:rsid w:val="6993F45C"/>
    <w:rsid w:val="699AD2AD"/>
    <w:rsid w:val="699C0AE9"/>
    <w:rsid w:val="699C8E06"/>
    <w:rsid w:val="699CD400"/>
    <w:rsid w:val="699FC29A"/>
    <w:rsid w:val="69A045FD"/>
    <w:rsid w:val="69A43DFB"/>
    <w:rsid w:val="69A810C2"/>
    <w:rsid w:val="69A92287"/>
    <w:rsid w:val="69A9D785"/>
    <w:rsid w:val="69AB677F"/>
    <w:rsid w:val="69ACA98C"/>
    <w:rsid w:val="69B3B4A5"/>
    <w:rsid w:val="69B42B5E"/>
    <w:rsid w:val="69B53AFF"/>
    <w:rsid w:val="69B818CF"/>
    <w:rsid w:val="69B9345D"/>
    <w:rsid w:val="69BAB6C3"/>
    <w:rsid w:val="69BB5A0F"/>
    <w:rsid w:val="69BDDE14"/>
    <w:rsid w:val="69BDEDDD"/>
    <w:rsid w:val="69BECF93"/>
    <w:rsid w:val="69BF31AE"/>
    <w:rsid w:val="69BFE695"/>
    <w:rsid w:val="69C0EE12"/>
    <w:rsid w:val="69C2A18D"/>
    <w:rsid w:val="69C2CE3B"/>
    <w:rsid w:val="69C30B77"/>
    <w:rsid w:val="69C37F8F"/>
    <w:rsid w:val="69C61C90"/>
    <w:rsid w:val="69C7AB4A"/>
    <w:rsid w:val="69C7D30B"/>
    <w:rsid w:val="69D5D32C"/>
    <w:rsid w:val="69D61E56"/>
    <w:rsid w:val="69D67838"/>
    <w:rsid w:val="69D6D635"/>
    <w:rsid w:val="69D9BEE0"/>
    <w:rsid w:val="69DBF511"/>
    <w:rsid w:val="69DC49B7"/>
    <w:rsid w:val="69DDB9E3"/>
    <w:rsid w:val="69E061D1"/>
    <w:rsid w:val="69E0C460"/>
    <w:rsid w:val="69E13BE3"/>
    <w:rsid w:val="69E197D5"/>
    <w:rsid w:val="69E3CF7C"/>
    <w:rsid w:val="69E94BC4"/>
    <w:rsid w:val="69E9CAC8"/>
    <w:rsid w:val="69EE1DB5"/>
    <w:rsid w:val="69EE2BAB"/>
    <w:rsid w:val="69F2651C"/>
    <w:rsid w:val="69F4655D"/>
    <w:rsid w:val="69F48226"/>
    <w:rsid w:val="69F5DF01"/>
    <w:rsid w:val="69F9B55C"/>
    <w:rsid w:val="69F9C3F4"/>
    <w:rsid w:val="69FCB2F8"/>
    <w:rsid w:val="69FF7DAF"/>
    <w:rsid w:val="6A0133E4"/>
    <w:rsid w:val="6A01352E"/>
    <w:rsid w:val="6A02A6D5"/>
    <w:rsid w:val="6A051607"/>
    <w:rsid w:val="6A05801F"/>
    <w:rsid w:val="6A07435F"/>
    <w:rsid w:val="6A07AEEB"/>
    <w:rsid w:val="6A082BC6"/>
    <w:rsid w:val="6A090F7D"/>
    <w:rsid w:val="6A0A8DED"/>
    <w:rsid w:val="6A0D544E"/>
    <w:rsid w:val="6A0EB5EF"/>
    <w:rsid w:val="6A10AD0F"/>
    <w:rsid w:val="6A140D40"/>
    <w:rsid w:val="6A15FFBC"/>
    <w:rsid w:val="6A1AAD5E"/>
    <w:rsid w:val="6A1C3E27"/>
    <w:rsid w:val="6A1DA29D"/>
    <w:rsid w:val="6A1E7C08"/>
    <w:rsid w:val="6A1FA8A7"/>
    <w:rsid w:val="6A24EE92"/>
    <w:rsid w:val="6A271A9F"/>
    <w:rsid w:val="6A2BA8DD"/>
    <w:rsid w:val="6A2C8742"/>
    <w:rsid w:val="6A2D492D"/>
    <w:rsid w:val="6A2EB67E"/>
    <w:rsid w:val="6A2EE740"/>
    <w:rsid w:val="6A30A20C"/>
    <w:rsid w:val="6A3B265A"/>
    <w:rsid w:val="6A3F4A07"/>
    <w:rsid w:val="6A404B1D"/>
    <w:rsid w:val="6A415DEC"/>
    <w:rsid w:val="6A427562"/>
    <w:rsid w:val="6A46E4DA"/>
    <w:rsid w:val="6A4B4C9B"/>
    <w:rsid w:val="6A4B5A30"/>
    <w:rsid w:val="6A4BCFC1"/>
    <w:rsid w:val="6A4D5019"/>
    <w:rsid w:val="6A4DC935"/>
    <w:rsid w:val="6A53B576"/>
    <w:rsid w:val="6A5469AA"/>
    <w:rsid w:val="6A557ABB"/>
    <w:rsid w:val="6A56AE5F"/>
    <w:rsid w:val="6A57413E"/>
    <w:rsid w:val="6A586995"/>
    <w:rsid w:val="6A5C2DD2"/>
    <w:rsid w:val="6A5C5213"/>
    <w:rsid w:val="6A6248AE"/>
    <w:rsid w:val="6A62F9F2"/>
    <w:rsid w:val="6A649944"/>
    <w:rsid w:val="6A65F708"/>
    <w:rsid w:val="6A67F23C"/>
    <w:rsid w:val="6A6875BE"/>
    <w:rsid w:val="6A6BFADC"/>
    <w:rsid w:val="6A6C26A6"/>
    <w:rsid w:val="6A6D2068"/>
    <w:rsid w:val="6A70D366"/>
    <w:rsid w:val="6A796C84"/>
    <w:rsid w:val="6A79DCB2"/>
    <w:rsid w:val="6A7A14D1"/>
    <w:rsid w:val="6A7ABDEA"/>
    <w:rsid w:val="6A7B3B5A"/>
    <w:rsid w:val="6A7FF289"/>
    <w:rsid w:val="6A80D154"/>
    <w:rsid w:val="6A8142AD"/>
    <w:rsid w:val="6A859A7E"/>
    <w:rsid w:val="6A8B34F1"/>
    <w:rsid w:val="6A8BA63E"/>
    <w:rsid w:val="6A8C7F39"/>
    <w:rsid w:val="6A8E0023"/>
    <w:rsid w:val="6A92CD4E"/>
    <w:rsid w:val="6A982FA4"/>
    <w:rsid w:val="6A99A756"/>
    <w:rsid w:val="6AA09C28"/>
    <w:rsid w:val="6AA29944"/>
    <w:rsid w:val="6AA612E6"/>
    <w:rsid w:val="6AA773D5"/>
    <w:rsid w:val="6AA8F117"/>
    <w:rsid w:val="6AA93B00"/>
    <w:rsid w:val="6AAC5D65"/>
    <w:rsid w:val="6AAE914D"/>
    <w:rsid w:val="6AB24959"/>
    <w:rsid w:val="6ABA06DC"/>
    <w:rsid w:val="6ABAEB01"/>
    <w:rsid w:val="6AC56595"/>
    <w:rsid w:val="6AC5C587"/>
    <w:rsid w:val="6AC5D958"/>
    <w:rsid w:val="6AC6241C"/>
    <w:rsid w:val="6AC7AC5A"/>
    <w:rsid w:val="6AC8BD9A"/>
    <w:rsid w:val="6ACB8B23"/>
    <w:rsid w:val="6AD1F26A"/>
    <w:rsid w:val="6AD35CD8"/>
    <w:rsid w:val="6AD673AB"/>
    <w:rsid w:val="6AD6A784"/>
    <w:rsid w:val="6AD6BCF8"/>
    <w:rsid w:val="6ADC20A8"/>
    <w:rsid w:val="6ADED125"/>
    <w:rsid w:val="6ADEFBFE"/>
    <w:rsid w:val="6AE2912D"/>
    <w:rsid w:val="6AE3C44F"/>
    <w:rsid w:val="6AE4EC0C"/>
    <w:rsid w:val="6AE520D0"/>
    <w:rsid w:val="6AEABF8D"/>
    <w:rsid w:val="6AEB0DF4"/>
    <w:rsid w:val="6AED6BE2"/>
    <w:rsid w:val="6AEF52D6"/>
    <w:rsid w:val="6AF1EE2F"/>
    <w:rsid w:val="6AF31CFB"/>
    <w:rsid w:val="6AF5479F"/>
    <w:rsid w:val="6AFAF0A9"/>
    <w:rsid w:val="6AFD65ED"/>
    <w:rsid w:val="6B023EC3"/>
    <w:rsid w:val="6B049DD5"/>
    <w:rsid w:val="6B04BF4E"/>
    <w:rsid w:val="6B07099A"/>
    <w:rsid w:val="6B08422E"/>
    <w:rsid w:val="6B087834"/>
    <w:rsid w:val="6B0B7CDC"/>
    <w:rsid w:val="6B0F2617"/>
    <w:rsid w:val="6B14CCAC"/>
    <w:rsid w:val="6B188FB2"/>
    <w:rsid w:val="6B1D953B"/>
    <w:rsid w:val="6B1FAA45"/>
    <w:rsid w:val="6B2066C8"/>
    <w:rsid w:val="6B23CD39"/>
    <w:rsid w:val="6B24410D"/>
    <w:rsid w:val="6B297C26"/>
    <w:rsid w:val="6B2B1255"/>
    <w:rsid w:val="6B2C4970"/>
    <w:rsid w:val="6B2E86BC"/>
    <w:rsid w:val="6B2EE95D"/>
    <w:rsid w:val="6B3049BB"/>
    <w:rsid w:val="6B30FC11"/>
    <w:rsid w:val="6B311A22"/>
    <w:rsid w:val="6B321101"/>
    <w:rsid w:val="6B325E77"/>
    <w:rsid w:val="6B34AE6C"/>
    <w:rsid w:val="6B36DE55"/>
    <w:rsid w:val="6B37BE00"/>
    <w:rsid w:val="6B381E8D"/>
    <w:rsid w:val="6B3BC9F1"/>
    <w:rsid w:val="6B3BD155"/>
    <w:rsid w:val="6B3C6333"/>
    <w:rsid w:val="6B3D0229"/>
    <w:rsid w:val="6B3E61F7"/>
    <w:rsid w:val="6B3FE94D"/>
    <w:rsid w:val="6B401AC3"/>
    <w:rsid w:val="6B404940"/>
    <w:rsid w:val="6B48C50B"/>
    <w:rsid w:val="6B4924D8"/>
    <w:rsid w:val="6B49C1C4"/>
    <w:rsid w:val="6B4A37B5"/>
    <w:rsid w:val="6B4CB9ED"/>
    <w:rsid w:val="6B4F870A"/>
    <w:rsid w:val="6B520856"/>
    <w:rsid w:val="6B53BFDA"/>
    <w:rsid w:val="6B540610"/>
    <w:rsid w:val="6B56B890"/>
    <w:rsid w:val="6B59AE02"/>
    <w:rsid w:val="6B59BE9F"/>
    <w:rsid w:val="6B610AF2"/>
    <w:rsid w:val="6B643BD2"/>
    <w:rsid w:val="6B644BB5"/>
    <w:rsid w:val="6B64559A"/>
    <w:rsid w:val="6B66C100"/>
    <w:rsid w:val="6B67A0BE"/>
    <w:rsid w:val="6B68B3B0"/>
    <w:rsid w:val="6B6B014E"/>
    <w:rsid w:val="6B6C1565"/>
    <w:rsid w:val="6B6C90D3"/>
    <w:rsid w:val="6B6F6721"/>
    <w:rsid w:val="6B7205BE"/>
    <w:rsid w:val="6B72530D"/>
    <w:rsid w:val="6B730F76"/>
    <w:rsid w:val="6B75C1B7"/>
    <w:rsid w:val="6B77AC03"/>
    <w:rsid w:val="6B789E19"/>
    <w:rsid w:val="6B7A0407"/>
    <w:rsid w:val="6B7A790B"/>
    <w:rsid w:val="6B80B73C"/>
    <w:rsid w:val="6B80CD98"/>
    <w:rsid w:val="6B81CE71"/>
    <w:rsid w:val="6B84B773"/>
    <w:rsid w:val="6B8508B5"/>
    <w:rsid w:val="6B85A626"/>
    <w:rsid w:val="6B88119C"/>
    <w:rsid w:val="6B894D1D"/>
    <w:rsid w:val="6B8C7305"/>
    <w:rsid w:val="6B908267"/>
    <w:rsid w:val="6B913237"/>
    <w:rsid w:val="6B94E776"/>
    <w:rsid w:val="6B9545AB"/>
    <w:rsid w:val="6B95F6DF"/>
    <w:rsid w:val="6B962231"/>
    <w:rsid w:val="6B983300"/>
    <w:rsid w:val="6B9D98C2"/>
    <w:rsid w:val="6BA1749E"/>
    <w:rsid w:val="6BA2F759"/>
    <w:rsid w:val="6BA856B8"/>
    <w:rsid w:val="6BA88A5C"/>
    <w:rsid w:val="6BAA4DBC"/>
    <w:rsid w:val="6BAB972E"/>
    <w:rsid w:val="6BAD58F9"/>
    <w:rsid w:val="6BAE0424"/>
    <w:rsid w:val="6BB20AE7"/>
    <w:rsid w:val="6BB295C4"/>
    <w:rsid w:val="6BB2D6D2"/>
    <w:rsid w:val="6BB30B23"/>
    <w:rsid w:val="6BB8298C"/>
    <w:rsid w:val="6BB863B1"/>
    <w:rsid w:val="6BB99E8B"/>
    <w:rsid w:val="6BBA767C"/>
    <w:rsid w:val="6BBC325B"/>
    <w:rsid w:val="6BBC6B2D"/>
    <w:rsid w:val="6BBDBAC9"/>
    <w:rsid w:val="6BBF887F"/>
    <w:rsid w:val="6BBFF194"/>
    <w:rsid w:val="6BC00091"/>
    <w:rsid w:val="6BC0A421"/>
    <w:rsid w:val="6BC33CF6"/>
    <w:rsid w:val="6BC5FAF3"/>
    <w:rsid w:val="6BC6A353"/>
    <w:rsid w:val="6BC81ACB"/>
    <w:rsid w:val="6BCDC176"/>
    <w:rsid w:val="6BD85C7D"/>
    <w:rsid w:val="6BDC41C0"/>
    <w:rsid w:val="6BDDF6F2"/>
    <w:rsid w:val="6BE37272"/>
    <w:rsid w:val="6BE384AC"/>
    <w:rsid w:val="6BE3AC45"/>
    <w:rsid w:val="6BE44916"/>
    <w:rsid w:val="6BE4807C"/>
    <w:rsid w:val="6BE5D247"/>
    <w:rsid w:val="6BE902D4"/>
    <w:rsid w:val="6BEFB59D"/>
    <w:rsid w:val="6BF2EB0B"/>
    <w:rsid w:val="6BF474C0"/>
    <w:rsid w:val="6BF5A2B8"/>
    <w:rsid w:val="6BF70361"/>
    <w:rsid w:val="6BF8D1B1"/>
    <w:rsid w:val="6BFE6131"/>
    <w:rsid w:val="6BFE6AD3"/>
    <w:rsid w:val="6C00C4C5"/>
    <w:rsid w:val="6C02C9D7"/>
    <w:rsid w:val="6C049194"/>
    <w:rsid w:val="6C056795"/>
    <w:rsid w:val="6C057917"/>
    <w:rsid w:val="6C08EE11"/>
    <w:rsid w:val="6C0ABAD8"/>
    <w:rsid w:val="6C0C35EC"/>
    <w:rsid w:val="6C0D6E40"/>
    <w:rsid w:val="6C0D9C88"/>
    <w:rsid w:val="6C0DBCEF"/>
    <w:rsid w:val="6C104898"/>
    <w:rsid w:val="6C107C03"/>
    <w:rsid w:val="6C1BD92B"/>
    <w:rsid w:val="6C1D6CED"/>
    <w:rsid w:val="6C1F890F"/>
    <w:rsid w:val="6C212E40"/>
    <w:rsid w:val="6C228DC0"/>
    <w:rsid w:val="6C23694B"/>
    <w:rsid w:val="6C2444D1"/>
    <w:rsid w:val="6C25CA1F"/>
    <w:rsid w:val="6C268BAD"/>
    <w:rsid w:val="6C29BB6F"/>
    <w:rsid w:val="6C2BDA4E"/>
    <w:rsid w:val="6C2E0B81"/>
    <w:rsid w:val="6C2EDACF"/>
    <w:rsid w:val="6C3451DD"/>
    <w:rsid w:val="6C370B67"/>
    <w:rsid w:val="6C39AF38"/>
    <w:rsid w:val="6C3D942A"/>
    <w:rsid w:val="6C3E016C"/>
    <w:rsid w:val="6C42461D"/>
    <w:rsid w:val="6C454F8B"/>
    <w:rsid w:val="6C4748C2"/>
    <w:rsid w:val="6C49F2A9"/>
    <w:rsid w:val="6C49FBF5"/>
    <w:rsid w:val="6C4A1E30"/>
    <w:rsid w:val="6C4DCD51"/>
    <w:rsid w:val="6C4F9663"/>
    <w:rsid w:val="6C503F57"/>
    <w:rsid w:val="6C510889"/>
    <w:rsid w:val="6C512740"/>
    <w:rsid w:val="6C52DDB2"/>
    <w:rsid w:val="6C53EFFA"/>
    <w:rsid w:val="6C56AB04"/>
    <w:rsid w:val="6C578763"/>
    <w:rsid w:val="6C586BAC"/>
    <w:rsid w:val="6C5A265A"/>
    <w:rsid w:val="6C5B0DFD"/>
    <w:rsid w:val="6C5B0FD1"/>
    <w:rsid w:val="6C5B33BC"/>
    <w:rsid w:val="6C5B8C00"/>
    <w:rsid w:val="6C603C1E"/>
    <w:rsid w:val="6C62E929"/>
    <w:rsid w:val="6C630494"/>
    <w:rsid w:val="6C631DE8"/>
    <w:rsid w:val="6C68F637"/>
    <w:rsid w:val="6C6B11FA"/>
    <w:rsid w:val="6C6F4CDD"/>
    <w:rsid w:val="6C6F69FA"/>
    <w:rsid w:val="6C700CBB"/>
    <w:rsid w:val="6C7036E1"/>
    <w:rsid w:val="6C72AFC8"/>
    <w:rsid w:val="6C748ED4"/>
    <w:rsid w:val="6C761890"/>
    <w:rsid w:val="6C77595E"/>
    <w:rsid w:val="6C78F18A"/>
    <w:rsid w:val="6C7AFFCC"/>
    <w:rsid w:val="6C7DC626"/>
    <w:rsid w:val="6C7FBA3B"/>
    <w:rsid w:val="6C80D9D5"/>
    <w:rsid w:val="6C82AF42"/>
    <w:rsid w:val="6C846DD7"/>
    <w:rsid w:val="6C8518BA"/>
    <w:rsid w:val="6C863BDD"/>
    <w:rsid w:val="6C894A9F"/>
    <w:rsid w:val="6C8A88B4"/>
    <w:rsid w:val="6C8EBFE4"/>
    <w:rsid w:val="6C9127C2"/>
    <w:rsid w:val="6C919A3D"/>
    <w:rsid w:val="6C92E1E4"/>
    <w:rsid w:val="6C933524"/>
    <w:rsid w:val="6C937E30"/>
    <w:rsid w:val="6C93B300"/>
    <w:rsid w:val="6C948EE1"/>
    <w:rsid w:val="6C94F287"/>
    <w:rsid w:val="6C98D7B1"/>
    <w:rsid w:val="6C99364E"/>
    <w:rsid w:val="6C996758"/>
    <w:rsid w:val="6C9B4F03"/>
    <w:rsid w:val="6CA12B13"/>
    <w:rsid w:val="6CA1BDB8"/>
    <w:rsid w:val="6CA1D4C3"/>
    <w:rsid w:val="6CA28290"/>
    <w:rsid w:val="6CA31638"/>
    <w:rsid w:val="6CA3D5E6"/>
    <w:rsid w:val="6CAB0D83"/>
    <w:rsid w:val="6CAB0EFF"/>
    <w:rsid w:val="6CB14547"/>
    <w:rsid w:val="6CB4483C"/>
    <w:rsid w:val="6CB49B7D"/>
    <w:rsid w:val="6CB73DF4"/>
    <w:rsid w:val="6CBA0BF4"/>
    <w:rsid w:val="6CBA98BC"/>
    <w:rsid w:val="6CC104BD"/>
    <w:rsid w:val="6CC1C6D4"/>
    <w:rsid w:val="6CC300AB"/>
    <w:rsid w:val="6CC52AB5"/>
    <w:rsid w:val="6CCA571D"/>
    <w:rsid w:val="6CCA77F2"/>
    <w:rsid w:val="6CCD72B8"/>
    <w:rsid w:val="6CCE0D6F"/>
    <w:rsid w:val="6CCF8104"/>
    <w:rsid w:val="6CCF986D"/>
    <w:rsid w:val="6CD0E177"/>
    <w:rsid w:val="6CD33AF3"/>
    <w:rsid w:val="6CDACB4F"/>
    <w:rsid w:val="6CDBDB71"/>
    <w:rsid w:val="6CE04277"/>
    <w:rsid w:val="6CE6B061"/>
    <w:rsid w:val="6CE6C27E"/>
    <w:rsid w:val="6CE7F00E"/>
    <w:rsid w:val="6CE8DF04"/>
    <w:rsid w:val="6CE95C3D"/>
    <w:rsid w:val="6CEC1E36"/>
    <w:rsid w:val="6CEC3B8B"/>
    <w:rsid w:val="6CF055D6"/>
    <w:rsid w:val="6CF4EE7F"/>
    <w:rsid w:val="6CF6F3EE"/>
    <w:rsid w:val="6CFA1D8C"/>
    <w:rsid w:val="6CFAFBC6"/>
    <w:rsid w:val="6CFB5A62"/>
    <w:rsid w:val="6CFBACD0"/>
    <w:rsid w:val="6D020A72"/>
    <w:rsid w:val="6D04EA07"/>
    <w:rsid w:val="6D080B81"/>
    <w:rsid w:val="6D0B63CF"/>
    <w:rsid w:val="6D0E21BC"/>
    <w:rsid w:val="6D0FE70A"/>
    <w:rsid w:val="6D1076B9"/>
    <w:rsid w:val="6D155031"/>
    <w:rsid w:val="6D1573BE"/>
    <w:rsid w:val="6D17804C"/>
    <w:rsid w:val="6D184BFF"/>
    <w:rsid w:val="6D1BDD16"/>
    <w:rsid w:val="6D1E1ECF"/>
    <w:rsid w:val="6D1F4010"/>
    <w:rsid w:val="6D21245F"/>
    <w:rsid w:val="6D2453B3"/>
    <w:rsid w:val="6D255C8C"/>
    <w:rsid w:val="6D2B6B51"/>
    <w:rsid w:val="6D2E119C"/>
    <w:rsid w:val="6D2F5878"/>
    <w:rsid w:val="6D39E738"/>
    <w:rsid w:val="6D3A729B"/>
    <w:rsid w:val="6D3D99F8"/>
    <w:rsid w:val="6D3E4EB0"/>
    <w:rsid w:val="6D402970"/>
    <w:rsid w:val="6D40B5BF"/>
    <w:rsid w:val="6D429A44"/>
    <w:rsid w:val="6D47657F"/>
    <w:rsid w:val="6D47F782"/>
    <w:rsid w:val="6D47FD3F"/>
    <w:rsid w:val="6D4B2871"/>
    <w:rsid w:val="6D4B982E"/>
    <w:rsid w:val="6D4C031A"/>
    <w:rsid w:val="6D4C425E"/>
    <w:rsid w:val="6D4C804D"/>
    <w:rsid w:val="6D54005D"/>
    <w:rsid w:val="6D58144A"/>
    <w:rsid w:val="6D59B2F9"/>
    <w:rsid w:val="6D61CB54"/>
    <w:rsid w:val="6D61CC20"/>
    <w:rsid w:val="6D6E106A"/>
    <w:rsid w:val="6D6F22EE"/>
    <w:rsid w:val="6D739CD9"/>
    <w:rsid w:val="6D77405E"/>
    <w:rsid w:val="6D79EA68"/>
    <w:rsid w:val="6D7C7C0D"/>
    <w:rsid w:val="6D7D937E"/>
    <w:rsid w:val="6D7E2600"/>
    <w:rsid w:val="6D801192"/>
    <w:rsid w:val="6D8050DD"/>
    <w:rsid w:val="6D85B9C8"/>
    <w:rsid w:val="6D85DD2E"/>
    <w:rsid w:val="6D867602"/>
    <w:rsid w:val="6D86A4D7"/>
    <w:rsid w:val="6D87445C"/>
    <w:rsid w:val="6D888F6D"/>
    <w:rsid w:val="6D8CCCD8"/>
    <w:rsid w:val="6D8D8B5E"/>
    <w:rsid w:val="6D9030C3"/>
    <w:rsid w:val="6D96B7F7"/>
    <w:rsid w:val="6D96C221"/>
    <w:rsid w:val="6D9913DA"/>
    <w:rsid w:val="6D9A6EA4"/>
    <w:rsid w:val="6D9CA1B1"/>
    <w:rsid w:val="6D9E4A53"/>
    <w:rsid w:val="6DA25538"/>
    <w:rsid w:val="6DA2CE09"/>
    <w:rsid w:val="6DA5549A"/>
    <w:rsid w:val="6DAD0D82"/>
    <w:rsid w:val="6DAF6191"/>
    <w:rsid w:val="6DB23D7B"/>
    <w:rsid w:val="6DB8B66D"/>
    <w:rsid w:val="6DB9BDFE"/>
    <w:rsid w:val="6DC00F6F"/>
    <w:rsid w:val="6DC12A89"/>
    <w:rsid w:val="6DCBE424"/>
    <w:rsid w:val="6DCCEA3A"/>
    <w:rsid w:val="6DCDDBC2"/>
    <w:rsid w:val="6DD08598"/>
    <w:rsid w:val="6DD0D795"/>
    <w:rsid w:val="6DD5AE80"/>
    <w:rsid w:val="6DD71726"/>
    <w:rsid w:val="6DD76F02"/>
    <w:rsid w:val="6DD8E55D"/>
    <w:rsid w:val="6DD9F60F"/>
    <w:rsid w:val="6DDB1802"/>
    <w:rsid w:val="6DDBBF11"/>
    <w:rsid w:val="6DDD93BD"/>
    <w:rsid w:val="6DDF4AC5"/>
    <w:rsid w:val="6DE09325"/>
    <w:rsid w:val="6DE6035B"/>
    <w:rsid w:val="6DE859AE"/>
    <w:rsid w:val="6DEF4EB9"/>
    <w:rsid w:val="6DEFD0EC"/>
    <w:rsid w:val="6DF1B427"/>
    <w:rsid w:val="6DF1D94F"/>
    <w:rsid w:val="6DF271DF"/>
    <w:rsid w:val="6DF2EFCA"/>
    <w:rsid w:val="6DF45D10"/>
    <w:rsid w:val="6DFA1802"/>
    <w:rsid w:val="6DFC6D9D"/>
    <w:rsid w:val="6DFE95E8"/>
    <w:rsid w:val="6E030B98"/>
    <w:rsid w:val="6E07FDB0"/>
    <w:rsid w:val="6E087F47"/>
    <w:rsid w:val="6E097D40"/>
    <w:rsid w:val="6E0CF235"/>
    <w:rsid w:val="6E0CF4EB"/>
    <w:rsid w:val="6E11ED86"/>
    <w:rsid w:val="6E17500D"/>
    <w:rsid w:val="6E1917D9"/>
    <w:rsid w:val="6E1C9C5F"/>
    <w:rsid w:val="6E1D0FA0"/>
    <w:rsid w:val="6E1E3F49"/>
    <w:rsid w:val="6E254E17"/>
    <w:rsid w:val="6E2AA210"/>
    <w:rsid w:val="6E2B9F35"/>
    <w:rsid w:val="6E2D7E6A"/>
    <w:rsid w:val="6E325162"/>
    <w:rsid w:val="6E3282AF"/>
    <w:rsid w:val="6E3506AF"/>
    <w:rsid w:val="6E3592E7"/>
    <w:rsid w:val="6E3E641D"/>
    <w:rsid w:val="6E3ECBA0"/>
    <w:rsid w:val="6E43D03C"/>
    <w:rsid w:val="6E443C78"/>
    <w:rsid w:val="6E4B7C0C"/>
    <w:rsid w:val="6E4E1F51"/>
    <w:rsid w:val="6E4EAA27"/>
    <w:rsid w:val="6E55FE0F"/>
    <w:rsid w:val="6E58A264"/>
    <w:rsid w:val="6E5A54B0"/>
    <w:rsid w:val="6E5B8324"/>
    <w:rsid w:val="6E5D9735"/>
    <w:rsid w:val="6E5DC38F"/>
    <w:rsid w:val="6E5EC6BA"/>
    <w:rsid w:val="6E5F74F4"/>
    <w:rsid w:val="6E60D6F3"/>
    <w:rsid w:val="6E610D38"/>
    <w:rsid w:val="6E6736F2"/>
    <w:rsid w:val="6E690896"/>
    <w:rsid w:val="6E6BA2F3"/>
    <w:rsid w:val="6E6BBCBC"/>
    <w:rsid w:val="6E6F9525"/>
    <w:rsid w:val="6E736F78"/>
    <w:rsid w:val="6E74B517"/>
    <w:rsid w:val="6E7C797F"/>
    <w:rsid w:val="6E81D877"/>
    <w:rsid w:val="6E81DB2F"/>
    <w:rsid w:val="6E8375D2"/>
    <w:rsid w:val="6E83C2D1"/>
    <w:rsid w:val="6E8566BA"/>
    <w:rsid w:val="6E874666"/>
    <w:rsid w:val="6E881DFA"/>
    <w:rsid w:val="6E8C6F98"/>
    <w:rsid w:val="6E8D4AB8"/>
    <w:rsid w:val="6E8E0E57"/>
    <w:rsid w:val="6E8E5952"/>
    <w:rsid w:val="6E94B94F"/>
    <w:rsid w:val="6E977923"/>
    <w:rsid w:val="6E9EC48A"/>
    <w:rsid w:val="6E9FFEFE"/>
    <w:rsid w:val="6EA1FE11"/>
    <w:rsid w:val="6EA2CA9D"/>
    <w:rsid w:val="6EA68416"/>
    <w:rsid w:val="6EA7CF87"/>
    <w:rsid w:val="6EACD0EF"/>
    <w:rsid w:val="6EAF5D9B"/>
    <w:rsid w:val="6EB30101"/>
    <w:rsid w:val="6EB304C1"/>
    <w:rsid w:val="6EB67B66"/>
    <w:rsid w:val="6EB8A7BF"/>
    <w:rsid w:val="6EBA7404"/>
    <w:rsid w:val="6EBA9625"/>
    <w:rsid w:val="6EC1DCA7"/>
    <w:rsid w:val="6EC1FC56"/>
    <w:rsid w:val="6EC357A3"/>
    <w:rsid w:val="6EC5F69C"/>
    <w:rsid w:val="6EC6F7DC"/>
    <w:rsid w:val="6EC8022E"/>
    <w:rsid w:val="6ECD3A02"/>
    <w:rsid w:val="6ECDB1B6"/>
    <w:rsid w:val="6ECEF4F9"/>
    <w:rsid w:val="6ED3440C"/>
    <w:rsid w:val="6ED43826"/>
    <w:rsid w:val="6ED6B431"/>
    <w:rsid w:val="6ED85623"/>
    <w:rsid w:val="6ED90729"/>
    <w:rsid w:val="6ED9A832"/>
    <w:rsid w:val="6EDC5453"/>
    <w:rsid w:val="6EDEC469"/>
    <w:rsid w:val="6EE24176"/>
    <w:rsid w:val="6EE520DC"/>
    <w:rsid w:val="6EE5E388"/>
    <w:rsid w:val="6EEDBE05"/>
    <w:rsid w:val="6EEE0A5D"/>
    <w:rsid w:val="6EEE0D1F"/>
    <w:rsid w:val="6EEE2B13"/>
    <w:rsid w:val="6EEF1F2F"/>
    <w:rsid w:val="6EF4D5BA"/>
    <w:rsid w:val="6EF65659"/>
    <w:rsid w:val="6EF6CC5D"/>
    <w:rsid w:val="6EF70F4C"/>
    <w:rsid w:val="6F016818"/>
    <w:rsid w:val="6F02A963"/>
    <w:rsid w:val="6F03B53D"/>
    <w:rsid w:val="6F047D6E"/>
    <w:rsid w:val="6F07E3DF"/>
    <w:rsid w:val="6F07FC1F"/>
    <w:rsid w:val="6F0C2808"/>
    <w:rsid w:val="6F0F97A9"/>
    <w:rsid w:val="6F11C9F8"/>
    <w:rsid w:val="6F160E49"/>
    <w:rsid w:val="6F1775E6"/>
    <w:rsid w:val="6F1CCE7D"/>
    <w:rsid w:val="6F1E1231"/>
    <w:rsid w:val="6F21DB06"/>
    <w:rsid w:val="6F227538"/>
    <w:rsid w:val="6F2294C6"/>
    <w:rsid w:val="6F2351A5"/>
    <w:rsid w:val="6F237691"/>
    <w:rsid w:val="6F247FAE"/>
    <w:rsid w:val="6F26A832"/>
    <w:rsid w:val="6F2CB33B"/>
    <w:rsid w:val="6F319D2E"/>
    <w:rsid w:val="6F32F383"/>
    <w:rsid w:val="6F3359F7"/>
    <w:rsid w:val="6F3821C5"/>
    <w:rsid w:val="6F38D374"/>
    <w:rsid w:val="6F39CB2D"/>
    <w:rsid w:val="6F3DBE15"/>
    <w:rsid w:val="6F424AA3"/>
    <w:rsid w:val="6F449C94"/>
    <w:rsid w:val="6F45E006"/>
    <w:rsid w:val="6F46BDA7"/>
    <w:rsid w:val="6F46C9D9"/>
    <w:rsid w:val="6F48323F"/>
    <w:rsid w:val="6F4C947A"/>
    <w:rsid w:val="6F4E20C2"/>
    <w:rsid w:val="6F510D6B"/>
    <w:rsid w:val="6F55296B"/>
    <w:rsid w:val="6F55B200"/>
    <w:rsid w:val="6F5BA74E"/>
    <w:rsid w:val="6F70D3CF"/>
    <w:rsid w:val="6F71C236"/>
    <w:rsid w:val="6F7350C1"/>
    <w:rsid w:val="6F78222B"/>
    <w:rsid w:val="6F7E3075"/>
    <w:rsid w:val="6F833A1D"/>
    <w:rsid w:val="6F8B07BF"/>
    <w:rsid w:val="6F8FBFDE"/>
    <w:rsid w:val="6F93B572"/>
    <w:rsid w:val="6F972A33"/>
    <w:rsid w:val="6F998E54"/>
    <w:rsid w:val="6F9CB7B4"/>
    <w:rsid w:val="6F9FDF76"/>
    <w:rsid w:val="6FA917C1"/>
    <w:rsid w:val="6FAB641C"/>
    <w:rsid w:val="6FAD0310"/>
    <w:rsid w:val="6FAE3849"/>
    <w:rsid w:val="6FB0B58E"/>
    <w:rsid w:val="6FB40232"/>
    <w:rsid w:val="6FB6154D"/>
    <w:rsid w:val="6FB860B6"/>
    <w:rsid w:val="6FC0A8D1"/>
    <w:rsid w:val="6FC3AEB4"/>
    <w:rsid w:val="6FC4FD55"/>
    <w:rsid w:val="6FC62344"/>
    <w:rsid w:val="6FC6E29D"/>
    <w:rsid w:val="6FC7983A"/>
    <w:rsid w:val="6FCF4118"/>
    <w:rsid w:val="6FCF5B33"/>
    <w:rsid w:val="6FD0D710"/>
    <w:rsid w:val="6FD1806C"/>
    <w:rsid w:val="6FD88611"/>
    <w:rsid w:val="6FDAA958"/>
    <w:rsid w:val="6FE28492"/>
    <w:rsid w:val="6FE2F147"/>
    <w:rsid w:val="6FE4EF7E"/>
    <w:rsid w:val="6FE7A6F3"/>
    <w:rsid w:val="6FE92125"/>
    <w:rsid w:val="6FEA668D"/>
    <w:rsid w:val="6FEF8805"/>
    <w:rsid w:val="6FF3748E"/>
    <w:rsid w:val="6FF54040"/>
    <w:rsid w:val="6FF816B2"/>
    <w:rsid w:val="6FFED3B7"/>
    <w:rsid w:val="6FFF6EEB"/>
    <w:rsid w:val="700528BA"/>
    <w:rsid w:val="7007CC61"/>
    <w:rsid w:val="7007D1E4"/>
    <w:rsid w:val="70081498"/>
    <w:rsid w:val="700AB804"/>
    <w:rsid w:val="700FB8EB"/>
    <w:rsid w:val="70124D88"/>
    <w:rsid w:val="70130E67"/>
    <w:rsid w:val="7014C408"/>
    <w:rsid w:val="701997C6"/>
    <w:rsid w:val="701AA025"/>
    <w:rsid w:val="701D3E77"/>
    <w:rsid w:val="701DD088"/>
    <w:rsid w:val="701F40B8"/>
    <w:rsid w:val="701F479B"/>
    <w:rsid w:val="701F7AF0"/>
    <w:rsid w:val="702097B6"/>
    <w:rsid w:val="70287E31"/>
    <w:rsid w:val="702A29B3"/>
    <w:rsid w:val="702A6568"/>
    <w:rsid w:val="702C8404"/>
    <w:rsid w:val="702C8AE7"/>
    <w:rsid w:val="702FDE63"/>
    <w:rsid w:val="703004DC"/>
    <w:rsid w:val="70316DB0"/>
    <w:rsid w:val="7031B4EA"/>
    <w:rsid w:val="70326937"/>
    <w:rsid w:val="7033D1C1"/>
    <w:rsid w:val="70347C15"/>
    <w:rsid w:val="70350FD8"/>
    <w:rsid w:val="70358E35"/>
    <w:rsid w:val="7036FF55"/>
    <w:rsid w:val="7037143C"/>
    <w:rsid w:val="703FDAD5"/>
    <w:rsid w:val="704153FD"/>
    <w:rsid w:val="7042D70F"/>
    <w:rsid w:val="704400C2"/>
    <w:rsid w:val="70455FDA"/>
    <w:rsid w:val="70498AC3"/>
    <w:rsid w:val="704B2700"/>
    <w:rsid w:val="704C4E6E"/>
    <w:rsid w:val="704CF0F3"/>
    <w:rsid w:val="704F8756"/>
    <w:rsid w:val="7053EA92"/>
    <w:rsid w:val="70553D26"/>
    <w:rsid w:val="7055E464"/>
    <w:rsid w:val="7058A399"/>
    <w:rsid w:val="705A3D4E"/>
    <w:rsid w:val="705B46DF"/>
    <w:rsid w:val="705B6B0B"/>
    <w:rsid w:val="705BB5C3"/>
    <w:rsid w:val="705BF6BF"/>
    <w:rsid w:val="705D7B18"/>
    <w:rsid w:val="705E0165"/>
    <w:rsid w:val="705E7E2C"/>
    <w:rsid w:val="7060A62A"/>
    <w:rsid w:val="7060E870"/>
    <w:rsid w:val="706151DB"/>
    <w:rsid w:val="70616B4D"/>
    <w:rsid w:val="70652A72"/>
    <w:rsid w:val="70669CA9"/>
    <w:rsid w:val="7066E3BA"/>
    <w:rsid w:val="70676A7B"/>
    <w:rsid w:val="70678A8A"/>
    <w:rsid w:val="7068895B"/>
    <w:rsid w:val="7069A6BC"/>
    <w:rsid w:val="706AF839"/>
    <w:rsid w:val="7074920D"/>
    <w:rsid w:val="7075F7C6"/>
    <w:rsid w:val="707654F2"/>
    <w:rsid w:val="7076C78A"/>
    <w:rsid w:val="707B39A4"/>
    <w:rsid w:val="70817D57"/>
    <w:rsid w:val="7082671A"/>
    <w:rsid w:val="7087CD90"/>
    <w:rsid w:val="708A1E46"/>
    <w:rsid w:val="708B84F6"/>
    <w:rsid w:val="708E9CDC"/>
    <w:rsid w:val="708F3F5A"/>
    <w:rsid w:val="708FF69C"/>
    <w:rsid w:val="709240C7"/>
    <w:rsid w:val="70963BA0"/>
    <w:rsid w:val="70972D67"/>
    <w:rsid w:val="709A0272"/>
    <w:rsid w:val="709B0828"/>
    <w:rsid w:val="709B45C4"/>
    <w:rsid w:val="709F0957"/>
    <w:rsid w:val="70A15113"/>
    <w:rsid w:val="70A1B82E"/>
    <w:rsid w:val="70A477C2"/>
    <w:rsid w:val="70A5B7E3"/>
    <w:rsid w:val="70ACECF7"/>
    <w:rsid w:val="70B8095F"/>
    <w:rsid w:val="70B80E0E"/>
    <w:rsid w:val="70B85DEE"/>
    <w:rsid w:val="70B89C8B"/>
    <w:rsid w:val="70B8D40A"/>
    <w:rsid w:val="70BE3A07"/>
    <w:rsid w:val="70C067A0"/>
    <w:rsid w:val="70C2B5A5"/>
    <w:rsid w:val="70C2E434"/>
    <w:rsid w:val="70C58EC5"/>
    <w:rsid w:val="70C68187"/>
    <w:rsid w:val="70C79106"/>
    <w:rsid w:val="70C93CBE"/>
    <w:rsid w:val="70CB7ABC"/>
    <w:rsid w:val="70CBEFE5"/>
    <w:rsid w:val="70CF1A99"/>
    <w:rsid w:val="70CF55AC"/>
    <w:rsid w:val="70CF9740"/>
    <w:rsid w:val="70D585B0"/>
    <w:rsid w:val="70D67376"/>
    <w:rsid w:val="70D7F1B5"/>
    <w:rsid w:val="70D8EBA1"/>
    <w:rsid w:val="70DA8DAE"/>
    <w:rsid w:val="70DC943E"/>
    <w:rsid w:val="70DF0FE9"/>
    <w:rsid w:val="70DF16B4"/>
    <w:rsid w:val="70DF73AA"/>
    <w:rsid w:val="70E150FF"/>
    <w:rsid w:val="70E229C9"/>
    <w:rsid w:val="70E3A6C4"/>
    <w:rsid w:val="70E5F774"/>
    <w:rsid w:val="70E824AD"/>
    <w:rsid w:val="70EB338F"/>
    <w:rsid w:val="70EB3638"/>
    <w:rsid w:val="70EFC94B"/>
    <w:rsid w:val="70F02832"/>
    <w:rsid w:val="70F06EFA"/>
    <w:rsid w:val="70F7CFB6"/>
    <w:rsid w:val="70FCFDFE"/>
    <w:rsid w:val="70FD0737"/>
    <w:rsid w:val="70FD6D69"/>
    <w:rsid w:val="70FDE0C4"/>
    <w:rsid w:val="70FFB5C3"/>
    <w:rsid w:val="710051C3"/>
    <w:rsid w:val="7101CBCF"/>
    <w:rsid w:val="710663BB"/>
    <w:rsid w:val="710BC94B"/>
    <w:rsid w:val="710FE48B"/>
    <w:rsid w:val="7111FECA"/>
    <w:rsid w:val="711277EB"/>
    <w:rsid w:val="7114DC89"/>
    <w:rsid w:val="711598FD"/>
    <w:rsid w:val="71186891"/>
    <w:rsid w:val="711F75F9"/>
    <w:rsid w:val="7120C5DE"/>
    <w:rsid w:val="7121319A"/>
    <w:rsid w:val="7121E15A"/>
    <w:rsid w:val="712594C7"/>
    <w:rsid w:val="712A01A1"/>
    <w:rsid w:val="712BF3F3"/>
    <w:rsid w:val="712D0D36"/>
    <w:rsid w:val="712D7F75"/>
    <w:rsid w:val="712DBC1C"/>
    <w:rsid w:val="7130D25F"/>
    <w:rsid w:val="713361EA"/>
    <w:rsid w:val="7136AB33"/>
    <w:rsid w:val="7136E735"/>
    <w:rsid w:val="71371251"/>
    <w:rsid w:val="7138C643"/>
    <w:rsid w:val="713FE38A"/>
    <w:rsid w:val="7140B5E8"/>
    <w:rsid w:val="71412B4F"/>
    <w:rsid w:val="71418BBE"/>
    <w:rsid w:val="7141EDE8"/>
    <w:rsid w:val="71427563"/>
    <w:rsid w:val="71428FA0"/>
    <w:rsid w:val="7142C640"/>
    <w:rsid w:val="7143405C"/>
    <w:rsid w:val="71470EF3"/>
    <w:rsid w:val="714AEDE2"/>
    <w:rsid w:val="714BCCF5"/>
    <w:rsid w:val="714CC468"/>
    <w:rsid w:val="714F3F2C"/>
    <w:rsid w:val="714F7F61"/>
    <w:rsid w:val="71534012"/>
    <w:rsid w:val="71554A62"/>
    <w:rsid w:val="71587570"/>
    <w:rsid w:val="7158F17F"/>
    <w:rsid w:val="71596268"/>
    <w:rsid w:val="715C3A4E"/>
    <w:rsid w:val="715F1099"/>
    <w:rsid w:val="716A842D"/>
    <w:rsid w:val="716B3C1E"/>
    <w:rsid w:val="716D25D7"/>
    <w:rsid w:val="716E090F"/>
    <w:rsid w:val="71705980"/>
    <w:rsid w:val="7171EA58"/>
    <w:rsid w:val="7173D4A7"/>
    <w:rsid w:val="717728CC"/>
    <w:rsid w:val="71798D40"/>
    <w:rsid w:val="7179DFED"/>
    <w:rsid w:val="7179ED7C"/>
    <w:rsid w:val="717A2092"/>
    <w:rsid w:val="717F851D"/>
    <w:rsid w:val="71817B2F"/>
    <w:rsid w:val="718739E8"/>
    <w:rsid w:val="7189F560"/>
    <w:rsid w:val="718C4FD2"/>
    <w:rsid w:val="7191398A"/>
    <w:rsid w:val="71972EC7"/>
    <w:rsid w:val="71992D07"/>
    <w:rsid w:val="7199C63D"/>
    <w:rsid w:val="71A26728"/>
    <w:rsid w:val="71A2CB9E"/>
    <w:rsid w:val="71A685E5"/>
    <w:rsid w:val="71AA3ADA"/>
    <w:rsid w:val="71AA5875"/>
    <w:rsid w:val="71AA94EC"/>
    <w:rsid w:val="71AB4671"/>
    <w:rsid w:val="71AF8AA1"/>
    <w:rsid w:val="71B3A523"/>
    <w:rsid w:val="71B4511E"/>
    <w:rsid w:val="71B4BCC4"/>
    <w:rsid w:val="71B8DA0A"/>
    <w:rsid w:val="71B95A35"/>
    <w:rsid w:val="71BCEC7C"/>
    <w:rsid w:val="71BD4AED"/>
    <w:rsid w:val="71BF5D11"/>
    <w:rsid w:val="71C4CB00"/>
    <w:rsid w:val="71C7E716"/>
    <w:rsid w:val="71C91D67"/>
    <w:rsid w:val="71C9EEF6"/>
    <w:rsid w:val="71D03C35"/>
    <w:rsid w:val="71D0F94D"/>
    <w:rsid w:val="71D1187B"/>
    <w:rsid w:val="71D27472"/>
    <w:rsid w:val="71D29292"/>
    <w:rsid w:val="71D35F47"/>
    <w:rsid w:val="71D3865F"/>
    <w:rsid w:val="71D58C11"/>
    <w:rsid w:val="71D7A59D"/>
    <w:rsid w:val="71D81532"/>
    <w:rsid w:val="71D858C2"/>
    <w:rsid w:val="71D9A41A"/>
    <w:rsid w:val="71D9E24A"/>
    <w:rsid w:val="71DA5BD6"/>
    <w:rsid w:val="71DA7373"/>
    <w:rsid w:val="71DC7615"/>
    <w:rsid w:val="71DC78CA"/>
    <w:rsid w:val="71E561A3"/>
    <w:rsid w:val="71E8EA95"/>
    <w:rsid w:val="71E9720E"/>
    <w:rsid w:val="71ECB465"/>
    <w:rsid w:val="71ED7A1D"/>
    <w:rsid w:val="71EF9C34"/>
    <w:rsid w:val="71F3D593"/>
    <w:rsid w:val="71F5DF43"/>
    <w:rsid w:val="71FB9522"/>
    <w:rsid w:val="71FE29CA"/>
    <w:rsid w:val="71FEF849"/>
    <w:rsid w:val="7204A657"/>
    <w:rsid w:val="7205DD64"/>
    <w:rsid w:val="7205E4D6"/>
    <w:rsid w:val="720641D0"/>
    <w:rsid w:val="7207FB62"/>
    <w:rsid w:val="72099E6C"/>
    <w:rsid w:val="720A96AE"/>
    <w:rsid w:val="720C210D"/>
    <w:rsid w:val="720D1D64"/>
    <w:rsid w:val="720FDAEF"/>
    <w:rsid w:val="7215C728"/>
    <w:rsid w:val="721770CC"/>
    <w:rsid w:val="721B1CB3"/>
    <w:rsid w:val="721CDBC3"/>
    <w:rsid w:val="721E8D5A"/>
    <w:rsid w:val="722665C5"/>
    <w:rsid w:val="7229D07E"/>
    <w:rsid w:val="722A8D33"/>
    <w:rsid w:val="722C0941"/>
    <w:rsid w:val="722DF80D"/>
    <w:rsid w:val="722F1045"/>
    <w:rsid w:val="72311673"/>
    <w:rsid w:val="7236FECB"/>
    <w:rsid w:val="72397361"/>
    <w:rsid w:val="7239A1E2"/>
    <w:rsid w:val="723B6F0B"/>
    <w:rsid w:val="723C388C"/>
    <w:rsid w:val="723EA794"/>
    <w:rsid w:val="723FE0D4"/>
    <w:rsid w:val="724078D6"/>
    <w:rsid w:val="72437683"/>
    <w:rsid w:val="7244171A"/>
    <w:rsid w:val="7244CE55"/>
    <w:rsid w:val="72469421"/>
    <w:rsid w:val="72487655"/>
    <w:rsid w:val="724E06B9"/>
    <w:rsid w:val="72527814"/>
    <w:rsid w:val="7257B857"/>
    <w:rsid w:val="725884B0"/>
    <w:rsid w:val="725A8794"/>
    <w:rsid w:val="7261CCA3"/>
    <w:rsid w:val="726395F5"/>
    <w:rsid w:val="7265165C"/>
    <w:rsid w:val="72652B84"/>
    <w:rsid w:val="72666BD7"/>
    <w:rsid w:val="7266AF95"/>
    <w:rsid w:val="7266DD60"/>
    <w:rsid w:val="72696EC9"/>
    <w:rsid w:val="726A0A67"/>
    <w:rsid w:val="726BD128"/>
    <w:rsid w:val="726E07E4"/>
    <w:rsid w:val="7277B5F8"/>
    <w:rsid w:val="727983A7"/>
    <w:rsid w:val="72798580"/>
    <w:rsid w:val="727CC2D2"/>
    <w:rsid w:val="727D0B77"/>
    <w:rsid w:val="727E5E56"/>
    <w:rsid w:val="727E9691"/>
    <w:rsid w:val="727FC5F3"/>
    <w:rsid w:val="7289710D"/>
    <w:rsid w:val="728D56A7"/>
    <w:rsid w:val="728DA021"/>
    <w:rsid w:val="72905C4F"/>
    <w:rsid w:val="72914B72"/>
    <w:rsid w:val="72925E76"/>
    <w:rsid w:val="7297D205"/>
    <w:rsid w:val="729A6645"/>
    <w:rsid w:val="729AD258"/>
    <w:rsid w:val="729BD362"/>
    <w:rsid w:val="729C678D"/>
    <w:rsid w:val="729D44B6"/>
    <w:rsid w:val="729DFE73"/>
    <w:rsid w:val="72A0B09D"/>
    <w:rsid w:val="72A1E50D"/>
    <w:rsid w:val="72A3DA6C"/>
    <w:rsid w:val="72A5A65C"/>
    <w:rsid w:val="72A7BDC1"/>
    <w:rsid w:val="72ADBD0D"/>
    <w:rsid w:val="72AF0611"/>
    <w:rsid w:val="72B0A0EE"/>
    <w:rsid w:val="72B12513"/>
    <w:rsid w:val="72B23F2D"/>
    <w:rsid w:val="72B2E811"/>
    <w:rsid w:val="72B3F6C3"/>
    <w:rsid w:val="72BA71FF"/>
    <w:rsid w:val="72BC40BD"/>
    <w:rsid w:val="72C048CC"/>
    <w:rsid w:val="72C86127"/>
    <w:rsid w:val="72CABC52"/>
    <w:rsid w:val="72CDB723"/>
    <w:rsid w:val="72CDFA8A"/>
    <w:rsid w:val="72CFA2FD"/>
    <w:rsid w:val="72D032B9"/>
    <w:rsid w:val="72D37971"/>
    <w:rsid w:val="72D6715C"/>
    <w:rsid w:val="72D89243"/>
    <w:rsid w:val="72DA8C08"/>
    <w:rsid w:val="72DB1640"/>
    <w:rsid w:val="72DE07E7"/>
    <w:rsid w:val="72E0D1B6"/>
    <w:rsid w:val="72E4904C"/>
    <w:rsid w:val="72E4EB78"/>
    <w:rsid w:val="72E6C4E6"/>
    <w:rsid w:val="72E8CE03"/>
    <w:rsid w:val="72E9391E"/>
    <w:rsid w:val="72EBE14F"/>
    <w:rsid w:val="72EC85C2"/>
    <w:rsid w:val="72EE0F2C"/>
    <w:rsid w:val="72EEAE15"/>
    <w:rsid w:val="72F1A7E1"/>
    <w:rsid w:val="72F23DC8"/>
    <w:rsid w:val="72F34615"/>
    <w:rsid w:val="72F38AEC"/>
    <w:rsid w:val="72F3CD2C"/>
    <w:rsid w:val="72F5263D"/>
    <w:rsid w:val="72F593B8"/>
    <w:rsid w:val="72F8A345"/>
    <w:rsid w:val="72F8EDE9"/>
    <w:rsid w:val="72FB47D8"/>
    <w:rsid w:val="7301E1AF"/>
    <w:rsid w:val="7302E9A5"/>
    <w:rsid w:val="73030D1A"/>
    <w:rsid w:val="7303F8E8"/>
    <w:rsid w:val="7305C06A"/>
    <w:rsid w:val="73078FAA"/>
    <w:rsid w:val="73080EB4"/>
    <w:rsid w:val="73085EBC"/>
    <w:rsid w:val="73088781"/>
    <w:rsid w:val="7309ECA9"/>
    <w:rsid w:val="730B0972"/>
    <w:rsid w:val="730D18E6"/>
    <w:rsid w:val="730DDF58"/>
    <w:rsid w:val="73136ADD"/>
    <w:rsid w:val="7313EA78"/>
    <w:rsid w:val="731D529D"/>
    <w:rsid w:val="731DB479"/>
    <w:rsid w:val="731EEA05"/>
    <w:rsid w:val="73208837"/>
    <w:rsid w:val="73217015"/>
    <w:rsid w:val="7323F447"/>
    <w:rsid w:val="7325DDB7"/>
    <w:rsid w:val="732C1ECE"/>
    <w:rsid w:val="7331E3EC"/>
    <w:rsid w:val="73339DF2"/>
    <w:rsid w:val="7339F878"/>
    <w:rsid w:val="733A4CAF"/>
    <w:rsid w:val="734533B1"/>
    <w:rsid w:val="73471121"/>
    <w:rsid w:val="734B8843"/>
    <w:rsid w:val="734BE140"/>
    <w:rsid w:val="734C08A0"/>
    <w:rsid w:val="734E98A9"/>
    <w:rsid w:val="73555E6D"/>
    <w:rsid w:val="7358681D"/>
    <w:rsid w:val="73590F86"/>
    <w:rsid w:val="735A9150"/>
    <w:rsid w:val="736027DD"/>
    <w:rsid w:val="73617ECC"/>
    <w:rsid w:val="7361DB45"/>
    <w:rsid w:val="7367A84C"/>
    <w:rsid w:val="736884A0"/>
    <w:rsid w:val="736C1CD7"/>
    <w:rsid w:val="736D1508"/>
    <w:rsid w:val="736EBA1E"/>
    <w:rsid w:val="736F5FBA"/>
    <w:rsid w:val="7371441E"/>
    <w:rsid w:val="73714A02"/>
    <w:rsid w:val="73775286"/>
    <w:rsid w:val="7378D95E"/>
    <w:rsid w:val="737E48F2"/>
    <w:rsid w:val="7381258C"/>
    <w:rsid w:val="738216B6"/>
    <w:rsid w:val="7386892A"/>
    <w:rsid w:val="73879854"/>
    <w:rsid w:val="738A3742"/>
    <w:rsid w:val="738E6777"/>
    <w:rsid w:val="738ED68D"/>
    <w:rsid w:val="738F1309"/>
    <w:rsid w:val="73920299"/>
    <w:rsid w:val="739A869F"/>
    <w:rsid w:val="739DAC1B"/>
    <w:rsid w:val="73A10448"/>
    <w:rsid w:val="73A7C6F7"/>
    <w:rsid w:val="73A9AD68"/>
    <w:rsid w:val="73B4EB67"/>
    <w:rsid w:val="73B61FBE"/>
    <w:rsid w:val="73B69935"/>
    <w:rsid w:val="73B81785"/>
    <w:rsid w:val="73B8871C"/>
    <w:rsid w:val="73BE9D0C"/>
    <w:rsid w:val="73C183F8"/>
    <w:rsid w:val="73C328B7"/>
    <w:rsid w:val="73C4D68D"/>
    <w:rsid w:val="73C9F00B"/>
    <w:rsid w:val="73CBDD1D"/>
    <w:rsid w:val="73D2C767"/>
    <w:rsid w:val="73D5B8F0"/>
    <w:rsid w:val="73DB5E0A"/>
    <w:rsid w:val="73DB98AC"/>
    <w:rsid w:val="73DFEA75"/>
    <w:rsid w:val="73E01118"/>
    <w:rsid w:val="73E1B7BE"/>
    <w:rsid w:val="73E917EA"/>
    <w:rsid w:val="73EBA8C3"/>
    <w:rsid w:val="73F0CD1E"/>
    <w:rsid w:val="73F8724B"/>
    <w:rsid w:val="73FC7577"/>
    <w:rsid w:val="73FD1451"/>
    <w:rsid w:val="73FD83D0"/>
    <w:rsid w:val="74003270"/>
    <w:rsid w:val="740181D7"/>
    <w:rsid w:val="740AC70D"/>
    <w:rsid w:val="7412AC39"/>
    <w:rsid w:val="7413B6F5"/>
    <w:rsid w:val="7414B18F"/>
    <w:rsid w:val="741833BC"/>
    <w:rsid w:val="74199C66"/>
    <w:rsid w:val="741A6870"/>
    <w:rsid w:val="741AC021"/>
    <w:rsid w:val="7421AC2C"/>
    <w:rsid w:val="7422A57D"/>
    <w:rsid w:val="7422FA0A"/>
    <w:rsid w:val="7423F565"/>
    <w:rsid w:val="74268430"/>
    <w:rsid w:val="74270464"/>
    <w:rsid w:val="742D5368"/>
    <w:rsid w:val="742E2182"/>
    <w:rsid w:val="742F86CD"/>
    <w:rsid w:val="742FC04A"/>
    <w:rsid w:val="74300E28"/>
    <w:rsid w:val="743212BD"/>
    <w:rsid w:val="7432872D"/>
    <w:rsid w:val="7432E96F"/>
    <w:rsid w:val="7436201C"/>
    <w:rsid w:val="743FB9B9"/>
    <w:rsid w:val="74414AE3"/>
    <w:rsid w:val="74486C20"/>
    <w:rsid w:val="744A6C6A"/>
    <w:rsid w:val="744D8175"/>
    <w:rsid w:val="744DFA41"/>
    <w:rsid w:val="74501503"/>
    <w:rsid w:val="7451C112"/>
    <w:rsid w:val="74567F29"/>
    <w:rsid w:val="745DD11E"/>
    <w:rsid w:val="745F28C8"/>
    <w:rsid w:val="74643A87"/>
    <w:rsid w:val="7464B83B"/>
    <w:rsid w:val="746756EB"/>
    <w:rsid w:val="746B42AE"/>
    <w:rsid w:val="746B55EE"/>
    <w:rsid w:val="746BECCF"/>
    <w:rsid w:val="746CFAEB"/>
    <w:rsid w:val="7472B6AF"/>
    <w:rsid w:val="7475A1D8"/>
    <w:rsid w:val="7477C4CB"/>
    <w:rsid w:val="7478F6F4"/>
    <w:rsid w:val="747B9AD5"/>
    <w:rsid w:val="747BD1EF"/>
    <w:rsid w:val="747D9716"/>
    <w:rsid w:val="748252C2"/>
    <w:rsid w:val="7483D6E4"/>
    <w:rsid w:val="7487F422"/>
    <w:rsid w:val="7488542F"/>
    <w:rsid w:val="748A6D1F"/>
    <w:rsid w:val="748E6B07"/>
    <w:rsid w:val="7490DB54"/>
    <w:rsid w:val="74916427"/>
    <w:rsid w:val="7491C1BB"/>
    <w:rsid w:val="7494BB1B"/>
    <w:rsid w:val="7496A483"/>
    <w:rsid w:val="749BB5F8"/>
    <w:rsid w:val="749D02C8"/>
    <w:rsid w:val="749D1528"/>
    <w:rsid w:val="749D1F41"/>
    <w:rsid w:val="74A66147"/>
    <w:rsid w:val="74AA849A"/>
    <w:rsid w:val="74AAAC85"/>
    <w:rsid w:val="74AD4A9C"/>
    <w:rsid w:val="74AE8E59"/>
    <w:rsid w:val="74B349B3"/>
    <w:rsid w:val="74B88DC4"/>
    <w:rsid w:val="74B8AEA9"/>
    <w:rsid w:val="74BA2738"/>
    <w:rsid w:val="74BF19A4"/>
    <w:rsid w:val="74C13C00"/>
    <w:rsid w:val="74C2367B"/>
    <w:rsid w:val="74C2B248"/>
    <w:rsid w:val="74C2B949"/>
    <w:rsid w:val="74C3D5FD"/>
    <w:rsid w:val="74C3FAEA"/>
    <w:rsid w:val="74C6CE9D"/>
    <w:rsid w:val="74C89E8C"/>
    <w:rsid w:val="74C8B163"/>
    <w:rsid w:val="74CA71D3"/>
    <w:rsid w:val="74CCBE94"/>
    <w:rsid w:val="74CCD705"/>
    <w:rsid w:val="74D62655"/>
    <w:rsid w:val="74D84D3B"/>
    <w:rsid w:val="74DE6029"/>
    <w:rsid w:val="74E4881E"/>
    <w:rsid w:val="74E56371"/>
    <w:rsid w:val="74E6DC90"/>
    <w:rsid w:val="74EDF126"/>
    <w:rsid w:val="74EE8C4A"/>
    <w:rsid w:val="74EFE5A9"/>
    <w:rsid w:val="74F48DF6"/>
    <w:rsid w:val="74FA4ABC"/>
    <w:rsid w:val="74FA96C0"/>
    <w:rsid w:val="74FBA959"/>
    <w:rsid w:val="74FC6A78"/>
    <w:rsid w:val="74FC8B1C"/>
    <w:rsid w:val="74FDDCEC"/>
    <w:rsid w:val="750049E3"/>
    <w:rsid w:val="750236F0"/>
    <w:rsid w:val="750251DA"/>
    <w:rsid w:val="750288C3"/>
    <w:rsid w:val="75029AD0"/>
    <w:rsid w:val="75039A60"/>
    <w:rsid w:val="7503EC16"/>
    <w:rsid w:val="750469D5"/>
    <w:rsid w:val="75064DE4"/>
    <w:rsid w:val="75161DA0"/>
    <w:rsid w:val="75173290"/>
    <w:rsid w:val="7518DD83"/>
    <w:rsid w:val="751A1953"/>
    <w:rsid w:val="751AD215"/>
    <w:rsid w:val="751BE987"/>
    <w:rsid w:val="751C520C"/>
    <w:rsid w:val="751CEED8"/>
    <w:rsid w:val="751D5A86"/>
    <w:rsid w:val="751D6C11"/>
    <w:rsid w:val="75201809"/>
    <w:rsid w:val="75206216"/>
    <w:rsid w:val="7520F918"/>
    <w:rsid w:val="7522358B"/>
    <w:rsid w:val="75247F82"/>
    <w:rsid w:val="7524A066"/>
    <w:rsid w:val="75270579"/>
    <w:rsid w:val="7528AC00"/>
    <w:rsid w:val="752ADE11"/>
    <w:rsid w:val="752C192D"/>
    <w:rsid w:val="752C2C81"/>
    <w:rsid w:val="752FDD1E"/>
    <w:rsid w:val="7535F53B"/>
    <w:rsid w:val="753749E3"/>
    <w:rsid w:val="753797BA"/>
    <w:rsid w:val="7539DA81"/>
    <w:rsid w:val="7539FA1F"/>
    <w:rsid w:val="753C4EF0"/>
    <w:rsid w:val="7544984B"/>
    <w:rsid w:val="7544BE26"/>
    <w:rsid w:val="75469594"/>
    <w:rsid w:val="7546F770"/>
    <w:rsid w:val="7547F668"/>
    <w:rsid w:val="754A1954"/>
    <w:rsid w:val="754A34A1"/>
    <w:rsid w:val="75505A5B"/>
    <w:rsid w:val="75507FEF"/>
    <w:rsid w:val="7551F01F"/>
    <w:rsid w:val="755296C3"/>
    <w:rsid w:val="7554F82C"/>
    <w:rsid w:val="75558B31"/>
    <w:rsid w:val="75586F3F"/>
    <w:rsid w:val="7558A3F2"/>
    <w:rsid w:val="7559A9C1"/>
    <w:rsid w:val="755DDA9D"/>
    <w:rsid w:val="755E3B5E"/>
    <w:rsid w:val="7561778A"/>
    <w:rsid w:val="7567B7C7"/>
    <w:rsid w:val="75686982"/>
    <w:rsid w:val="7569F193"/>
    <w:rsid w:val="7571447A"/>
    <w:rsid w:val="7572F2C9"/>
    <w:rsid w:val="7573E627"/>
    <w:rsid w:val="757B0BAB"/>
    <w:rsid w:val="757CEDFE"/>
    <w:rsid w:val="757D0394"/>
    <w:rsid w:val="757D433A"/>
    <w:rsid w:val="7580E84B"/>
    <w:rsid w:val="7582F47A"/>
    <w:rsid w:val="7584F02F"/>
    <w:rsid w:val="75867BFD"/>
    <w:rsid w:val="7586DB94"/>
    <w:rsid w:val="758809C2"/>
    <w:rsid w:val="758BFE92"/>
    <w:rsid w:val="758C35FB"/>
    <w:rsid w:val="758FCE75"/>
    <w:rsid w:val="7590897D"/>
    <w:rsid w:val="7593116B"/>
    <w:rsid w:val="759705CF"/>
    <w:rsid w:val="75988A34"/>
    <w:rsid w:val="759BC7D5"/>
    <w:rsid w:val="759DA3F9"/>
    <w:rsid w:val="759F2075"/>
    <w:rsid w:val="759F374F"/>
    <w:rsid w:val="75A310DF"/>
    <w:rsid w:val="75A38316"/>
    <w:rsid w:val="75A3F56C"/>
    <w:rsid w:val="75A66BB2"/>
    <w:rsid w:val="75A91F39"/>
    <w:rsid w:val="75AEECFE"/>
    <w:rsid w:val="75AEEE80"/>
    <w:rsid w:val="75AFC280"/>
    <w:rsid w:val="75B5E6DB"/>
    <w:rsid w:val="75BCEC25"/>
    <w:rsid w:val="75BD0934"/>
    <w:rsid w:val="75BF219A"/>
    <w:rsid w:val="75C02EB4"/>
    <w:rsid w:val="75C04D2D"/>
    <w:rsid w:val="75C094AD"/>
    <w:rsid w:val="75C45FB3"/>
    <w:rsid w:val="75C7C3C1"/>
    <w:rsid w:val="75C85F95"/>
    <w:rsid w:val="75C87C74"/>
    <w:rsid w:val="75CC6D28"/>
    <w:rsid w:val="75CE5B3B"/>
    <w:rsid w:val="75CE846A"/>
    <w:rsid w:val="75CE8ED5"/>
    <w:rsid w:val="75D0DDC7"/>
    <w:rsid w:val="75D23E17"/>
    <w:rsid w:val="75EB9D13"/>
    <w:rsid w:val="75EF7052"/>
    <w:rsid w:val="75F10515"/>
    <w:rsid w:val="75F36B93"/>
    <w:rsid w:val="75F44B82"/>
    <w:rsid w:val="75F5F904"/>
    <w:rsid w:val="75F63115"/>
    <w:rsid w:val="75F6952C"/>
    <w:rsid w:val="75F7C5CB"/>
    <w:rsid w:val="75F8A051"/>
    <w:rsid w:val="75FA69B8"/>
    <w:rsid w:val="75FE79F3"/>
    <w:rsid w:val="760290AE"/>
    <w:rsid w:val="76052D76"/>
    <w:rsid w:val="7606F80A"/>
    <w:rsid w:val="76072A39"/>
    <w:rsid w:val="76082F47"/>
    <w:rsid w:val="76098BED"/>
    <w:rsid w:val="76098CB1"/>
    <w:rsid w:val="760CEB6E"/>
    <w:rsid w:val="760DAC10"/>
    <w:rsid w:val="760E6BCA"/>
    <w:rsid w:val="760FD703"/>
    <w:rsid w:val="7612C9DC"/>
    <w:rsid w:val="7612F82C"/>
    <w:rsid w:val="7613EAE6"/>
    <w:rsid w:val="7613FA73"/>
    <w:rsid w:val="761513D6"/>
    <w:rsid w:val="761A4DF5"/>
    <w:rsid w:val="761B4A7A"/>
    <w:rsid w:val="761F1054"/>
    <w:rsid w:val="7624C5BC"/>
    <w:rsid w:val="76257DD3"/>
    <w:rsid w:val="7627EF96"/>
    <w:rsid w:val="7629C18A"/>
    <w:rsid w:val="7629D98B"/>
    <w:rsid w:val="762BC10E"/>
    <w:rsid w:val="76308087"/>
    <w:rsid w:val="7631C6FD"/>
    <w:rsid w:val="7632923D"/>
    <w:rsid w:val="7635B73E"/>
    <w:rsid w:val="7636DE2D"/>
    <w:rsid w:val="763707E2"/>
    <w:rsid w:val="7637B9D9"/>
    <w:rsid w:val="763930CF"/>
    <w:rsid w:val="76397A87"/>
    <w:rsid w:val="763B8EDF"/>
    <w:rsid w:val="763CD15D"/>
    <w:rsid w:val="763D82B5"/>
    <w:rsid w:val="76445B6F"/>
    <w:rsid w:val="7644F7DD"/>
    <w:rsid w:val="764CC176"/>
    <w:rsid w:val="7652B125"/>
    <w:rsid w:val="76532A4B"/>
    <w:rsid w:val="765A3BB5"/>
    <w:rsid w:val="765AB300"/>
    <w:rsid w:val="765B07DA"/>
    <w:rsid w:val="765BC22D"/>
    <w:rsid w:val="765CED49"/>
    <w:rsid w:val="765FDD62"/>
    <w:rsid w:val="7662967C"/>
    <w:rsid w:val="76640E60"/>
    <w:rsid w:val="766894B6"/>
    <w:rsid w:val="766A0718"/>
    <w:rsid w:val="766B34FE"/>
    <w:rsid w:val="766C8CCD"/>
    <w:rsid w:val="766DC2E0"/>
    <w:rsid w:val="766DCCD8"/>
    <w:rsid w:val="767408C1"/>
    <w:rsid w:val="7674D616"/>
    <w:rsid w:val="767AAEAA"/>
    <w:rsid w:val="767ADEF1"/>
    <w:rsid w:val="767B0F18"/>
    <w:rsid w:val="768091F4"/>
    <w:rsid w:val="7680E505"/>
    <w:rsid w:val="768234CC"/>
    <w:rsid w:val="76869D40"/>
    <w:rsid w:val="7686AF12"/>
    <w:rsid w:val="7687E9BB"/>
    <w:rsid w:val="7689D166"/>
    <w:rsid w:val="768D4A97"/>
    <w:rsid w:val="768D6A5F"/>
    <w:rsid w:val="769028DD"/>
    <w:rsid w:val="76920001"/>
    <w:rsid w:val="769348BC"/>
    <w:rsid w:val="76935461"/>
    <w:rsid w:val="76952919"/>
    <w:rsid w:val="76966C9F"/>
    <w:rsid w:val="7696F5A2"/>
    <w:rsid w:val="7697370C"/>
    <w:rsid w:val="769A4031"/>
    <w:rsid w:val="769BEF3C"/>
    <w:rsid w:val="769FBC77"/>
    <w:rsid w:val="76A028CA"/>
    <w:rsid w:val="76A1E596"/>
    <w:rsid w:val="76A5F8A6"/>
    <w:rsid w:val="76A876B9"/>
    <w:rsid w:val="76A8ED54"/>
    <w:rsid w:val="76AA85EE"/>
    <w:rsid w:val="76AC5FD7"/>
    <w:rsid w:val="76ACC63B"/>
    <w:rsid w:val="76AD953A"/>
    <w:rsid w:val="76B7695D"/>
    <w:rsid w:val="76BBA3D2"/>
    <w:rsid w:val="76BC5534"/>
    <w:rsid w:val="76BF38BF"/>
    <w:rsid w:val="76BF5E14"/>
    <w:rsid w:val="76C371A4"/>
    <w:rsid w:val="76CB7540"/>
    <w:rsid w:val="76CDE871"/>
    <w:rsid w:val="76CF4D56"/>
    <w:rsid w:val="76CF9FCE"/>
    <w:rsid w:val="76D0C1ED"/>
    <w:rsid w:val="76D92609"/>
    <w:rsid w:val="76D9D850"/>
    <w:rsid w:val="76E1B2F4"/>
    <w:rsid w:val="76E3195B"/>
    <w:rsid w:val="76E5D471"/>
    <w:rsid w:val="76E76D84"/>
    <w:rsid w:val="76EB0CE3"/>
    <w:rsid w:val="76EC1A5C"/>
    <w:rsid w:val="76EF861F"/>
    <w:rsid w:val="76F0D051"/>
    <w:rsid w:val="76F23C1E"/>
    <w:rsid w:val="76F26703"/>
    <w:rsid w:val="76F29D85"/>
    <w:rsid w:val="76F4E150"/>
    <w:rsid w:val="76F772AD"/>
    <w:rsid w:val="76FC8FFE"/>
    <w:rsid w:val="77025E70"/>
    <w:rsid w:val="77039487"/>
    <w:rsid w:val="770706BF"/>
    <w:rsid w:val="77071EAE"/>
    <w:rsid w:val="770A9F1E"/>
    <w:rsid w:val="770B9832"/>
    <w:rsid w:val="770C8BB1"/>
    <w:rsid w:val="77102C3A"/>
    <w:rsid w:val="77109F65"/>
    <w:rsid w:val="7710F27D"/>
    <w:rsid w:val="7715E5A4"/>
    <w:rsid w:val="77166D93"/>
    <w:rsid w:val="771939B2"/>
    <w:rsid w:val="771A921B"/>
    <w:rsid w:val="771C62E9"/>
    <w:rsid w:val="77201C4D"/>
    <w:rsid w:val="7720E5E3"/>
    <w:rsid w:val="7723DE15"/>
    <w:rsid w:val="772F0D12"/>
    <w:rsid w:val="772F5AEB"/>
    <w:rsid w:val="7730C02C"/>
    <w:rsid w:val="773322E4"/>
    <w:rsid w:val="773483D7"/>
    <w:rsid w:val="773CE8A3"/>
    <w:rsid w:val="773D4B6A"/>
    <w:rsid w:val="7741044C"/>
    <w:rsid w:val="7742CCBE"/>
    <w:rsid w:val="7743D51F"/>
    <w:rsid w:val="77473865"/>
    <w:rsid w:val="774A5469"/>
    <w:rsid w:val="774ACEBE"/>
    <w:rsid w:val="774B3E4D"/>
    <w:rsid w:val="774D09AD"/>
    <w:rsid w:val="774EFA18"/>
    <w:rsid w:val="774F540D"/>
    <w:rsid w:val="7750AC57"/>
    <w:rsid w:val="77529B81"/>
    <w:rsid w:val="77540465"/>
    <w:rsid w:val="77548CE7"/>
    <w:rsid w:val="7754E8C6"/>
    <w:rsid w:val="7756847E"/>
    <w:rsid w:val="77573E86"/>
    <w:rsid w:val="77580F58"/>
    <w:rsid w:val="775B6D64"/>
    <w:rsid w:val="775EC88E"/>
    <w:rsid w:val="77624FD6"/>
    <w:rsid w:val="776428C0"/>
    <w:rsid w:val="77660FD5"/>
    <w:rsid w:val="7767DA0A"/>
    <w:rsid w:val="77682EA8"/>
    <w:rsid w:val="776A7065"/>
    <w:rsid w:val="776E2D29"/>
    <w:rsid w:val="7774DF3B"/>
    <w:rsid w:val="7775406B"/>
    <w:rsid w:val="77762417"/>
    <w:rsid w:val="777A98F1"/>
    <w:rsid w:val="777CBE4B"/>
    <w:rsid w:val="777E8BBE"/>
    <w:rsid w:val="777E91A4"/>
    <w:rsid w:val="7780A5A6"/>
    <w:rsid w:val="7781A127"/>
    <w:rsid w:val="77825A29"/>
    <w:rsid w:val="7784F228"/>
    <w:rsid w:val="7785967E"/>
    <w:rsid w:val="77860266"/>
    <w:rsid w:val="77872EF6"/>
    <w:rsid w:val="778DB21C"/>
    <w:rsid w:val="778DC688"/>
    <w:rsid w:val="778EDF87"/>
    <w:rsid w:val="778F3BF4"/>
    <w:rsid w:val="779020F5"/>
    <w:rsid w:val="7790731E"/>
    <w:rsid w:val="7792952F"/>
    <w:rsid w:val="7792EEB6"/>
    <w:rsid w:val="7793EBFC"/>
    <w:rsid w:val="779534DA"/>
    <w:rsid w:val="77955487"/>
    <w:rsid w:val="77957A57"/>
    <w:rsid w:val="77973A60"/>
    <w:rsid w:val="77990938"/>
    <w:rsid w:val="779B1A7C"/>
    <w:rsid w:val="779F7901"/>
    <w:rsid w:val="77A48384"/>
    <w:rsid w:val="77A5305C"/>
    <w:rsid w:val="77A829A1"/>
    <w:rsid w:val="77A97BB2"/>
    <w:rsid w:val="77AAF388"/>
    <w:rsid w:val="77ADA302"/>
    <w:rsid w:val="77AF2383"/>
    <w:rsid w:val="77B0A5A7"/>
    <w:rsid w:val="77B43406"/>
    <w:rsid w:val="77B5C951"/>
    <w:rsid w:val="77B75165"/>
    <w:rsid w:val="77B855B6"/>
    <w:rsid w:val="77B9D5AD"/>
    <w:rsid w:val="77BDE60D"/>
    <w:rsid w:val="77BDFC4E"/>
    <w:rsid w:val="77BFFA0D"/>
    <w:rsid w:val="77C40D4F"/>
    <w:rsid w:val="77C4226E"/>
    <w:rsid w:val="77C47A22"/>
    <w:rsid w:val="77C48620"/>
    <w:rsid w:val="77C7024F"/>
    <w:rsid w:val="77CADA57"/>
    <w:rsid w:val="77CC50F0"/>
    <w:rsid w:val="77CE5B5D"/>
    <w:rsid w:val="77CF1F8C"/>
    <w:rsid w:val="77CF4FCD"/>
    <w:rsid w:val="77D05A78"/>
    <w:rsid w:val="77D0DFF1"/>
    <w:rsid w:val="77D15E20"/>
    <w:rsid w:val="77D41EE0"/>
    <w:rsid w:val="77D440D5"/>
    <w:rsid w:val="77D4BDC7"/>
    <w:rsid w:val="77D618E9"/>
    <w:rsid w:val="77D63154"/>
    <w:rsid w:val="77D7E2A5"/>
    <w:rsid w:val="77DB9879"/>
    <w:rsid w:val="77E6D8B9"/>
    <w:rsid w:val="77E6FF0C"/>
    <w:rsid w:val="77EA3749"/>
    <w:rsid w:val="77ED9842"/>
    <w:rsid w:val="77F59373"/>
    <w:rsid w:val="77FA55E1"/>
    <w:rsid w:val="77FB7075"/>
    <w:rsid w:val="77FC708D"/>
    <w:rsid w:val="77FCEF89"/>
    <w:rsid w:val="77FE18A4"/>
    <w:rsid w:val="77FEABCE"/>
    <w:rsid w:val="77FED141"/>
    <w:rsid w:val="77FEDBFD"/>
    <w:rsid w:val="77FEEB9C"/>
    <w:rsid w:val="78005225"/>
    <w:rsid w:val="78024F87"/>
    <w:rsid w:val="78037BFF"/>
    <w:rsid w:val="7806EDF3"/>
    <w:rsid w:val="7809F852"/>
    <w:rsid w:val="780B20F5"/>
    <w:rsid w:val="780B86E1"/>
    <w:rsid w:val="7811A857"/>
    <w:rsid w:val="78124589"/>
    <w:rsid w:val="78181386"/>
    <w:rsid w:val="781A90A8"/>
    <w:rsid w:val="781B9C5C"/>
    <w:rsid w:val="781BD824"/>
    <w:rsid w:val="782041EC"/>
    <w:rsid w:val="78240BDE"/>
    <w:rsid w:val="7827364F"/>
    <w:rsid w:val="78275125"/>
    <w:rsid w:val="7829CD31"/>
    <w:rsid w:val="782C1A98"/>
    <w:rsid w:val="782D476E"/>
    <w:rsid w:val="782F0F61"/>
    <w:rsid w:val="782F191D"/>
    <w:rsid w:val="7830C3FB"/>
    <w:rsid w:val="78316374"/>
    <w:rsid w:val="783193E6"/>
    <w:rsid w:val="7832487B"/>
    <w:rsid w:val="78326356"/>
    <w:rsid w:val="78326E79"/>
    <w:rsid w:val="78333E64"/>
    <w:rsid w:val="78339CF6"/>
    <w:rsid w:val="7834E8F3"/>
    <w:rsid w:val="7837EDFF"/>
    <w:rsid w:val="78381FBB"/>
    <w:rsid w:val="783B4FBC"/>
    <w:rsid w:val="783CAF59"/>
    <w:rsid w:val="783D6EE3"/>
    <w:rsid w:val="783DB765"/>
    <w:rsid w:val="783EC0B8"/>
    <w:rsid w:val="783F0E17"/>
    <w:rsid w:val="78405344"/>
    <w:rsid w:val="78412259"/>
    <w:rsid w:val="78492A2B"/>
    <w:rsid w:val="784A8BEA"/>
    <w:rsid w:val="784C5273"/>
    <w:rsid w:val="784C7636"/>
    <w:rsid w:val="784C7DDB"/>
    <w:rsid w:val="784F3026"/>
    <w:rsid w:val="78503F14"/>
    <w:rsid w:val="7850E5C7"/>
    <w:rsid w:val="78514B28"/>
    <w:rsid w:val="7852ACC4"/>
    <w:rsid w:val="7855B80D"/>
    <w:rsid w:val="7855C1A2"/>
    <w:rsid w:val="7857540D"/>
    <w:rsid w:val="78598143"/>
    <w:rsid w:val="785E6142"/>
    <w:rsid w:val="785F6B88"/>
    <w:rsid w:val="7860116F"/>
    <w:rsid w:val="7863C55C"/>
    <w:rsid w:val="786830C3"/>
    <w:rsid w:val="786D7DB4"/>
    <w:rsid w:val="786D951E"/>
    <w:rsid w:val="78718E55"/>
    <w:rsid w:val="78723B43"/>
    <w:rsid w:val="7872EEA4"/>
    <w:rsid w:val="7876DD0C"/>
    <w:rsid w:val="7878CC6B"/>
    <w:rsid w:val="787EA7D3"/>
    <w:rsid w:val="787F0B53"/>
    <w:rsid w:val="78800575"/>
    <w:rsid w:val="7884FDB4"/>
    <w:rsid w:val="78872625"/>
    <w:rsid w:val="7887BE7D"/>
    <w:rsid w:val="788FAA34"/>
    <w:rsid w:val="78900D83"/>
    <w:rsid w:val="78932E83"/>
    <w:rsid w:val="78972577"/>
    <w:rsid w:val="78985799"/>
    <w:rsid w:val="789A6115"/>
    <w:rsid w:val="789BB937"/>
    <w:rsid w:val="789BC377"/>
    <w:rsid w:val="789D4793"/>
    <w:rsid w:val="789DC9A6"/>
    <w:rsid w:val="789FB875"/>
    <w:rsid w:val="78A04341"/>
    <w:rsid w:val="78A1F912"/>
    <w:rsid w:val="78A4C3D8"/>
    <w:rsid w:val="78A6494A"/>
    <w:rsid w:val="78AB4C6D"/>
    <w:rsid w:val="78ACB80F"/>
    <w:rsid w:val="78AFD26D"/>
    <w:rsid w:val="78B31312"/>
    <w:rsid w:val="78B44F47"/>
    <w:rsid w:val="78B618F7"/>
    <w:rsid w:val="78BBBE03"/>
    <w:rsid w:val="78BD207C"/>
    <w:rsid w:val="78BF386B"/>
    <w:rsid w:val="78C1D1BE"/>
    <w:rsid w:val="78C1F0EC"/>
    <w:rsid w:val="78C44582"/>
    <w:rsid w:val="78C48D4C"/>
    <w:rsid w:val="78C4AC10"/>
    <w:rsid w:val="78CB3E51"/>
    <w:rsid w:val="78CB9BB1"/>
    <w:rsid w:val="78CFC714"/>
    <w:rsid w:val="78D045AE"/>
    <w:rsid w:val="78D38BA7"/>
    <w:rsid w:val="78D6D9E1"/>
    <w:rsid w:val="78D95E9A"/>
    <w:rsid w:val="78DA65AF"/>
    <w:rsid w:val="78DDFC18"/>
    <w:rsid w:val="78E03132"/>
    <w:rsid w:val="78E1F42B"/>
    <w:rsid w:val="78E73B5F"/>
    <w:rsid w:val="78F2F9AB"/>
    <w:rsid w:val="78F48437"/>
    <w:rsid w:val="78F60614"/>
    <w:rsid w:val="78F714CF"/>
    <w:rsid w:val="78FB53E2"/>
    <w:rsid w:val="78FE45BA"/>
    <w:rsid w:val="79008D90"/>
    <w:rsid w:val="79009461"/>
    <w:rsid w:val="79014A4C"/>
    <w:rsid w:val="79026031"/>
    <w:rsid w:val="79055F42"/>
    <w:rsid w:val="7912997D"/>
    <w:rsid w:val="7914374F"/>
    <w:rsid w:val="79171865"/>
    <w:rsid w:val="79185A0D"/>
    <w:rsid w:val="791A1FF2"/>
    <w:rsid w:val="791C0F8B"/>
    <w:rsid w:val="7922259B"/>
    <w:rsid w:val="7927B68E"/>
    <w:rsid w:val="7929448F"/>
    <w:rsid w:val="7931259A"/>
    <w:rsid w:val="79323340"/>
    <w:rsid w:val="7932EFBB"/>
    <w:rsid w:val="79330AFB"/>
    <w:rsid w:val="79372C1E"/>
    <w:rsid w:val="7941A627"/>
    <w:rsid w:val="7942B206"/>
    <w:rsid w:val="79452501"/>
    <w:rsid w:val="79478506"/>
    <w:rsid w:val="79488B6A"/>
    <w:rsid w:val="79499D9F"/>
    <w:rsid w:val="794A9C8D"/>
    <w:rsid w:val="794E9816"/>
    <w:rsid w:val="79501AFF"/>
    <w:rsid w:val="7950C196"/>
    <w:rsid w:val="79518B3A"/>
    <w:rsid w:val="7953E8E0"/>
    <w:rsid w:val="7954BD5C"/>
    <w:rsid w:val="79565484"/>
    <w:rsid w:val="795D9EE9"/>
    <w:rsid w:val="795FA7FF"/>
    <w:rsid w:val="796157E3"/>
    <w:rsid w:val="796361D0"/>
    <w:rsid w:val="796592E5"/>
    <w:rsid w:val="796A2475"/>
    <w:rsid w:val="796A4761"/>
    <w:rsid w:val="79712F0D"/>
    <w:rsid w:val="7976D5AB"/>
    <w:rsid w:val="797F0B70"/>
    <w:rsid w:val="7980276C"/>
    <w:rsid w:val="798A02AE"/>
    <w:rsid w:val="798C0990"/>
    <w:rsid w:val="7990D6C9"/>
    <w:rsid w:val="7994EF78"/>
    <w:rsid w:val="7995E514"/>
    <w:rsid w:val="79960C31"/>
    <w:rsid w:val="7997BAFD"/>
    <w:rsid w:val="79984BED"/>
    <w:rsid w:val="79990679"/>
    <w:rsid w:val="79990990"/>
    <w:rsid w:val="799A60F0"/>
    <w:rsid w:val="799B6069"/>
    <w:rsid w:val="799D3903"/>
    <w:rsid w:val="799FD1FE"/>
    <w:rsid w:val="79A16173"/>
    <w:rsid w:val="79A1E9B9"/>
    <w:rsid w:val="79A55D8F"/>
    <w:rsid w:val="79A9425F"/>
    <w:rsid w:val="79A9B9B7"/>
    <w:rsid w:val="79AC5B99"/>
    <w:rsid w:val="79AC678F"/>
    <w:rsid w:val="79ADB136"/>
    <w:rsid w:val="79AE55C1"/>
    <w:rsid w:val="79AF1520"/>
    <w:rsid w:val="79AFF11B"/>
    <w:rsid w:val="79B06467"/>
    <w:rsid w:val="79B3CFEE"/>
    <w:rsid w:val="79B72C00"/>
    <w:rsid w:val="79B97559"/>
    <w:rsid w:val="79BA5E9D"/>
    <w:rsid w:val="79BBC7C7"/>
    <w:rsid w:val="79BD55E9"/>
    <w:rsid w:val="79BDFCEE"/>
    <w:rsid w:val="79BE2EA6"/>
    <w:rsid w:val="79C0B642"/>
    <w:rsid w:val="79C4A701"/>
    <w:rsid w:val="79C5BBF7"/>
    <w:rsid w:val="79C62635"/>
    <w:rsid w:val="79C99914"/>
    <w:rsid w:val="79CA8C29"/>
    <w:rsid w:val="79CBEA72"/>
    <w:rsid w:val="79CDCD94"/>
    <w:rsid w:val="79D41CB9"/>
    <w:rsid w:val="79D5D0A3"/>
    <w:rsid w:val="79DDAD79"/>
    <w:rsid w:val="79DF1478"/>
    <w:rsid w:val="79E45F55"/>
    <w:rsid w:val="79E70479"/>
    <w:rsid w:val="79E70825"/>
    <w:rsid w:val="79E71650"/>
    <w:rsid w:val="79EA566B"/>
    <w:rsid w:val="79EA859F"/>
    <w:rsid w:val="79ED190B"/>
    <w:rsid w:val="79F19776"/>
    <w:rsid w:val="79F23EE0"/>
    <w:rsid w:val="79F28BB6"/>
    <w:rsid w:val="79F2F47E"/>
    <w:rsid w:val="79FA68A7"/>
    <w:rsid w:val="79FDCDBD"/>
    <w:rsid w:val="79FE890E"/>
    <w:rsid w:val="79FEC122"/>
    <w:rsid w:val="79FFF97E"/>
    <w:rsid w:val="7A03345A"/>
    <w:rsid w:val="7A046DA1"/>
    <w:rsid w:val="7A0A37CE"/>
    <w:rsid w:val="7A0AF17B"/>
    <w:rsid w:val="7A0B7BDD"/>
    <w:rsid w:val="7A0D362C"/>
    <w:rsid w:val="7A0DC0E7"/>
    <w:rsid w:val="7A0E31AE"/>
    <w:rsid w:val="7A0E44F5"/>
    <w:rsid w:val="7A105EEC"/>
    <w:rsid w:val="7A10B5C8"/>
    <w:rsid w:val="7A1234AC"/>
    <w:rsid w:val="7A141D5D"/>
    <w:rsid w:val="7A14B6F3"/>
    <w:rsid w:val="7A15DCD5"/>
    <w:rsid w:val="7A18C382"/>
    <w:rsid w:val="7A1E4155"/>
    <w:rsid w:val="7A1E9338"/>
    <w:rsid w:val="7A1EE469"/>
    <w:rsid w:val="7A2233A8"/>
    <w:rsid w:val="7A246B0A"/>
    <w:rsid w:val="7A256680"/>
    <w:rsid w:val="7A270423"/>
    <w:rsid w:val="7A271C02"/>
    <w:rsid w:val="7A2784CB"/>
    <w:rsid w:val="7A2A50D9"/>
    <w:rsid w:val="7A2C8BEA"/>
    <w:rsid w:val="7A2DF97E"/>
    <w:rsid w:val="7A2FE500"/>
    <w:rsid w:val="7A313DB8"/>
    <w:rsid w:val="7A34E9DD"/>
    <w:rsid w:val="7A397177"/>
    <w:rsid w:val="7A4260C8"/>
    <w:rsid w:val="7A426AE8"/>
    <w:rsid w:val="7A4401EF"/>
    <w:rsid w:val="7A488870"/>
    <w:rsid w:val="7A4BD25E"/>
    <w:rsid w:val="7A4DFB7B"/>
    <w:rsid w:val="7A4EA54E"/>
    <w:rsid w:val="7A526613"/>
    <w:rsid w:val="7A528E76"/>
    <w:rsid w:val="7A5DFEAA"/>
    <w:rsid w:val="7A634550"/>
    <w:rsid w:val="7A647D60"/>
    <w:rsid w:val="7A651D96"/>
    <w:rsid w:val="7A653199"/>
    <w:rsid w:val="7A6A05C4"/>
    <w:rsid w:val="7A6A9D51"/>
    <w:rsid w:val="7A6C8A5F"/>
    <w:rsid w:val="7A6E9C5E"/>
    <w:rsid w:val="7A708197"/>
    <w:rsid w:val="7A71E1E3"/>
    <w:rsid w:val="7A72E93F"/>
    <w:rsid w:val="7A7A3D73"/>
    <w:rsid w:val="7A7EC10B"/>
    <w:rsid w:val="7A7EF367"/>
    <w:rsid w:val="7A82B14C"/>
    <w:rsid w:val="7A8338CE"/>
    <w:rsid w:val="7A88D79B"/>
    <w:rsid w:val="7A8A5F6A"/>
    <w:rsid w:val="7A8D8AA8"/>
    <w:rsid w:val="7A8F2F68"/>
    <w:rsid w:val="7A90E713"/>
    <w:rsid w:val="7A916E10"/>
    <w:rsid w:val="7A924038"/>
    <w:rsid w:val="7A9262E2"/>
    <w:rsid w:val="7A985AED"/>
    <w:rsid w:val="7A99CDB6"/>
    <w:rsid w:val="7A9CD18D"/>
    <w:rsid w:val="7A9D35BF"/>
    <w:rsid w:val="7A9D4117"/>
    <w:rsid w:val="7AA51DD3"/>
    <w:rsid w:val="7AA6BA57"/>
    <w:rsid w:val="7AAA2CBA"/>
    <w:rsid w:val="7AAACD50"/>
    <w:rsid w:val="7AAB02B9"/>
    <w:rsid w:val="7AAB58DC"/>
    <w:rsid w:val="7AAC98E0"/>
    <w:rsid w:val="7AAED714"/>
    <w:rsid w:val="7AAEE262"/>
    <w:rsid w:val="7AB0909C"/>
    <w:rsid w:val="7AB0AC2D"/>
    <w:rsid w:val="7AB1F61A"/>
    <w:rsid w:val="7AB2F5F1"/>
    <w:rsid w:val="7AB47FD0"/>
    <w:rsid w:val="7AB5E5DF"/>
    <w:rsid w:val="7AB8BC6D"/>
    <w:rsid w:val="7ABB107C"/>
    <w:rsid w:val="7ABB8420"/>
    <w:rsid w:val="7ABD77C8"/>
    <w:rsid w:val="7ABE73D5"/>
    <w:rsid w:val="7ABEDD0E"/>
    <w:rsid w:val="7ABFD05B"/>
    <w:rsid w:val="7ABFE202"/>
    <w:rsid w:val="7AC3FF3B"/>
    <w:rsid w:val="7AC54CD7"/>
    <w:rsid w:val="7AC94BDD"/>
    <w:rsid w:val="7AC96528"/>
    <w:rsid w:val="7AC971EA"/>
    <w:rsid w:val="7AD0E21F"/>
    <w:rsid w:val="7AD15E13"/>
    <w:rsid w:val="7AD5AAC0"/>
    <w:rsid w:val="7ADA823E"/>
    <w:rsid w:val="7ADF8C34"/>
    <w:rsid w:val="7AE0F967"/>
    <w:rsid w:val="7AE10F46"/>
    <w:rsid w:val="7AE30A44"/>
    <w:rsid w:val="7AE5BC2B"/>
    <w:rsid w:val="7AE5CDD9"/>
    <w:rsid w:val="7AE74F3B"/>
    <w:rsid w:val="7AE80407"/>
    <w:rsid w:val="7AEA2DE1"/>
    <w:rsid w:val="7AEB2E58"/>
    <w:rsid w:val="7AEE7B8B"/>
    <w:rsid w:val="7AF2BBE9"/>
    <w:rsid w:val="7AF7BB71"/>
    <w:rsid w:val="7AFB135D"/>
    <w:rsid w:val="7B00BC3D"/>
    <w:rsid w:val="7B03C489"/>
    <w:rsid w:val="7B041584"/>
    <w:rsid w:val="7B057C91"/>
    <w:rsid w:val="7B070748"/>
    <w:rsid w:val="7B07394F"/>
    <w:rsid w:val="7B086FAD"/>
    <w:rsid w:val="7B0A21B1"/>
    <w:rsid w:val="7B0C05EE"/>
    <w:rsid w:val="7B157FA3"/>
    <w:rsid w:val="7B179075"/>
    <w:rsid w:val="7B1C8085"/>
    <w:rsid w:val="7B2023C0"/>
    <w:rsid w:val="7B2042DC"/>
    <w:rsid w:val="7B21A203"/>
    <w:rsid w:val="7B223788"/>
    <w:rsid w:val="7B2DA585"/>
    <w:rsid w:val="7B2F0DAD"/>
    <w:rsid w:val="7B329C9D"/>
    <w:rsid w:val="7B3621A4"/>
    <w:rsid w:val="7B3C2775"/>
    <w:rsid w:val="7B3DBA1A"/>
    <w:rsid w:val="7B3DF5AE"/>
    <w:rsid w:val="7B3E788A"/>
    <w:rsid w:val="7B3F2B99"/>
    <w:rsid w:val="7B4354A5"/>
    <w:rsid w:val="7B44265E"/>
    <w:rsid w:val="7B468345"/>
    <w:rsid w:val="7B4843DF"/>
    <w:rsid w:val="7B4859FE"/>
    <w:rsid w:val="7B489F5F"/>
    <w:rsid w:val="7B48FCFC"/>
    <w:rsid w:val="7B4AC2FA"/>
    <w:rsid w:val="7B4ADEB1"/>
    <w:rsid w:val="7B52E83B"/>
    <w:rsid w:val="7B544940"/>
    <w:rsid w:val="7B55E4CA"/>
    <w:rsid w:val="7B55F9DA"/>
    <w:rsid w:val="7B57D054"/>
    <w:rsid w:val="7B59C734"/>
    <w:rsid w:val="7B5CF872"/>
    <w:rsid w:val="7B5DB0BB"/>
    <w:rsid w:val="7B5E468E"/>
    <w:rsid w:val="7B5F5C9B"/>
    <w:rsid w:val="7B684EEC"/>
    <w:rsid w:val="7B695901"/>
    <w:rsid w:val="7B69C670"/>
    <w:rsid w:val="7B6AD1F1"/>
    <w:rsid w:val="7B6D7287"/>
    <w:rsid w:val="7B7066EA"/>
    <w:rsid w:val="7B71A1FA"/>
    <w:rsid w:val="7B71D23A"/>
    <w:rsid w:val="7B725DFE"/>
    <w:rsid w:val="7B73E6B8"/>
    <w:rsid w:val="7B7649D4"/>
    <w:rsid w:val="7B770295"/>
    <w:rsid w:val="7B7E1E18"/>
    <w:rsid w:val="7B7E5536"/>
    <w:rsid w:val="7B7E7328"/>
    <w:rsid w:val="7B84BEE9"/>
    <w:rsid w:val="7B87267A"/>
    <w:rsid w:val="7B89CBA9"/>
    <w:rsid w:val="7B8D7D4C"/>
    <w:rsid w:val="7B8EF005"/>
    <w:rsid w:val="7B93631A"/>
    <w:rsid w:val="7B958A37"/>
    <w:rsid w:val="7B9608B8"/>
    <w:rsid w:val="7B96CE41"/>
    <w:rsid w:val="7B9911D4"/>
    <w:rsid w:val="7B9BC61D"/>
    <w:rsid w:val="7B9CF395"/>
    <w:rsid w:val="7B9D23BE"/>
    <w:rsid w:val="7B9D273C"/>
    <w:rsid w:val="7B9FFFEF"/>
    <w:rsid w:val="7BA0411F"/>
    <w:rsid w:val="7BAD40E6"/>
    <w:rsid w:val="7BAE2920"/>
    <w:rsid w:val="7BAF8052"/>
    <w:rsid w:val="7BAFF7BD"/>
    <w:rsid w:val="7BB1F498"/>
    <w:rsid w:val="7BB7C6E3"/>
    <w:rsid w:val="7BB81875"/>
    <w:rsid w:val="7BB90161"/>
    <w:rsid w:val="7BB9260B"/>
    <w:rsid w:val="7BBAA70B"/>
    <w:rsid w:val="7BBB3C9E"/>
    <w:rsid w:val="7BC0B1D8"/>
    <w:rsid w:val="7BC2B4A4"/>
    <w:rsid w:val="7BC2C7AD"/>
    <w:rsid w:val="7BC6EA0D"/>
    <w:rsid w:val="7BC82646"/>
    <w:rsid w:val="7BCB386C"/>
    <w:rsid w:val="7BCE7F98"/>
    <w:rsid w:val="7BCF4B21"/>
    <w:rsid w:val="7BCFF69F"/>
    <w:rsid w:val="7BD42980"/>
    <w:rsid w:val="7BD5E382"/>
    <w:rsid w:val="7BD5E622"/>
    <w:rsid w:val="7BD6BD34"/>
    <w:rsid w:val="7BD8FC97"/>
    <w:rsid w:val="7BD900C1"/>
    <w:rsid w:val="7BDC3B14"/>
    <w:rsid w:val="7BDC4964"/>
    <w:rsid w:val="7BDCFA12"/>
    <w:rsid w:val="7BE1A19A"/>
    <w:rsid w:val="7BE2B6B6"/>
    <w:rsid w:val="7BE51467"/>
    <w:rsid w:val="7BE6F96D"/>
    <w:rsid w:val="7BE83320"/>
    <w:rsid w:val="7BE936C2"/>
    <w:rsid w:val="7BEED895"/>
    <w:rsid w:val="7BF08C4A"/>
    <w:rsid w:val="7BF1274B"/>
    <w:rsid w:val="7BF38F73"/>
    <w:rsid w:val="7BF4F5B5"/>
    <w:rsid w:val="7BF7145F"/>
    <w:rsid w:val="7BFA0118"/>
    <w:rsid w:val="7BFD551D"/>
    <w:rsid w:val="7BFE651C"/>
    <w:rsid w:val="7BFE6950"/>
    <w:rsid w:val="7BFECC21"/>
    <w:rsid w:val="7BFFC427"/>
    <w:rsid w:val="7C007FCC"/>
    <w:rsid w:val="7C00D351"/>
    <w:rsid w:val="7C00D403"/>
    <w:rsid w:val="7C0291CC"/>
    <w:rsid w:val="7C02D1E7"/>
    <w:rsid w:val="7C02FF8D"/>
    <w:rsid w:val="7C04B054"/>
    <w:rsid w:val="7C0599EE"/>
    <w:rsid w:val="7C0860F3"/>
    <w:rsid w:val="7C093F0F"/>
    <w:rsid w:val="7C0C3FFF"/>
    <w:rsid w:val="7C0C6B4B"/>
    <w:rsid w:val="7C0EB15A"/>
    <w:rsid w:val="7C12FF8C"/>
    <w:rsid w:val="7C156F87"/>
    <w:rsid w:val="7C17C6A1"/>
    <w:rsid w:val="7C17D6CD"/>
    <w:rsid w:val="7C180DA9"/>
    <w:rsid w:val="7C18D905"/>
    <w:rsid w:val="7C198533"/>
    <w:rsid w:val="7C19FC69"/>
    <w:rsid w:val="7C1CD81E"/>
    <w:rsid w:val="7C1EA5D7"/>
    <w:rsid w:val="7C1EC2ED"/>
    <w:rsid w:val="7C1EE1F2"/>
    <w:rsid w:val="7C2CC550"/>
    <w:rsid w:val="7C2F00C8"/>
    <w:rsid w:val="7C2F54D9"/>
    <w:rsid w:val="7C2F5B6B"/>
    <w:rsid w:val="7C350893"/>
    <w:rsid w:val="7C39B1B2"/>
    <w:rsid w:val="7C3A579C"/>
    <w:rsid w:val="7C3ABD15"/>
    <w:rsid w:val="7C3C1FA3"/>
    <w:rsid w:val="7C3CDCD1"/>
    <w:rsid w:val="7C3EE896"/>
    <w:rsid w:val="7C445372"/>
    <w:rsid w:val="7C44EEF8"/>
    <w:rsid w:val="7C4717D4"/>
    <w:rsid w:val="7C4C336E"/>
    <w:rsid w:val="7C4F4DB1"/>
    <w:rsid w:val="7C507C2F"/>
    <w:rsid w:val="7C556237"/>
    <w:rsid w:val="7C5C2AF4"/>
    <w:rsid w:val="7C5C7C92"/>
    <w:rsid w:val="7C5E5251"/>
    <w:rsid w:val="7C5EFEE9"/>
    <w:rsid w:val="7C674322"/>
    <w:rsid w:val="7C68233E"/>
    <w:rsid w:val="7C6FDDB2"/>
    <w:rsid w:val="7C70B7FD"/>
    <w:rsid w:val="7C731DAE"/>
    <w:rsid w:val="7C739F40"/>
    <w:rsid w:val="7C741C9A"/>
    <w:rsid w:val="7C744A66"/>
    <w:rsid w:val="7C755CF1"/>
    <w:rsid w:val="7C78B4E0"/>
    <w:rsid w:val="7C7AD860"/>
    <w:rsid w:val="7C7DA67C"/>
    <w:rsid w:val="7C7E35AD"/>
    <w:rsid w:val="7C80DC30"/>
    <w:rsid w:val="7C81AF36"/>
    <w:rsid w:val="7C81BCD3"/>
    <w:rsid w:val="7C8405C3"/>
    <w:rsid w:val="7C88C353"/>
    <w:rsid w:val="7C8935B3"/>
    <w:rsid w:val="7C899E57"/>
    <w:rsid w:val="7C8ABC26"/>
    <w:rsid w:val="7C91DE97"/>
    <w:rsid w:val="7C92E26D"/>
    <w:rsid w:val="7C97FA76"/>
    <w:rsid w:val="7C98BA04"/>
    <w:rsid w:val="7C9AA40C"/>
    <w:rsid w:val="7C9BDBF1"/>
    <w:rsid w:val="7CA3843A"/>
    <w:rsid w:val="7CA5D4E5"/>
    <w:rsid w:val="7CA632A6"/>
    <w:rsid w:val="7CACE799"/>
    <w:rsid w:val="7CAD8A7B"/>
    <w:rsid w:val="7CAF3D02"/>
    <w:rsid w:val="7CAF3EB3"/>
    <w:rsid w:val="7CB503D9"/>
    <w:rsid w:val="7CB64E73"/>
    <w:rsid w:val="7CB74A37"/>
    <w:rsid w:val="7CB9E14A"/>
    <w:rsid w:val="7CBA94CC"/>
    <w:rsid w:val="7CBDCCA1"/>
    <w:rsid w:val="7CBEDFB3"/>
    <w:rsid w:val="7CC09E2A"/>
    <w:rsid w:val="7CC340CA"/>
    <w:rsid w:val="7CC5EF65"/>
    <w:rsid w:val="7CC843A3"/>
    <w:rsid w:val="7CC96882"/>
    <w:rsid w:val="7CCA7FDC"/>
    <w:rsid w:val="7CCA8015"/>
    <w:rsid w:val="7CD02544"/>
    <w:rsid w:val="7CD0CCA3"/>
    <w:rsid w:val="7CD2FC20"/>
    <w:rsid w:val="7CD381A2"/>
    <w:rsid w:val="7CD42586"/>
    <w:rsid w:val="7CDD61E5"/>
    <w:rsid w:val="7CDE6425"/>
    <w:rsid w:val="7CDF8F00"/>
    <w:rsid w:val="7CE24409"/>
    <w:rsid w:val="7CEA6568"/>
    <w:rsid w:val="7CEBC3EA"/>
    <w:rsid w:val="7CECE548"/>
    <w:rsid w:val="7CF2536E"/>
    <w:rsid w:val="7CF53125"/>
    <w:rsid w:val="7CF6BA78"/>
    <w:rsid w:val="7CFA0A19"/>
    <w:rsid w:val="7CFAFC90"/>
    <w:rsid w:val="7D0098D6"/>
    <w:rsid w:val="7D014257"/>
    <w:rsid w:val="7D01BA81"/>
    <w:rsid w:val="7D01C344"/>
    <w:rsid w:val="7D0305B6"/>
    <w:rsid w:val="7D032861"/>
    <w:rsid w:val="7D039D83"/>
    <w:rsid w:val="7D046BEA"/>
    <w:rsid w:val="7D06F5D4"/>
    <w:rsid w:val="7D07FD26"/>
    <w:rsid w:val="7D09E117"/>
    <w:rsid w:val="7D0C5A22"/>
    <w:rsid w:val="7D0F9063"/>
    <w:rsid w:val="7D0FB954"/>
    <w:rsid w:val="7D110509"/>
    <w:rsid w:val="7D121A35"/>
    <w:rsid w:val="7D13E9CD"/>
    <w:rsid w:val="7D1569B2"/>
    <w:rsid w:val="7D16AEB2"/>
    <w:rsid w:val="7D1814B6"/>
    <w:rsid w:val="7D183BE6"/>
    <w:rsid w:val="7D191E88"/>
    <w:rsid w:val="7D1A6E30"/>
    <w:rsid w:val="7D1ACADA"/>
    <w:rsid w:val="7D1C8AA5"/>
    <w:rsid w:val="7D244D10"/>
    <w:rsid w:val="7D2C4F9E"/>
    <w:rsid w:val="7D2F57D6"/>
    <w:rsid w:val="7D30BE98"/>
    <w:rsid w:val="7D34D852"/>
    <w:rsid w:val="7D366A30"/>
    <w:rsid w:val="7D381CB7"/>
    <w:rsid w:val="7D384728"/>
    <w:rsid w:val="7D3D8EB7"/>
    <w:rsid w:val="7D42948F"/>
    <w:rsid w:val="7D4602C7"/>
    <w:rsid w:val="7D47D187"/>
    <w:rsid w:val="7D48D06C"/>
    <w:rsid w:val="7D4B1A2C"/>
    <w:rsid w:val="7D4EA603"/>
    <w:rsid w:val="7D55F4FE"/>
    <w:rsid w:val="7D58EF35"/>
    <w:rsid w:val="7D59EF29"/>
    <w:rsid w:val="7D5B6C71"/>
    <w:rsid w:val="7D5D7223"/>
    <w:rsid w:val="7D5F37BA"/>
    <w:rsid w:val="7D604071"/>
    <w:rsid w:val="7D61541F"/>
    <w:rsid w:val="7D62CCAB"/>
    <w:rsid w:val="7D640E3B"/>
    <w:rsid w:val="7D66A9A0"/>
    <w:rsid w:val="7D6900AD"/>
    <w:rsid w:val="7D69FE46"/>
    <w:rsid w:val="7D6BC8BC"/>
    <w:rsid w:val="7D6CFC9F"/>
    <w:rsid w:val="7D6DB7E9"/>
    <w:rsid w:val="7D721E71"/>
    <w:rsid w:val="7D7293DB"/>
    <w:rsid w:val="7D791BBD"/>
    <w:rsid w:val="7D7BF7F7"/>
    <w:rsid w:val="7D7F479B"/>
    <w:rsid w:val="7D80378A"/>
    <w:rsid w:val="7D85F886"/>
    <w:rsid w:val="7D87A327"/>
    <w:rsid w:val="7D8AD15E"/>
    <w:rsid w:val="7D8BB890"/>
    <w:rsid w:val="7D8E112C"/>
    <w:rsid w:val="7D921CA0"/>
    <w:rsid w:val="7D92A95A"/>
    <w:rsid w:val="7D93779A"/>
    <w:rsid w:val="7D93971D"/>
    <w:rsid w:val="7D94D7B1"/>
    <w:rsid w:val="7D95208F"/>
    <w:rsid w:val="7D954F46"/>
    <w:rsid w:val="7D963F5B"/>
    <w:rsid w:val="7D964FE0"/>
    <w:rsid w:val="7D9C4761"/>
    <w:rsid w:val="7D9C7F62"/>
    <w:rsid w:val="7D9C9251"/>
    <w:rsid w:val="7D9DF674"/>
    <w:rsid w:val="7D9E65E9"/>
    <w:rsid w:val="7D9EC016"/>
    <w:rsid w:val="7D9F50C7"/>
    <w:rsid w:val="7D9F639C"/>
    <w:rsid w:val="7DA17402"/>
    <w:rsid w:val="7DA26433"/>
    <w:rsid w:val="7DA2A38F"/>
    <w:rsid w:val="7DA49301"/>
    <w:rsid w:val="7DA4A144"/>
    <w:rsid w:val="7DA74712"/>
    <w:rsid w:val="7DA7E9C3"/>
    <w:rsid w:val="7DA85936"/>
    <w:rsid w:val="7DAB4C45"/>
    <w:rsid w:val="7DAB791A"/>
    <w:rsid w:val="7DAC6358"/>
    <w:rsid w:val="7DAD32D2"/>
    <w:rsid w:val="7DB3B429"/>
    <w:rsid w:val="7DB3D457"/>
    <w:rsid w:val="7DB4A31B"/>
    <w:rsid w:val="7DB502A6"/>
    <w:rsid w:val="7DB56752"/>
    <w:rsid w:val="7DB937AD"/>
    <w:rsid w:val="7DB9C41C"/>
    <w:rsid w:val="7DBAD990"/>
    <w:rsid w:val="7DBBC9D0"/>
    <w:rsid w:val="7DBFFB30"/>
    <w:rsid w:val="7DC14A2D"/>
    <w:rsid w:val="7DC3125A"/>
    <w:rsid w:val="7DC406BD"/>
    <w:rsid w:val="7DC4540D"/>
    <w:rsid w:val="7DC8FFF1"/>
    <w:rsid w:val="7DC90817"/>
    <w:rsid w:val="7DC997D1"/>
    <w:rsid w:val="7DC9CC5D"/>
    <w:rsid w:val="7DCA7A34"/>
    <w:rsid w:val="7DCB6D41"/>
    <w:rsid w:val="7DCC6A45"/>
    <w:rsid w:val="7DD18BEC"/>
    <w:rsid w:val="7DD34361"/>
    <w:rsid w:val="7DD39083"/>
    <w:rsid w:val="7DD5262C"/>
    <w:rsid w:val="7DDE54F7"/>
    <w:rsid w:val="7DE0E77F"/>
    <w:rsid w:val="7DE194CC"/>
    <w:rsid w:val="7DE35CF6"/>
    <w:rsid w:val="7DE4465D"/>
    <w:rsid w:val="7DE48C97"/>
    <w:rsid w:val="7DE70911"/>
    <w:rsid w:val="7DE7E652"/>
    <w:rsid w:val="7DF0D6A2"/>
    <w:rsid w:val="7DF3C14D"/>
    <w:rsid w:val="7DF7A5F4"/>
    <w:rsid w:val="7DF8BD33"/>
    <w:rsid w:val="7DFA374D"/>
    <w:rsid w:val="7DFE7D78"/>
    <w:rsid w:val="7DFF396F"/>
    <w:rsid w:val="7E019A88"/>
    <w:rsid w:val="7E06DE46"/>
    <w:rsid w:val="7E07B93E"/>
    <w:rsid w:val="7E0B57D9"/>
    <w:rsid w:val="7E0D4449"/>
    <w:rsid w:val="7E179EFE"/>
    <w:rsid w:val="7E1800A5"/>
    <w:rsid w:val="7E1868C1"/>
    <w:rsid w:val="7E1A187E"/>
    <w:rsid w:val="7E1DA9FD"/>
    <w:rsid w:val="7E1E1AD0"/>
    <w:rsid w:val="7E2008EA"/>
    <w:rsid w:val="7E203029"/>
    <w:rsid w:val="7E22F1B5"/>
    <w:rsid w:val="7E26A146"/>
    <w:rsid w:val="7E26C639"/>
    <w:rsid w:val="7E273293"/>
    <w:rsid w:val="7E278004"/>
    <w:rsid w:val="7E2A474B"/>
    <w:rsid w:val="7E2BC8D8"/>
    <w:rsid w:val="7E2C3D97"/>
    <w:rsid w:val="7E2CF21F"/>
    <w:rsid w:val="7E2D1C15"/>
    <w:rsid w:val="7E326C8A"/>
    <w:rsid w:val="7E329202"/>
    <w:rsid w:val="7E3536DC"/>
    <w:rsid w:val="7E381C4F"/>
    <w:rsid w:val="7E38433F"/>
    <w:rsid w:val="7E38BA08"/>
    <w:rsid w:val="7E3B5267"/>
    <w:rsid w:val="7E3FF52F"/>
    <w:rsid w:val="7E401C51"/>
    <w:rsid w:val="7E456AF4"/>
    <w:rsid w:val="7E4601BF"/>
    <w:rsid w:val="7E49C280"/>
    <w:rsid w:val="7E4A9820"/>
    <w:rsid w:val="7E4EB552"/>
    <w:rsid w:val="7E531739"/>
    <w:rsid w:val="7E55B443"/>
    <w:rsid w:val="7E55C29A"/>
    <w:rsid w:val="7E58600C"/>
    <w:rsid w:val="7E587FA9"/>
    <w:rsid w:val="7E5E71BD"/>
    <w:rsid w:val="7E5EEDDE"/>
    <w:rsid w:val="7E6102C5"/>
    <w:rsid w:val="7E62EC16"/>
    <w:rsid w:val="7E669691"/>
    <w:rsid w:val="7E6795C5"/>
    <w:rsid w:val="7E681610"/>
    <w:rsid w:val="7E6CAE89"/>
    <w:rsid w:val="7E6D4E3E"/>
    <w:rsid w:val="7E6DBD34"/>
    <w:rsid w:val="7E6FC396"/>
    <w:rsid w:val="7E70BB97"/>
    <w:rsid w:val="7E74E93B"/>
    <w:rsid w:val="7E76333C"/>
    <w:rsid w:val="7E795E32"/>
    <w:rsid w:val="7E7AFCDE"/>
    <w:rsid w:val="7E7BF2B2"/>
    <w:rsid w:val="7E7C453A"/>
    <w:rsid w:val="7E7EB814"/>
    <w:rsid w:val="7E7F4D59"/>
    <w:rsid w:val="7E7FF267"/>
    <w:rsid w:val="7E8699F1"/>
    <w:rsid w:val="7E890C44"/>
    <w:rsid w:val="7E8ADA87"/>
    <w:rsid w:val="7E8B24F2"/>
    <w:rsid w:val="7E968ECA"/>
    <w:rsid w:val="7E98F1C9"/>
    <w:rsid w:val="7E999619"/>
    <w:rsid w:val="7E9B8E0F"/>
    <w:rsid w:val="7E9C9F37"/>
    <w:rsid w:val="7E9CC74D"/>
    <w:rsid w:val="7EA5CA87"/>
    <w:rsid w:val="7EB1F3D0"/>
    <w:rsid w:val="7EB3C790"/>
    <w:rsid w:val="7EB42607"/>
    <w:rsid w:val="7EB46E31"/>
    <w:rsid w:val="7EB5F162"/>
    <w:rsid w:val="7EB70E21"/>
    <w:rsid w:val="7EBC21BC"/>
    <w:rsid w:val="7EBC86A8"/>
    <w:rsid w:val="7EBD8EEC"/>
    <w:rsid w:val="7EBEF6D0"/>
    <w:rsid w:val="7EC658B5"/>
    <w:rsid w:val="7EC893A3"/>
    <w:rsid w:val="7ECB0D6D"/>
    <w:rsid w:val="7ECE0C22"/>
    <w:rsid w:val="7ED083ED"/>
    <w:rsid w:val="7ED1473B"/>
    <w:rsid w:val="7ED2D0F1"/>
    <w:rsid w:val="7ED39DCA"/>
    <w:rsid w:val="7ED44B6D"/>
    <w:rsid w:val="7ED6E7E4"/>
    <w:rsid w:val="7ED76F0C"/>
    <w:rsid w:val="7EDBC926"/>
    <w:rsid w:val="7EDCCE0C"/>
    <w:rsid w:val="7EDDBEAF"/>
    <w:rsid w:val="7EDEA587"/>
    <w:rsid w:val="7EDF6662"/>
    <w:rsid w:val="7EE593DF"/>
    <w:rsid w:val="7EE6EA8D"/>
    <w:rsid w:val="7EECA555"/>
    <w:rsid w:val="7EEDA35E"/>
    <w:rsid w:val="7EEEE331"/>
    <w:rsid w:val="7EF2623F"/>
    <w:rsid w:val="7EF598C8"/>
    <w:rsid w:val="7EFAF8B3"/>
    <w:rsid w:val="7EFEB5A5"/>
    <w:rsid w:val="7EFF7749"/>
    <w:rsid w:val="7F023735"/>
    <w:rsid w:val="7F025CC7"/>
    <w:rsid w:val="7F03694D"/>
    <w:rsid w:val="7F043E2E"/>
    <w:rsid w:val="7F0458A0"/>
    <w:rsid w:val="7F04B563"/>
    <w:rsid w:val="7F06BCEE"/>
    <w:rsid w:val="7F080E6D"/>
    <w:rsid w:val="7F08181C"/>
    <w:rsid w:val="7F0C57F1"/>
    <w:rsid w:val="7F0D5845"/>
    <w:rsid w:val="7F0ECEBD"/>
    <w:rsid w:val="7F0EEE09"/>
    <w:rsid w:val="7F0F162F"/>
    <w:rsid w:val="7F1544BC"/>
    <w:rsid w:val="7F17C0A1"/>
    <w:rsid w:val="7F18AD37"/>
    <w:rsid w:val="7F1BD0F7"/>
    <w:rsid w:val="7F1EE570"/>
    <w:rsid w:val="7F1FBEAE"/>
    <w:rsid w:val="7F22EE1E"/>
    <w:rsid w:val="7F237388"/>
    <w:rsid w:val="7F24396F"/>
    <w:rsid w:val="7F244AAC"/>
    <w:rsid w:val="7F2566CA"/>
    <w:rsid w:val="7F2578F1"/>
    <w:rsid w:val="7F25B006"/>
    <w:rsid w:val="7F2BFBFE"/>
    <w:rsid w:val="7F2D4C6D"/>
    <w:rsid w:val="7F2F85D7"/>
    <w:rsid w:val="7F309E28"/>
    <w:rsid w:val="7F311257"/>
    <w:rsid w:val="7F322041"/>
    <w:rsid w:val="7F32B03B"/>
    <w:rsid w:val="7F331D12"/>
    <w:rsid w:val="7F381FD6"/>
    <w:rsid w:val="7F386B5A"/>
    <w:rsid w:val="7F390E72"/>
    <w:rsid w:val="7F39F768"/>
    <w:rsid w:val="7F3A2716"/>
    <w:rsid w:val="7F3B7945"/>
    <w:rsid w:val="7F3CAD71"/>
    <w:rsid w:val="7F3FD231"/>
    <w:rsid w:val="7F4001B5"/>
    <w:rsid w:val="7F428461"/>
    <w:rsid w:val="7F4921C5"/>
    <w:rsid w:val="7F497F34"/>
    <w:rsid w:val="7F4A5AC6"/>
    <w:rsid w:val="7F4BF541"/>
    <w:rsid w:val="7F50C0E8"/>
    <w:rsid w:val="7F50F712"/>
    <w:rsid w:val="7F5104BE"/>
    <w:rsid w:val="7F5A4C02"/>
    <w:rsid w:val="7F5A5A25"/>
    <w:rsid w:val="7F5B16D6"/>
    <w:rsid w:val="7F5C48BE"/>
    <w:rsid w:val="7F633BE1"/>
    <w:rsid w:val="7F68AFEC"/>
    <w:rsid w:val="7F6AE991"/>
    <w:rsid w:val="7F6BC6BA"/>
    <w:rsid w:val="7F6EBEA1"/>
    <w:rsid w:val="7F71D81F"/>
    <w:rsid w:val="7F755FBD"/>
    <w:rsid w:val="7F7659C3"/>
    <w:rsid w:val="7F76EB93"/>
    <w:rsid w:val="7F788505"/>
    <w:rsid w:val="7F796AD5"/>
    <w:rsid w:val="7F7A6B61"/>
    <w:rsid w:val="7F7B6797"/>
    <w:rsid w:val="7F816B84"/>
    <w:rsid w:val="7F816D3F"/>
    <w:rsid w:val="7F86A252"/>
    <w:rsid w:val="7F8D4D9B"/>
    <w:rsid w:val="7F8FC9F6"/>
    <w:rsid w:val="7F9095D3"/>
    <w:rsid w:val="7F9267C2"/>
    <w:rsid w:val="7F95B2C7"/>
    <w:rsid w:val="7F9627BB"/>
    <w:rsid w:val="7F96DB05"/>
    <w:rsid w:val="7F99D9F6"/>
    <w:rsid w:val="7F9A4DD9"/>
    <w:rsid w:val="7F9D4A05"/>
    <w:rsid w:val="7F9EEE26"/>
    <w:rsid w:val="7FA0547A"/>
    <w:rsid w:val="7FA092E8"/>
    <w:rsid w:val="7FA09A13"/>
    <w:rsid w:val="7FA14D2C"/>
    <w:rsid w:val="7FA41172"/>
    <w:rsid w:val="7FA623B0"/>
    <w:rsid w:val="7FA6C0F5"/>
    <w:rsid w:val="7FA80C6D"/>
    <w:rsid w:val="7FA84DDA"/>
    <w:rsid w:val="7FAA87D5"/>
    <w:rsid w:val="7FAD15E1"/>
    <w:rsid w:val="7FAEFC15"/>
    <w:rsid w:val="7FAF591E"/>
    <w:rsid w:val="7FB03F82"/>
    <w:rsid w:val="7FB23EA5"/>
    <w:rsid w:val="7FB3B6BA"/>
    <w:rsid w:val="7FB5EE6A"/>
    <w:rsid w:val="7FB74918"/>
    <w:rsid w:val="7FBF6B2E"/>
    <w:rsid w:val="7FC22B82"/>
    <w:rsid w:val="7FCC3F73"/>
    <w:rsid w:val="7FCECCF3"/>
    <w:rsid w:val="7FCF0EC4"/>
    <w:rsid w:val="7FD0E4A5"/>
    <w:rsid w:val="7FE221B9"/>
    <w:rsid w:val="7FE2610E"/>
    <w:rsid w:val="7FE94E2C"/>
    <w:rsid w:val="7FEFED20"/>
    <w:rsid w:val="7FF0A937"/>
    <w:rsid w:val="7FF19771"/>
    <w:rsid w:val="7FF221C1"/>
    <w:rsid w:val="7FF2256C"/>
    <w:rsid w:val="7FF2E84D"/>
    <w:rsid w:val="7FF7B3C4"/>
    <w:rsid w:val="7FF8E097"/>
    <w:rsid w:val="7FFAEFCF"/>
    <w:rsid w:val="7FFBB9FC"/>
    <w:rsid w:val="7F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DED26"/>
  <w15:chartTrackingRefBased/>
  <w15:docId w15:val="{66851DB0-9EB1-485C-9E3B-C9AE152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778CD4B"/>
  </w:style>
  <w:style w:type="paragraph" w:styleId="Heading1">
    <w:name w:val="heading 1"/>
    <w:basedOn w:val="Normal"/>
    <w:next w:val="Normal"/>
    <w:link w:val="Heading1Char"/>
    <w:uiPriority w:val="9"/>
    <w:qFormat/>
    <w:rsid w:val="0778C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778C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778C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778C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778C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778C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778CD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778CD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778CD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778CD4B"/>
    <w:pPr>
      <w:widowControl w:val="0"/>
      <w:spacing w:after="0"/>
    </w:pPr>
    <w:rPr>
      <w:rFonts w:ascii="Calibri Light" w:eastAsia="Calibri Light" w:hAnsi="Calibri Light" w:cs="Calibri Light"/>
      <w:lang w:val="en-US"/>
    </w:rPr>
  </w:style>
  <w:style w:type="paragraph" w:styleId="BodyText">
    <w:name w:val="Body Text"/>
    <w:basedOn w:val="Normal"/>
    <w:link w:val="BodyTextChar"/>
    <w:uiPriority w:val="1"/>
    <w:qFormat/>
    <w:rsid w:val="0778CD4B"/>
    <w:pPr>
      <w:widowControl w:val="0"/>
      <w:spacing w:after="0"/>
    </w:pPr>
    <w:rPr>
      <w:rFonts w:ascii="Calibri" w:eastAsia="Calibri" w:hAnsi="Calibri" w:cs="Calibr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778CD4B"/>
    <w:rPr>
      <w:rFonts w:ascii="Calibri" w:eastAsia="Calibri" w:hAnsi="Calibri" w:cs="Calibri"/>
      <w:noProof w:val="0"/>
      <w:sz w:val="23"/>
      <w:szCs w:val="23"/>
      <w:lang w:val="en-US"/>
    </w:rPr>
  </w:style>
  <w:style w:type="paragraph" w:styleId="Title">
    <w:name w:val="Title"/>
    <w:basedOn w:val="Normal"/>
    <w:link w:val="TitleChar"/>
    <w:uiPriority w:val="10"/>
    <w:qFormat/>
    <w:rsid w:val="0778CD4B"/>
    <w:pPr>
      <w:widowControl w:val="0"/>
      <w:spacing w:before="54" w:after="0" w:line="530" w:lineRule="exact"/>
      <w:ind w:left="4090" w:right="2545" w:hanging="576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778CD4B"/>
    <w:rPr>
      <w:rFonts w:ascii="Calibri" w:eastAsia="Calibri" w:hAnsi="Calibri" w:cs="Calibri"/>
      <w:b/>
      <w:bCs/>
      <w:noProof w:val="0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B5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778CD4B"/>
    <w:pPr>
      <w:widowControl w:val="0"/>
      <w:spacing w:after="0"/>
    </w:pPr>
    <w:rPr>
      <w:rFonts w:ascii="Calibri Light" w:eastAsia="Calibri Light" w:hAnsi="Calibri Light" w:cs="Calibri Light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778CD4B"/>
    <w:rPr>
      <w:rFonts w:ascii="Calibri Light" w:eastAsia="Calibri Light" w:hAnsi="Calibri Light" w:cs="Calibri Light"/>
      <w:noProof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158A8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5158A8"/>
  </w:style>
  <w:style w:type="paragraph" w:styleId="Header">
    <w:name w:val="header"/>
    <w:basedOn w:val="Normal"/>
    <w:link w:val="HeaderChar"/>
    <w:uiPriority w:val="99"/>
    <w:unhideWhenUsed/>
    <w:rsid w:val="0778CD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778CD4B"/>
    <w:rPr>
      <w:noProof w:val="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778CD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778CD4B"/>
    <w:rPr>
      <w:noProof w:val="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778CD4B"/>
    <w:pPr>
      <w:widowControl/>
      <w:spacing w:after="160"/>
    </w:pPr>
    <w:rPr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778CD4B"/>
    <w:rPr>
      <w:rFonts w:ascii="Calibri Light" w:eastAsia="Calibri Light" w:hAnsi="Calibri Light" w:cs="Calibri Light"/>
      <w:b/>
      <w:bCs/>
      <w:noProof w:val="0"/>
      <w:sz w:val="20"/>
      <w:szCs w:val="20"/>
      <w:lang w:val="en-US"/>
    </w:rPr>
  </w:style>
  <w:style w:type="paragraph" w:styleId="ListParagraph">
    <w:name w:val="List Paragraph"/>
    <w:aliases w:val="BN 1,1st Level Bullet,Dot pt,F5 List Paragraph,List Paragraph Char Char Char,Indicator Text,Numbered Para 1,Bullet 1,Bullet Points,List Paragraph2,MAIN CONTENT,Normal numbered,List Paragraph1,Recommendation,List Paragraph11,TOC style,lp1"/>
    <w:basedOn w:val="Normal"/>
    <w:link w:val="ListParagraphChar"/>
    <w:uiPriority w:val="34"/>
    <w:qFormat/>
    <w:rsid w:val="0778CD4B"/>
    <w:pPr>
      <w:ind w:left="720"/>
      <w:contextualSpacing/>
    </w:pPr>
  </w:style>
  <w:style w:type="paragraph" w:styleId="Revision">
    <w:name w:val="Revision"/>
    <w:hidden/>
    <w:uiPriority w:val="99"/>
    <w:semiHidden/>
    <w:rsid w:val="0013218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778CD4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778CD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778CD4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778CD4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778CD4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778CD4B"/>
    <w:rPr>
      <w:rFonts w:asciiTheme="majorHAnsi" w:eastAsiaTheme="majorEastAsia" w:hAnsiTheme="majorHAnsi" w:cstheme="majorBidi"/>
      <w:noProof w:val="0"/>
      <w:color w:val="1F3763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778CD4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778CD4B"/>
    <w:rPr>
      <w:rFonts w:asciiTheme="majorHAnsi" w:eastAsiaTheme="majorEastAsia" w:hAnsiTheme="majorHAnsi" w:cstheme="majorBidi"/>
      <w:noProof w:val="0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778CD4B"/>
    <w:rPr>
      <w:rFonts w:asciiTheme="majorHAnsi" w:eastAsiaTheme="majorEastAsia" w:hAnsiTheme="majorHAnsi" w:cstheme="majorBidi"/>
      <w:noProof w:val="0"/>
      <w:color w:val="1F3763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778CD4B"/>
    <w:rPr>
      <w:rFonts w:asciiTheme="majorHAnsi" w:eastAsiaTheme="majorEastAsia" w:hAnsiTheme="majorHAnsi" w:cstheme="majorBidi"/>
      <w:i/>
      <w:iCs/>
      <w:noProof w:val="0"/>
      <w:color w:val="1F3763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778CD4B"/>
    <w:rPr>
      <w:rFonts w:asciiTheme="majorHAnsi" w:eastAsiaTheme="majorEastAsia" w:hAnsiTheme="majorHAnsi" w:cstheme="majorBidi"/>
      <w:noProof w:val="0"/>
      <w:color w:val="272727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778CD4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778CD4B"/>
    <w:rPr>
      <w:rFonts w:asciiTheme="minorHAnsi" w:eastAsiaTheme="minorEastAsia" w:hAnsiTheme="minorHAnsi" w:cstheme="minorBidi"/>
      <w:noProof w:val="0"/>
      <w:color w:val="5A5A5A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778CD4B"/>
    <w:rPr>
      <w:i/>
      <w:iCs/>
      <w:noProof w:val="0"/>
      <w:color w:val="404040" w:themeColor="text1" w:themeTint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778CD4B"/>
    <w:rPr>
      <w:i/>
      <w:iCs/>
      <w:noProof w:val="0"/>
      <w:color w:val="4472C4" w:themeColor="accent1"/>
      <w:lang w:val="en-CA"/>
    </w:rPr>
  </w:style>
  <w:style w:type="paragraph" w:styleId="TOC1">
    <w:name w:val="toc 1"/>
    <w:basedOn w:val="Normal"/>
    <w:next w:val="Normal"/>
    <w:uiPriority w:val="39"/>
    <w:unhideWhenUsed/>
    <w:rsid w:val="0778CD4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778CD4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778CD4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778CD4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778CD4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778CD4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778CD4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778CD4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778CD4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778CD4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778CD4B"/>
    <w:rPr>
      <w:noProof w:val="0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778CD4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778CD4B"/>
    <w:rPr>
      <w:noProof w:val="0"/>
      <w:sz w:val="20"/>
      <w:szCs w:val="20"/>
      <w:lang w:val="en-CA"/>
    </w:rPr>
  </w:style>
  <w:style w:type="character" w:styleId="Mention">
    <w:name w:val="Mention"/>
    <w:basedOn w:val="DefaultParagraphFont"/>
    <w:uiPriority w:val="99"/>
    <w:unhideWhenUsed/>
    <w:rsid w:val="00A7253C"/>
    <w:rPr>
      <w:color w:val="2B579A"/>
      <w:shd w:val="clear" w:color="auto" w:fill="E1DFDD"/>
    </w:rPr>
  </w:style>
  <w:style w:type="character" w:customStyle="1" w:styleId="lrzxr">
    <w:name w:val="lrzxr"/>
    <w:basedOn w:val="DefaultParagraphFont"/>
    <w:rsid w:val="004774EC"/>
  </w:style>
  <w:style w:type="character" w:styleId="UnresolvedMention">
    <w:name w:val="Unresolved Mention"/>
    <w:basedOn w:val="DefaultParagraphFont"/>
    <w:uiPriority w:val="99"/>
    <w:semiHidden/>
    <w:unhideWhenUsed/>
    <w:rsid w:val="00231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369B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36D21"/>
  </w:style>
  <w:style w:type="character" w:customStyle="1" w:styleId="findhit">
    <w:name w:val="findhit"/>
    <w:basedOn w:val="DefaultParagraphFont"/>
    <w:rsid w:val="00B36D21"/>
  </w:style>
  <w:style w:type="character" w:customStyle="1" w:styleId="ListParagraphChar">
    <w:name w:val="List Paragraph Char"/>
    <w:aliases w:val="BN 1 Char,1st Level Bullet Char,Dot pt Char,F5 List Paragraph Char,List Paragraph Char Char Char Char,Indicator Text Char,Numbered Para 1 Char,Bullet 1 Char,Bullet Points Char,List Paragraph2 Char,MAIN CONTENT Char,TOC style Char"/>
    <w:link w:val="ListParagraph"/>
    <w:uiPriority w:val="34"/>
    <w:qFormat/>
    <w:locked/>
    <w:rsid w:val="0047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documenttasks/documenttasks1.xml><?xml version="1.0" encoding="utf-8"?>
<t:Tasks xmlns:t="http://schemas.microsoft.com/office/tasks/2019/documenttasks" xmlns:oel="http://schemas.microsoft.com/office/2019/extlst">
  <t:Task id="{78835995-2A93-4E99-8E5A-A58C0EB70A0F}">
    <t:Anchor>
      <t:Comment id="1624509547"/>
    </t:Anchor>
    <t:History>
      <t:Event id="{3728B8EB-7DE6-4C56-B991-30A5236EEDBA}" time="2023-12-01T00:11:13.408Z">
        <t:Attribution userId="S::melia.walker@gov.bc.ca::30730fc8-e4e2-4610-965b-f8d5237afe14" userProvider="AD" userName="Walker, Melia HOUS:EX"/>
        <t:Anchor>
          <t:Comment id="659883200"/>
        </t:Anchor>
        <t:Create/>
      </t:Event>
      <t:Event id="{B7D04832-4C32-4A08-918C-53D17CDBDDD1}" time="2023-12-01T00:11:13.408Z">
        <t:Attribution userId="S::melia.walker@gov.bc.ca::30730fc8-e4e2-4610-965b-f8d5237afe14" userProvider="AD" userName="Walker, Melia HOUS:EX"/>
        <t:Anchor>
          <t:Comment id="659883200"/>
        </t:Anchor>
        <t:Assign userId="S::Francois.Bertrand@gov.bc.ca::969b05d8-d1a0-4880-81fe-c8d1c4b8b340" userProvider="AD" userName="Bertrand, Francois HOUS:EX"/>
      </t:Event>
      <t:Event id="{AB054684-9FDD-4E7B-AE93-CFD910CA6EA5}" time="2023-12-01T00:11:13.408Z">
        <t:Attribution userId="S::melia.walker@gov.bc.ca::30730fc8-e4e2-4610-965b-f8d5237afe14" userProvider="AD" userName="Walker, Melia HOUS:EX"/>
        <t:Anchor>
          <t:Comment id="659883200"/>
        </t:Anchor>
        <t:SetTitle title="@Bertrand, Francois HOUS:EX - actioned - Kamloops has no hard date - original Nov. 30 was GA target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0721be-1935-4f66-90f6-2b87f3c52e2a">
      <UserInfo>
        <DisplayName>Sandham, Kylie HOUS:EX</DisplayName>
        <AccountId>55</AccountId>
        <AccountType/>
      </UserInfo>
      <UserInfo>
        <DisplayName>Ashbourne, Jade HOUS:EX</DisplayName>
        <AccountId>283</AccountId>
        <AccountType/>
      </UserInfo>
      <UserInfo>
        <DisplayName>Pawlow, Matthew HOUS:EX</DisplayName>
        <AccountId>300</AccountId>
        <AccountType/>
      </UserInfo>
      <UserInfo>
        <DisplayName>Olsen, Tracy HOUS:EX</DisplayName>
        <AccountId>305</AccountId>
        <AccountType/>
      </UserInfo>
      <UserInfo>
        <DisplayName>Viberg, Ashley HOUS:EX</DisplayName>
        <AccountId>307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710DF9C906E48AA30568D449A3F7F" ma:contentTypeVersion="7" ma:contentTypeDescription="Create a new document." ma:contentTypeScope="" ma:versionID="50a4bd934a436a87ba19ff852741326b">
  <xsd:schema xmlns:xsd="http://www.w3.org/2001/XMLSchema" xmlns:xs="http://www.w3.org/2001/XMLSchema" xmlns:p="http://schemas.microsoft.com/office/2006/metadata/properties" xmlns:ns2="28d05e5e-83e5-43fa-b776-ecf549f0f900" xmlns:ns3="190721be-1935-4f66-90f6-2b87f3c52e2a" targetNamespace="http://schemas.microsoft.com/office/2006/metadata/properties" ma:root="true" ma:fieldsID="202a2d4d95435f1b9d156955c07b2c2a" ns2:_="" ns3:_="">
    <xsd:import namespace="28d05e5e-83e5-43fa-b776-ecf549f0f900"/>
    <xsd:import namespace="190721be-1935-4f66-90f6-2b87f3c52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05e5e-83e5-43fa-b776-ecf549f0f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721be-1935-4f66-90f6-2b87f3c52e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5D63B7-71CD-4542-89CD-3D77E4D8C823}">
  <ds:schemaRefs>
    <ds:schemaRef ds:uri="http://schemas.microsoft.com/office/2006/metadata/properties"/>
    <ds:schemaRef ds:uri="http://schemas.microsoft.com/office/infopath/2007/PartnerControls"/>
    <ds:schemaRef ds:uri="190721be-1935-4f66-90f6-2b87f3c52e2a"/>
  </ds:schemaRefs>
</ds:datastoreItem>
</file>

<file path=customXml/itemProps2.xml><?xml version="1.0" encoding="utf-8"?>
<ds:datastoreItem xmlns:ds="http://schemas.openxmlformats.org/officeDocument/2006/customXml" ds:itemID="{0AFD36E4-5564-4E80-9029-D3AB37E995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3D479-470A-4A5B-9921-E162F2712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05e5e-83e5-43fa-b776-ecf549f0f900"/>
    <ds:schemaRef ds:uri="190721be-1935-4f66-90f6-2b87f3c52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83D8B5-C726-4E07-AE7C-4B73941039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Minister’s Housing Weekly Update December 19, 2023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Weekly Update December 19, 2023</dc:title>
  <dc:subject/>
  <dc:creator>Gill, Aman X HOUS:EX</dc:creator>
  <cp:keywords/>
  <dc:description/>
  <cp:lastModifiedBy>Antony, Abin CITZ:EX</cp:lastModifiedBy>
  <cp:revision>17</cp:revision>
  <cp:lastPrinted>2023-12-02T00:21:00Z</cp:lastPrinted>
  <dcterms:created xsi:type="dcterms:W3CDTF">2023-12-11T16:21:00Z</dcterms:created>
  <dcterms:modified xsi:type="dcterms:W3CDTF">2024-06-11T22:47:00Z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0x0101001B5710DF9C906E48AA30568D449A3F7F</vt:lpwstr>
  </property>
</Properties>
</file>